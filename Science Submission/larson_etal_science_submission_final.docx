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bookmarkStart w:id="0" w:name="_Hlk97133983"/>
      <w:r w:rsidR="0082164B" w:rsidRPr="0082164B">
        <w:t>Temporal and Spatial Shifts in Gun Violence, Before and After a Historic Police Killing in Minneapolis</w:t>
      </w:r>
    </w:p>
    <w:p w14:paraId="2EF402EA" w14:textId="19360DCF" w:rsidR="0082164B" w:rsidRDefault="00D73714" w:rsidP="0082164B">
      <w:pPr>
        <w:jc w:val="center"/>
        <w:rPr>
          <w:rFonts w:eastAsia="Times New Roman"/>
          <w:vertAlign w:val="superscript"/>
        </w:rPr>
      </w:pPr>
      <w:bookmarkStart w:id="1" w:name="_Hlk97134123"/>
      <w:bookmarkEnd w:id="0"/>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bookmarkEnd w:id="1"/>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1FC1F1C8" w:rsidR="0082164B" w:rsidRDefault="0082164B" w:rsidP="0082164B">
      <w:pPr>
        <w:pStyle w:val="Paragraph"/>
        <w:tabs>
          <w:tab w:val="left" w:pos="8130"/>
        </w:tabs>
        <w:ind w:firstLine="0"/>
        <w:jc w:val="center"/>
        <w:rPr>
          <w:sz w:val="20"/>
          <w:szCs w:val="20"/>
        </w:rPr>
      </w:pPr>
      <w:r w:rsidRPr="008C74D4">
        <w:rPr>
          <w:sz w:val="20"/>
          <w:szCs w:val="20"/>
          <w:vertAlign w:val="superscript"/>
        </w:rPr>
        <w:t>1</w:t>
      </w:r>
      <w:r w:rsidRPr="0082164B">
        <w:rPr>
          <w:sz w:val="20"/>
          <w:szCs w:val="20"/>
        </w:rPr>
        <w:t>Department of Sociology</w:t>
      </w:r>
      <w:r w:rsidR="004140E9">
        <w:rPr>
          <w:sz w:val="20"/>
          <w:szCs w:val="20"/>
        </w:rPr>
        <w:t xml:space="preserve">, </w:t>
      </w:r>
      <w:r w:rsidR="004140E9" w:rsidRPr="0082164B">
        <w:rPr>
          <w:sz w:val="20"/>
          <w:szCs w:val="20"/>
        </w:rPr>
        <w:t>University of Minnesota - Twin Cities</w:t>
      </w:r>
      <w:r w:rsidR="004140E9">
        <w:rPr>
          <w:sz w:val="20"/>
          <w:szCs w:val="20"/>
        </w:rPr>
        <w:t>; Minneapolis, MN</w:t>
      </w:r>
    </w:p>
    <w:p w14:paraId="3F89F965" w14:textId="5EC97713" w:rsidR="0082164B" w:rsidRDefault="0082164B" w:rsidP="0082164B">
      <w:pPr>
        <w:pStyle w:val="Paragraph"/>
        <w:tabs>
          <w:tab w:val="left" w:pos="8130"/>
        </w:tabs>
        <w:ind w:firstLine="0"/>
        <w:jc w:val="center"/>
        <w:rPr>
          <w:sz w:val="20"/>
          <w:szCs w:val="20"/>
        </w:rPr>
      </w:pPr>
      <w:r w:rsidRPr="0082164B">
        <w:rPr>
          <w:sz w:val="20"/>
          <w:szCs w:val="20"/>
          <w:vertAlign w:val="superscript"/>
        </w:rPr>
        <w:t>2</w:t>
      </w:r>
      <w:r w:rsidRPr="0082164B">
        <w:rPr>
          <w:sz w:val="20"/>
          <w:szCs w:val="20"/>
        </w:rPr>
        <w:t>Carolina Population Center</w:t>
      </w:r>
      <w:r w:rsidR="004140E9">
        <w:rPr>
          <w:sz w:val="20"/>
          <w:szCs w:val="20"/>
        </w:rPr>
        <w:t xml:space="preserve">, </w:t>
      </w:r>
      <w:r w:rsidR="004140E9" w:rsidRPr="0082164B">
        <w:rPr>
          <w:sz w:val="20"/>
          <w:szCs w:val="20"/>
        </w:rPr>
        <w:t>University of North Carolina</w:t>
      </w:r>
      <w:r w:rsidR="004140E9">
        <w:rPr>
          <w:sz w:val="20"/>
          <w:szCs w:val="20"/>
        </w:rPr>
        <w:t>; Chapel Hill, NC</w:t>
      </w:r>
    </w:p>
    <w:p w14:paraId="71EA0E42" w14:textId="5BC850DF" w:rsidR="004140E9" w:rsidRPr="0082164B" w:rsidRDefault="004140E9" w:rsidP="0082164B">
      <w:pPr>
        <w:pStyle w:val="Paragraph"/>
        <w:tabs>
          <w:tab w:val="left" w:pos="8130"/>
        </w:tabs>
        <w:ind w:firstLine="0"/>
        <w:jc w:val="center"/>
        <w:rPr>
          <w:b/>
          <w:sz w:val="20"/>
          <w:szCs w:val="20"/>
        </w:rPr>
      </w:pPr>
      <w:r>
        <w:rPr>
          <w:sz w:val="20"/>
          <w:szCs w:val="20"/>
        </w:rPr>
        <w:t>* Corresponding author. Email: lars3965@umn.edu</w:t>
      </w:r>
    </w:p>
    <w:p w14:paraId="2274A5F8" w14:textId="7FF74019" w:rsidR="00D768B9" w:rsidRPr="0082164B" w:rsidRDefault="00017543" w:rsidP="0082164B">
      <w:pPr>
        <w:pStyle w:val="Paragraph"/>
        <w:tabs>
          <w:tab w:val="left" w:pos="8130"/>
        </w:tabs>
        <w:ind w:firstLine="0"/>
        <w:rPr>
          <w:b/>
        </w:rPr>
      </w:pPr>
      <w:r>
        <w:rPr>
          <w:b/>
        </w:rPr>
        <w:tab/>
      </w:r>
    </w:p>
    <w:p w14:paraId="0ECC7242" w14:textId="65100D42"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social unrest in response to police killings, </w:t>
      </w:r>
      <w:r w:rsidR="00E1019F">
        <w:rPr>
          <w:lang w:val="en"/>
        </w:rPr>
        <w:t xml:space="preserve">and </w:t>
      </w:r>
      <w:r w:rsidR="0082164B" w:rsidRPr="0082164B">
        <w:rPr>
          <w:lang w:val="en"/>
        </w:rPr>
        <w:t xml:space="preserve">a </w:t>
      </w:r>
      <w:r w:rsidR="00E1019F">
        <w:rPr>
          <w:lang w:val="en"/>
        </w:rPr>
        <w:t xml:space="preserve">steep </w:t>
      </w:r>
      <w:r w:rsidR="0082164B" w:rsidRPr="0082164B">
        <w:rPr>
          <w:lang w:val="en"/>
        </w:rPr>
        <w:t xml:space="preserve">rise in the homicide rate. </w:t>
      </w:r>
      <w:r w:rsidR="00E1019F">
        <w:rPr>
          <w:lang w:val="en"/>
        </w:rPr>
        <w:t>Among the</w:t>
      </w:r>
      <w:r w:rsidR="004714FE">
        <w:rPr>
          <w:lang w:val="en"/>
        </w:rPr>
        <w:t xml:space="preserve"> states</w:t>
      </w:r>
      <w:r w:rsidR="00E1019F">
        <w:rPr>
          <w:lang w:val="en"/>
        </w:rPr>
        <w:t xml:space="preserve">, Minnesota experienced the greatest </w:t>
      </w:r>
      <w:r w:rsidR="00837350">
        <w:rPr>
          <w:lang w:val="en"/>
        </w:rPr>
        <w:t>increase (</w:t>
      </w:r>
      <w:r w:rsidR="009058C7" w:rsidRPr="001A7F5D">
        <w:rPr>
          <w:i/>
          <w:iCs/>
          <w:lang w:val="en"/>
        </w:rPr>
        <w:t>1</w:t>
      </w:r>
      <w:r w:rsidR="009058C7">
        <w:rPr>
          <w:lang w:val="en"/>
        </w:rPr>
        <w:t xml:space="preserve">). </w:t>
      </w:r>
      <w:r w:rsidR="0082164B" w:rsidRPr="0082164B">
        <w:rPr>
          <w:lang w:val="en"/>
        </w:rPr>
        <w:t xml:space="preserve">This report uses </w:t>
      </w:r>
      <w:r w:rsidR="00E1019F">
        <w:rPr>
          <w:lang w:val="en"/>
        </w:rPr>
        <w:t>h</w:t>
      </w:r>
      <w:r w:rsidR="0082164B" w:rsidRPr="0082164B">
        <w:rPr>
          <w:lang w:val="en"/>
        </w:rPr>
        <w:t xml:space="preserve">ospital discharge data to </w:t>
      </w:r>
      <w:r w:rsidR="006D762F">
        <w:rPr>
          <w:lang w:val="en"/>
        </w:rPr>
        <w:t>consider</w:t>
      </w:r>
      <w:r w:rsidR="00E85879" w:rsidRPr="0082164B">
        <w:rPr>
          <w:lang w:val="en"/>
        </w:rPr>
        <w:t xml:space="preserve"> </w:t>
      </w:r>
      <w:r w:rsidR="0082164B" w:rsidRPr="0082164B">
        <w:rPr>
          <w:lang w:val="en"/>
        </w:rPr>
        <w:t xml:space="preserve">the rate of firearm-related injuries occurring </w:t>
      </w:r>
      <w:r w:rsidR="00E85879">
        <w:rPr>
          <w:lang w:val="en"/>
        </w:rPr>
        <w:t xml:space="preserve">before and </w:t>
      </w:r>
      <w:r w:rsidR="0082164B" w:rsidRPr="0082164B">
        <w:rPr>
          <w:lang w:val="en"/>
        </w:rPr>
        <w:t xml:space="preserve">after the murder of George Floyd. Interrupted time-series </w:t>
      </w:r>
      <w:r w:rsidR="00E1019F">
        <w:rPr>
          <w:lang w:val="en"/>
        </w:rPr>
        <w:t xml:space="preserve">and fixed effects </w:t>
      </w:r>
      <w:r w:rsidR="0082164B" w:rsidRPr="0082164B">
        <w:rPr>
          <w:lang w:val="en"/>
        </w:rPr>
        <w:t xml:space="preserve">models </w:t>
      </w:r>
      <w:r w:rsidR="004714FE">
        <w:rPr>
          <w:lang w:val="en"/>
        </w:rPr>
        <w:t>reveal</w:t>
      </w:r>
      <w:r w:rsidR="004714FE" w:rsidRPr="0082164B">
        <w:rPr>
          <w:lang w:val="en"/>
        </w:rPr>
        <w:t xml:space="preserve"> </w:t>
      </w:r>
      <w:r w:rsidR="0082164B" w:rsidRPr="0082164B">
        <w:rPr>
          <w:lang w:val="en"/>
        </w:rPr>
        <w:t xml:space="preserve">a </w:t>
      </w:r>
      <w:r w:rsidR="00E1019F">
        <w:rPr>
          <w:lang w:val="en"/>
        </w:rPr>
        <w:t xml:space="preserve">rising and falling temporal pattern and a spatial pattern in </w:t>
      </w:r>
      <w:r w:rsidR="00837350">
        <w:rPr>
          <w:lang w:val="en"/>
        </w:rPr>
        <w:t xml:space="preserve">which </w:t>
      </w:r>
      <w:r w:rsidR="00837350" w:rsidRPr="0082164B">
        <w:rPr>
          <w:lang w:val="en"/>
        </w:rPr>
        <w:t>disadvantaged</w:t>
      </w:r>
      <w:r w:rsidR="0082164B" w:rsidRPr="0082164B">
        <w:rPr>
          <w:lang w:val="en"/>
        </w:rPr>
        <w:t xml:space="preserve">, historically Black communities </w:t>
      </w:r>
      <w:r w:rsidR="00E85879" w:rsidRPr="0082164B">
        <w:rPr>
          <w:lang w:val="en"/>
        </w:rPr>
        <w:t>experienc</w:t>
      </w:r>
      <w:r w:rsidR="00E85879">
        <w:rPr>
          <w:lang w:val="en"/>
        </w:rPr>
        <w:t>ed</w:t>
      </w:r>
      <w:r w:rsidR="00E85879" w:rsidRPr="0082164B">
        <w:rPr>
          <w:lang w:val="en"/>
        </w:rPr>
        <w:t xml:space="preserve"> </w:t>
      </w:r>
      <w:r w:rsidR="0082164B" w:rsidRPr="0082164B">
        <w:rPr>
          <w:lang w:val="en"/>
        </w:rPr>
        <w:t xml:space="preserve">the brunt of the increase. These effects remain after adjusting for changes in police activity and pandemic-related restrictions, indicating that </w:t>
      </w:r>
      <w:r w:rsidR="00E85879">
        <w:rPr>
          <w:lang w:val="en"/>
        </w:rPr>
        <w:t>rising</w:t>
      </w:r>
      <w:r w:rsidR="0082164B" w:rsidRPr="0082164B">
        <w:rPr>
          <w:lang w:val="en"/>
        </w:rPr>
        <w:t xml:space="preserve"> violence was not a simple byproduct of changes in police behavior or COVID-19 response. </w:t>
      </w:r>
      <w:r w:rsidR="00E1019F">
        <w:rPr>
          <w:lang w:val="en"/>
        </w:rPr>
        <w:t>T</w:t>
      </w:r>
      <w:r w:rsidR="0082164B" w:rsidRPr="0082164B">
        <w:rPr>
          <w:lang w:val="en"/>
        </w:rPr>
        <w:t xml:space="preserve">he consequences of police killings and social unrest are disproportionately borne by underserved communities.   </w:t>
      </w:r>
    </w:p>
    <w:p w14:paraId="7126A01B" w14:textId="7CEE30A1" w:rsidR="0082164B" w:rsidRPr="0082164B" w:rsidRDefault="00D73714" w:rsidP="0082164B">
      <w:pPr>
        <w:pStyle w:val="AbstractSummary"/>
        <w:rPr>
          <w:bCs/>
        </w:rPr>
      </w:pPr>
      <w:r w:rsidRPr="00D47899">
        <w:rPr>
          <w:b/>
        </w:rPr>
        <w:t>One</w:t>
      </w:r>
      <w:r w:rsidR="008C361F">
        <w:rPr>
          <w:b/>
        </w:rPr>
        <w:t>-</w:t>
      </w:r>
      <w:r w:rsidRPr="00D47899">
        <w:rPr>
          <w:b/>
        </w:rPr>
        <w:t>Sentence Summary:</w:t>
      </w:r>
      <w:r w:rsidR="00773F79">
        <w:rPr>
          <w:b/>
        </w:rPr>
        <w:t xml:space="preserve"> </w:t>
      </w:r>
      <w:r w:rsidR="006767BF" w:rsidRPr="006763B4">
        <w:rPr>
          <w:bCs/>
        </w:rPr>
        <w:t xml:space="preserve">Rates of firearm assaults increased after the police killing of George Floyd in Minneapolis, MN, primarily in </w:t>
      </w:r>
      <w:r w:rsidR="00773F79">
        <w:rPr>
          <w:bCs/>
        </w:rPr>
        <w:t xml:space="preserve">historically </w:t>
      </w:r>
      <w:r w:rsidR="006767BF" w:rsidRPr="006763B4">
        <w:rPr>
          <w:bCs/>
        </w:rPr>
        <w:t>disadvantaged communities</w:t>
      </w:r>
      <w:r w:rsidR="00773F79">
        <w:rPr>
          <w:bCs/>
        </w:rPr>
        <w:t xml:space="preserve"> and longstanding sites of protest against police violence. </w:t>
      </w:r>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r w:rsidRPr="00B13B3D">
        <w:rPr>
          <w:b/>
        </w:rPr>
        <w:lastRenderedPageBreak/>
        <w:t xml:space="preserve">Main Text: </w:t>
      </w:r>
    </w:p>
    <w:p w14:paraId="24E497B5" w14:textId="7A51C247" w:rsidR="00CB052D" w:rsidRDefault="00CB052D" w:rsidP="00CB052D">
      <w:pPr>
        <w:spacing w:line="276" w:lineRule="auto"/>
        <w:rPr>
          <w:rFonts w:eastAsia="Times New Roman"/>
          <w:sz w:val="22"/>
          <w:szCs w:val="22"/>
          <w:lang w:val="en"/>
        </w:rPr>
      </w:pPr>
    </w:p>
    <w:p w14:paraId="56D14965" w14:textId="77777777" w:rsidR="001000D9" w:rsidRPr="00CB052D" w:rsidRDefault="001000D9" w:rsidP="001000D9">
      <w:pPr>
        <w:spacing w:line="276" w:lineRule="auto"/>
        <w:rPr>
          <w:rFonts w:eastAsia="Times New Roman"/>
          <w:b/>
          <w:sz w:val="22"/>
          <w:szCs w:val="22"/>
          <w:lang w:val="en"/>
        </w:rPr>
      </w:pPr>
      <w:r w:rsidRPr="00CB052D">
        <w:rPr>
          <w:rFonts w:eastAsia="Times New Roman"/>
          <w:b/>
          <w:sz w:val="22"/>
          <w:szCs w:val="22"/>
          <w:lang w:val="en"/>
        </w:rPr>
        <w:t>Background</w:t>
      </w:r>
    </w:p>
    <w:p w14:paraId="2D971E39" w14:textId="77777777" w:rsidR="001000D9" w:rsidRPr="00CB052D" w:rsidRDefault="001000D9" w:rsidP="00CB052D">
      <w:pPr>
        <w:spacing w:line="276" w:lineRule="auto"/>
        <w:rPr>
          <w:rFonts w:eastAsia="Times New Roman"/>
          <w:sz w:val="22"/>
          <w:szCs w:val="22"/>
          <w:lang w:val="en"/>
        </w:rPr>
      </w:pPr>
    </w:p>
    <w:p w14:paraId="45EBDE12" w14:textId="3A4743D4" w:rsidR="00CB052D" w:rsidRDefault="00746B6D" w:rsidP="00CB052D">
      <w:pPr>
        <w:rPr>
          <w:rFonts w:eastAsia="Times New Roman"/>
          <w:sz w:val="24"/>
          <w:szCs w:val="24"/>
          <w:lang w:val="en"/>
        </w:rPr>
      </w:pPr>
      <w:r>
        <w:rPr>
          <w:rFonts w:eastAsia="Times New Roman"/>
          <w:sz w:val="24"/>
          <w:szCs w:val="24"/>
          <w:lang w:val="en"/>
        </w:rPr>
        <w:t>In 2020</w:t>
      </w:r>
      <w:r w:rsidR="00CB052D" w:rsidRPr="00CB052D">
        <w:rPr>
          <w:rFonts w:eastAsia="Times New Roman"/>
          <w:sz w:val="24"/>
          <w:szCs w:val="24"/>
          <w:lang w:val="en"/>
        </w:rPr>
        <w:t xml:space="preserve">, the United States experienced major social unrest </w:t>
      </w:r>
      <w:r w:rsidR="001E2A9B">
        <w:rPr>
          <w:rFonts w:eastAsia="Times New Roman"/>
          <w:sz w:val="24"/>
          <w:szCs w:val="24"/>
          <w:lang w:val="en"/>
        </w:rPr>
        <w:t xml:space="preserve">and protests against racial injustice </w:t>
      </w:r>
      <w:r w:rsidR="00CB052D" w:rsidRPr="00CB052D">
        <w:rPr>
          <w:rFonts w:eastAsia="Times New Roman"/>
          <w:sz w:val="24"/>
          <w:szCs w:val="24"/>
          <w:lang w:val="en"/>
        </w:rPr>
        <w:t xml:space="preserve">in response to several high-profile police killings of Black </w:t>
      </w:r>
      <w:r w:rsidR="001E2A9B">
        <w:rPr>
          <w:rFonts w:eastAsia="Times New Roman"/>
          <w:sz w:val="24"/>
          <w:szCs w:val="24"/>
          <w:lang w:val="en"/>
        </w:rPr>
        <w:t>men and women.</w:t>
      </w:r>
      <w:r w:rsidR="009B4E9C">
        <w:rPr>
          <w:rFonts w:eastAsia="Times New Roman"/>
          <w:sz w:val="24"/>
          <w:szCs w:val="24"/>
          <w:lang w:val="en"/>
        </w:rPr>
        <w:t xml:space="preserve"> </w:t>
      </w:r>
      <w:r w:rsidR="001E2A9B">
        <w:rPr>
          <w:rFonts w:eastAsia="Times New Roman"/>
          <w:sz w:val="24"/>
          <w:szCs w:val="24"/>
          <w:lang w:val="en"/>
        </w:rPr>
        <w:t xml:space="preserve">The murder of George Floyd, in particular, </w:t>
      </w:r>
      <w:r w:rsidR="00C62A12">
        <w:rPr>
          <w:rFonts w:eastAsia="Times New Roman"/>
          <w:sz w:val="24"/>
          <w:szCs w:val="24"/>
          <w:lang w:val="en"/>
        </w:rPr>
        <w:t xml:space="preserve">came to symbolize and </w:t>
      </w:r>
      <w:r w:rsidR="009B4E9C">
        <w:rPr>
          <w:rFonts w:eastAsia="Times New Roman"/>
          <w:sz w:val="24"/>
          <w:szCs w:val="24"/>
          <w:lang w:val="en"/>
        </w:rPr>
        <w:t xml:space="preserve">represent </w:t>
      </w:r>
      <w:r w:rsidR="00C62A12">
        <w:rPr>
          <w:rFonts w:eastAsia="Times New Roman"/>
          <w:sz w:val="24"/>
          <w:szCs w:val="24"/>
          <w:lang w:val="en"/>
        </w:rPr>
        <w:t xml:space="preserve">the fatal consequences of longstanding </w:t>
      </w:r>
      <w:r w:rsidR="009B4E9C">
        <w:rPr>
          <w:rFonts w:eastAsia="Times New Roman"/>
          <w:sz w:val="24"/>
          <w:szCs w:val="24"/>
          <w:lang w:val="en"/>
        </w:rPr>
        <w:t>structures of racial domination in the criminal justice system (</w:t>
      </w:r>
      <w:r w:rsidR="009058C7" w:rsidRPr="001A7F5D">
        <w:rPr>
          <w:rFonts w:eastAsia="Times New Roman"/>
          <w:i/>
          <w:iCs/>
          <w:sz w:val="24"/>
          <w:szCs w:val="24"/>
          <w:lang w:val="en"/>
        </w:rPr>
        <w:t>2</w:t>
      </w:r>
      <w:r w:rsidR="009B4E9C" w:rsidRPr="001A7F5D">
        <w:rPr>
          <w:rFonts w:eastAsia="Times New Roman"/>
          <w:i/>
          <w:iCs/>
          <w:sz w:val="24"/>
          <w:szCs w:val="24"/>
          <w:lang w:val="en"/>
        </w:rPr>
        <w:t>,</w:t>
      </w:r>
      <w:r w:rsidR="009058C7" w:rsidRPr="001A7F5D">
        <w:rPr>
          <w:rFonts w:eastAsia="Times New Roman"/>
          <w:i/>
          <w:iCs/>
          <w:sz w:val="24"/>
          <w:szCs w:val="24"/>
          <w:lang w:val="en"/>
        </w:rPr>
        <w:t>3</w:t>
      </w:r>
      <w:r w:rsidR="009B4E9C">
        <w:rPr>
          <w:rFonts w:eastAsia="Times New Roman"/>
          <w:sz w:val="24"/>
          <w:szCs w:val="24"/>
          <w:lang w:val="en"/>
        </w:rPr>
        <w:t>)</w:t>
      </w:r>
      <w:r w:rsidR="00CB052D" w:rsidRPr="00CB052D">
        <w:rPr>
          <w:rFonts w:eastAsia="Times New Roman"/>
          <w:sz w:val="24"/>
          <w:szCs w:val="24"/>
          <w:lang w:val="en"/>
        </w:rPr>
        <w:t xml:space="preserve">. </w:t>
      </w:r>
      <w:r w:rsidR="009B4E9C">
        <w:rPr>
          <w:rFonts w:eastAsia="Times New Roman"/>
          <w:sz w:val="24"/>
          <w:szCs w:val="24"/>
          <w:lang w:val="en"/>
        </w:rPr>
        <w:t xml:space="preserve">These </w:t>
      </w:r>
      <w:r w:rsidR="00C62A12">
        <w:rPr>
          <w:rFonts w:eastAsia="Times New Roman"/>
          <w:sz w:val="24"/>
          <w:szCs w:val="24"/>
          <w:lang w:val="en"/>
        </w:rPr>
        <w:t>widely reported</w:t>
      </w:r>
      <w:r w:rsidR="00CB052D" w:rsidRPr="00CB052D">
        <w:rPr>
          <w:rFonts w:eastAsia="Times New Roman"/>
          <w:sz w:val="24"/>
          <w:szCs w:val="24"/>
          <w:lang w:val="en"/>
        </w:rPr>
        <w:t xml:space="preserve"> killings catalyzed the growing social movement #Blacklivesmatter, which </w:t>
      </w:r>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r w:rsidR="00CB052D" w:rsidRPr="00CB052D">
        <w:rPr>
          <w:rFonts w:eastAsia="Times New Roman"/>
          <w:sz w:val="24"/>
          <w:szCs w:val="24"/>
          <w:lang w:val="en"/>
        </w:rPr>
        <w:t>attention to the long history and contemporary realities of police violence and brutality, particularly against Black people (</w:t>
      </w:r>
      <w:r w:rsidR="009058C7" w:rsidRPr="001A7F5D">
        <w:rPr>
          <w:rFonts w:eastAsia="Times New Roman"/>
          <w:i/>
          <w:iCs/>
          <w:sz w:val="24"/>
          <w:szCs w:val="24"/>
          <w:lang w:val="en"/>
        </w:rPr>
        <w:t>4,5</w:t>
      </w:r>
      <w:r w:rsidR="00CB052D" w:rsidRPr="00CB052D">
        <w:rPr>
          <w:rFonts w:eastAsia="Times New Roman"/>
          <w:sz w:val="24"/>
          <w:szCs w:val="24"/>
          <w:lang w:val="en"/>
        </w:rPr>
        <w:t xml:space="preserve">).  </w:t>
      </w:r>
      <w:r w:rsidR="00C62A12">
        <w:rPr>
          <w:rFonts w:eastAsia="Times New Roman"/>
          <w:sz w:val="24"/>
          <w:szCs w:val="24"/>
          <w:lang w:val="en"/>
        </w:rPr>
        <w:t>With</w:t>
      </w:r>
      <w:r w:rsidR="00C62A12" w:rsidRPr="00CB052D">
        <w:rPr>
          <w:rFonts w:eastAsia="Times New Roman"/>
          <w:sz w:val="24"/>
          <w:szCs w:val="24"/>
          <w:lang w:val="en"/>
        </w:rPr>
        <w:t xml:space="preserve"> the highly publicized murder of </w:t>
      </w:r>
      <w:r w:rsidR="00C62A12">
        <w:rPr>
          <w:rFonts w:eastAsia="Times New Roman"/>
          <w:sz w:val="24"/>
          <w:szCs w:val="24"/>
          <w:lang w:val="en"/>
        </w:rPr>
        <w:t xml:space="preserve">Mr. </w:t>
      </w:r>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r w:rsidR="00C62A12">
        <w:rPr>
          <w:rFonts w:eastAsia="Times New Roman"/>
          <w:sz w:val="24"/>
          <w:szCs w:val="24"/>
          <w:lang w:val="en"/>
        </w:rPr>
        <w:t>t</w:t>
      </w:r>
      <w:r w:rsidR="00CB052D" w:rsidRPr="00CB052D">
        <w:rPr>
          <w:rFonts w:eastAsia="Times New Roman"/>
          <w:sz w:val="24"/>
          <w:szCs w:val="24"/>
          <w:lang w:val="en"/>
        </w:rPr>
        <w:t>hese social tensions came to a head in Minneapolis, Minnesota</w:t>
      </w:r>
      <w:r w:rsidR="00C62A12">
        <w:rPr>
          <w:rFonts w:eastAsia="Times New Roman"/>
          <w:sz w:val="24"/>
          <w:szCs w:val="24"/>
          <w:lang w:val="en"/>
        </w:rPr>
        <w:t xml:space="preserve">, sparking sustained protests throughout the world. </w:t>
      </w:r>
      <w:r w:rsidR="00CB052D" w:rsidRPr="00CB052D">
        <w:rPr>
          <w:rFonts w:eastAsia="Times New Roman"/>
          <w:sz w:val="24"/>
          <w:szCs w:val="24"/>
          <w:lang w:val="en"/>
        </w:rPr>
        <w:t xml:space="preserve">  A widely reported spike in gun-related crime emerged after the murder, alongside claims that the rise in violence was due to changes in local police behavior (“de</w:t>
      </w:r>
      <w:r w:rsidR="00595BE5">
        <w:rPr>
          <w:rFonts w:eastAsia="Times New Roman"/>
          <w:sz w:val="24"/>
          <w:szCs w:val="24"/>
          <w:lang w:val="en"/>
        </w:rPr>
        <w:t>-</w:t>
      </w:r>
      <w:r w:rsidR="00CB052D" w:rsidRPr="00CB052D">
        <w:rPr>
          <w:rFonts w:eastAsia="Times New Roman"/>
          <w:sz w:val="24"/>
          <w:szCs w:val="24"/>
          <w:lang w:val="en"/>
        </w:rPr>
        <w:t>policing”) in response to protest and social unrest (</w:t>
      </w:r>
      <w:r w:rsidR="009058C7" w:rsidRPr="00595BE5">
        <w:rPr>
          <w:rFonts w:eastAsia="Times New Roman"/>
          <w:i/>
          <w:iCs/>
          <w:sz w:val="24"/>
          <w:szCs w:val="24"/>
          <w:lang w:val="en"/>
        </w:rPr>
        <w:t>6,7</w:t>
      </w:r>
      <w:r w:rsidR="00CB052D" w:rsidRPr="00CB052D">
        <w:rPr>
          <w:rFonts w:eastAsia="Times New Roman"/>
          <w:sz w:val="24"/>
          <w:szCs w:val="24"/>
          <w:lang w:val="en"/>
        </w:rPr>
        <w:t>)</w:t>
      </w:r>
      <w:r w:rsidR="00C62A12">
        <w:rPr>
          <w:rFonts w:eastAsia="Times New Roman"/>
          <w:sz w:val="24"/>
          <w:szCs w:val="24"/>
          <w:lang w:val="en"/>
        </w:rPr>
        <w:t>, the COVID-19 pandemic,</w:t>
      </w:r>
      <w:r w:rsidR="00CB052D" w:rsidRPr="00CB052D">
        <w:rPr>
          <w:rFonts w:eastAsia="Times New Roman"/>
          <w:sz w:val="24"/>
          <w:szCs w:val="24"/>
          <w:lang w:val="en"/>
        </w:rPr>
        <w:t xml:space="preserve"> and a broad national increase in homicide (</w:t>
      </w:r>
      <w:r w:rsidR="009058C7" w:rsidRPr="00595BE5">
        <w:rPr>
          <w:rFonts w:eastAsia="Times New Roman"/>
          <w:i/>
          <w:iCs/>
          <w:sz w:val="24"/>
          <w:szCs w:val="24"/>
          <w:lang w:val="en"/>
        </w:rPr>
        <w:t>8</w:t>
      </w:r>
      <w:r w:rsidR="00CB052D" w:rsidRPr="00CB052D">
        <w:rPr>
          <w:rFonts w:eastAsia="Times New Roman"/>
          <w:sz w:val="24"/>
          <w:szCs w:val="24"/>
          <w:lang w:val="en"/>
        </w:rPr>
        <w:t xml:space="preserve">).  </w:t>
      </w:r>
    </w:p>
    <w:p w14:paraId="5B01F1CF" w14:textId="77777777" w:rsidR="00595BE5" w:rsidRPr="00CB052D" w:rsidRDefault="00595BE5" w:rsidP="00CB052D">
      <w:pPr>
        <w:rPr>
          <w:rFonts w:eastAsia="Times New Roman"/>
          <w:sz w:val="24"/>
          <w:szCs w:val="24"/>
          <w:lang w:val="en"/>
        </w:rPr>
      </w:pPr>
    </w:p>
    <w:p w14:paraId="04B3377A" w14:textId="7F822A8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r w:rsidR="00C0542A">
        <w:rPr>
          <w:rFonts w:eastAsia="Times New Roman"/>
          <w:sz w:val="24"/>
          <w:szCs w:val="24"/>
          <w:lang w:val="en"/>
        </w:rPr>
        <w:t xml:space="preserve">police </w:t>
      </w:r>
      <w:r w:rsidRPr="00CB052D">
        <w:rPr>
          <w:rFonts w:eastAsia="Times New Roman"/>
          <w:sz w:val="24"/>
          <w:szCs w:val="24"/>
          <w:lang w:val="en"/>
        </w:rPr>
        <w:t>violence has emphasized the temporal and spatial pattern of subsequent violent crime (</w:t>
      </w:r>
      <w:r w:rsidR="009058C7" w:rsidRPr="005A2C21">
        <w:rPr>
          <w:rFonts w:eastAsia="Times New Roman"/>
          <w:i/>
          <w:iCs/>
          <w:sz w:val="24"/>
          <w:szCs w:val="24"/>
          <w:lang w:val="en"/>
        </w:rPr>
        <w:t>9, 10</w:t>
      </w:r>
      <w:r w:rsidRPr="00CB052D">
        <w:rPr>
          <w:rFonts w:eastAsia="Times New Roman"/>
          <w:sz w:val="24"/>
          <w:szCs w:val="24"/>
          <w:lang w:val="en"/>
        </w:rPr>
        <w:t xml:space="preserve">). Studies following the police killings of civilians have focused on the so-called ‘Ferguson effect’ following the </w:t>
      </w:r>
      <w:r w:rsidR="00753EF3">
        <w:rPr>
          <w:rFonts w:eastAsia="Times New Roman"/>
          <w:sz w:val="24"/>
          <w:szCs w:val="24"/>
          <w:lang w:val="en"/>
        </w:rPr>
        <w:t>killing</w:t>
      </w:r>
      <w:r w:rsidR="00753EF3" w:rsidRPr="00CB052D">
        <w:rPr>
          <w:rFonts w:eastAsia="Times New Roman"/>
          <w:sz w:val="24"/>
          <w:szCs w:val="24"/>
          <w:lang w:val="en"/>
        </w:rPr>
        <w:t xml:space="preserve"> </w:t>
      </w:r>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r w:rsidR="009058C7" w:rsidRPr="005A2C21">
        <w:rPr>
          <w:rFonts w:eastAsia="Times New Roman"/>
          <w:i/>
          <w:iCs/>
          <w:sz w:val="24"/>
          <w:szCs w:val="24"/>
          <w:lang w:val="en"/>
        </w:rPr>
        <w:t>9, 10</w:t>
      </w:r>
      <w:r w:rsidRPr="00CB052D">
        <w:rPr>
          <w:rFonts w:eastAsia="Times New Roman"/>
          <w:sz w:val="24"/>
          <w:szCs w:val="24"/>
          <w:lang w:val="en"/>
        </w:rPr>
        <w:t xml:space="preserve">). After the unrest following Freddie Gray’s arrest and killing in Baltimore, however, shootings and homicides increased in the </w:t>
      </w:r>
      <w:r w:rsidR="00C0542A">
        <w:rPr>
          <w:rFonts w:eastAsia="Times New Roman"/>
          <w:sz w:val="24"/>
          <w:szCs w:val="24"/>
          <w:lang w:val="en"/>
        </w:rPr>
        <w:t xml:space="preserve">next </w:t>
      </w:r>
      <w:r w:rsidRPr="00CB052D">
        <w:rPr>
          <w:rFonts w:eastAsia="Times New Roman"/>
          <w:sz w:val="24"/>
          <w:szCs w:val="24"/>
          <w:lang w:val="en"/>
        </w:rPr>
        <w:t>three months (</w:t>
      </w:r>
      <w:r w:rsidR="009058C7" w:rsidRPr="005A2C21">
        <w:rPr>
          <w:rFonts w:eastAsia="Times New Roman"/>
          <w:i/>
          <w:iCs/>
          <w:sz w:val="24"/>
          <w:szCs w:val="24"/>
          <w:lang w:val="en"/>
        </w:rPr>
        <w:t>11</w:t>
      </w:r>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w:t>
      </w:r>
      <w:r w:rsidR="00C0542A">
        <w:rPr>
          <w:rFonts w:eastAsia="Times New Roman"/>
          <w:sz w:val="24"/>
          <w:szCs w:val="24"/>
          <w:lang w:val="en"/>
        </w:rPr>
        <w:t xml:space="preserve">to the </w:t>
      </w:r>
      <w:r w:rsidRPr="00CB052D">
        <w:rPr>
          <w:rFonts w:eastAsia="Times New Roman"/>
          <w:sz w:val="24"/>
          <w:szCs w:val="24"/>
          <w:lang w:val="en"/>
        </w:rPr>
        <w:t>detection and categorization of crime events, in a time of disruption</w:t>
      </w:r>
      <w:r w:rsidR="008130A3">
        <w:rPr>
          <w:rFonts w:eastAsia="Times New Roman"/>
          <w:sz w:val="24"/>
          <w:szCs w:val="24"/>
          <w:lang w:val="en"/>
        </w:rPr>
        <w:t xml:space="preserve"> (</w:t>
      </w:r>
      <w:r w:rsidR="009B4E9C" w:rsidRPr="005A2C21">
        <w:rPr>
          <w:rFonts w:eastAsia="Times New Roman"/>
          <w:i/>
          <w:iCs/>
          <w:sz w:val="24"/>
          <w:szCs w:val="24"/>
          <w:lang w:val="en"/>
        </w:rPr>
        <w:t>1</w:t>
      </w:r>
      <w:r w:rsidR="009058C7" w:rsidRPr="005A2C21">
        <w:rPr>
          <w:rFonts w:eastAsia="Times New Roman"/>
          <w:i/>
          <w:iCs/>
          <w:sz w:val="24"/>
          <w:szCs w:val="24"/>
          <w:lang w:val="en"/>
        </w:rPr>
        <w:t>2</w:t>
      </w:r>
      <w:r w:rsidR="008130A3">
        <w:rPr>
          <w:rFonts w:eastAsia="Times New Roman"/>
          <w:sz w:val="24"/>
          <w:szCs w:val="24"/>
          <w:lang w:val="en"/>
        </w:rPr>
        <w:t>)</w:t>
      </w:r>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r w:rsidR="00C0542A">
        <w:rPr>
          <w:rFonts w:eastAsia="Times New Roman"/>
          <w:sz w:val="24"/>
          <w:szCs w:val="24"/>
          <w:lang w:val="en"/>
        </w:rPr>
        <w:t xml:space="preserve">already heavily </w:t>
      </w:r>
      <w:r w:rsidRPr="00CB052D">
        <w:rPr>
          <w:rFonts w:eastAsia="Times New Roman"/>
          <w:sz w:val="24"/>
          <w:szCs w:val="24"/>
          <w:lang w:val="en"/>
        </w:rPr>
        <w:t>policed and disproportionately impacted by gun violence (</w:t>
      </w:r>
      <w:r w:rsidR="008130A3" w:rsidRPr="005A2C21">
        <w:rPr>
          <w:rFonts w:eastAsia="Times New Roman"/>
          <w:i/>
          <w:iCs/>
          <w:sz w:val="24"/>
          <w:szCs w:val="24"/>
          <w:lang w:val="en"/>
        </w:rPr>
        <w:t>1</w:t>
      </w:r>
      <w:r w:rsidR="009058C7" w:rsidRPr="005A2C21">
        <w:rPr>
          <w:rFonts w:eastAsia="Times New Roman"/>
          <w:i/>
          <w:iCs/>
          <w:sz w:val="24"/>
          <w:szCs w:val="24"/>
          <w:lang w:val="en"/>
        </w:rPr>
        <w:t>3</w:t>
      </w:r>
      <w:r w:rsidRPr="00CB052D">
        <w:rPr>
          <w:rFonts w:eastAsia="Times New Roman"/>
          <w:sz w:val="24"/>
          <w:szCs w:val="24"/>
          <w:lang w:val="en"/>
        </w:rPr>
        <w:t xml:space="preserve">). These points highlight the </w:t>
      </w:r>
      <w:r w:rsidR="00C0542A">
        <w:rPr>
          <w:rFonts w:eastAsia="Times New Roman"/>
          <w:sz w:val="24"/>
          <w:szCs w:val="24"/>
          <w:lang w:val="en"/>
        </w:rPr>
        <w:t xml:space="preserve">importance of </w:t>
      </w:r>
      <w:r w:rsidRPr="00CB052D">
        <w:rPr>
          <w:rFonts w:eastAsia="Times New Roman"/>
          <w:sz w:val="24"/>
          <w:szCs w:val="24"/>
          <w:lang w:val="en"/>
        </w:rPr>
        <w:t xml:space="preserve">alternative data sources to track gun violence </w:t>
      </w:r>
      <w:r w:rsidR="00C0542A">
        <w:rPr>
          <w:rFonts w:eastAsia="Times New Roman"/>
          <w:sz w:val="24"/>
          <w:szCs w:val="24"/>
          <w:lang w:val="en"/>
        </w:rPr>
        <w:t>that are</w:t>
      </w:r>
      <w:r w:rsidRPr="00CB052D">
        <w:rPr>
          <w:rFonts w:eastAsia="Times New Roman"/>
          <w:sz w:val="24"/>
          <w:szCs w:val="24"/>
          <w:lang w:val="en"/>
        </w:rPr>
        <w:t xml:space="preserve"> independent of police. Although hospital data are not free of such biases, injury reports offer an independent and potentially more accurate source of information about </w:t>
      </w:r>
      <w:r w:rsidR="002A1079">
        <w:rPr>
          <w:rFonts w:eastAsia="Times New Roman"/>
          <w:sz w:val="24"/>
          <w:szCs w:val="24"/>
          <w:lang w:val="en"/>
        </w:rPr>
        <w:t>gun violence</w:t>
      </w:r>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7E5F09F1"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1) the temporal and spatial pattern of gun violence injuries in Minneapolis, </w:t>
      </w:r>
      <w:r w:rsidR="00C0542A">
        <w:rPr>
          <w:rFonts w:eastAsia="Times New Roman"/>
          <w:sz w:val="24"/>
          <w:szCs w:val="24"/>
          <w:lang w:val="en"/>
        </w:rPr>
        <w:t>before and after</w:t>
      </w:r>
      <w:r w:rsidRPr="00CB052D">
        <w:rPr>
          <w:rFonts w:eastAsia="Times New Roman"/>
          <w:sz w:val="24"/>
          <w:szCs w:val="24"/>
          <w:lang w:val="en"/>
        </w:rPr>
        <w:t xml:space="preserve"> the police killing of Mr. Floyd; 2) whether the patterns of gun violence injuries mirror </w:t>
      </w:r>
      <w:r w:rsidR="00C0542A">
        <w:rPr>
          <w:rFonts w:eastAsia="Times New Roman"/>
          <w:sz w:val="24"/>
          <w:szCs w:val="24"/>
          <w:lang w:val="en"/>
        </w:rPr>
        <w:t>those observed after previous police killings</w:t>
      </w:r>
      <w:r w:rsidR="00C0542A" w:rsidRPr="00CB052D">
        <w:rPr>
          <w:rFonts w:eastAsia="Times New Roman"/>
          <w:sz w:val="24"/>
          <w:szCs w:val="24"/>
          <w:lang w:val="en"/>
        </w:rPr>
        <w:t xml:space="preserve"> </w:t>
      </w:r>
      <w:r w:rsidRPr="00CB052D">
        <w:rPr>
          <w:rFonts w:eastAsia="Times New Roman"/>
          <w:sz w:val="24"/>
          <w:szCs w:val="24"/>
          <w:lang w:val="en"/>
        </w:rPr>
        <w:t xml:space="preserve">in Ferguson, Baltimore or elsewhere; and 3) to the extent that we observe a “Minneapolis effect,” whether disadvantaged communities experienced the greatest change. </w:t>
      </w:r>
    </w:p>
    <w:p w14:paraId="1F0D5A10" w14:textId="77777777" w:rsidR="001000D9" w:rsidRDefault="001000D9" w:rsidP="00CB052D">
      <w:pPr>
        <w:rPr>
          <w:rFonts w:eastAsia="Times New Roman"/>
          <w:sz w:val="24"/>
          <w:szCs w:val="24"/>
          <w:lang w:val="en"/>
        </w:rPr>
      </w:pPr>
    </w:p>
    <w:p w14:paraId="0529023B" w14:textId="77777777" w:rsidR="001000D9" w:rsidRPr="00CB052D" w:rsidRDefault="001000D9" w:rsidP="001000D9">
      <w:pPr>
        <w:rPr>
          <w:rFonts w:eastAsia="Times New Roman"/>
          <w:b/>
          <w:sz w:val="24"/>
          <w:szCs w:val="24"/>
          <w:lang w:val="en"/>
        </w:rPr>
      </w:pPr>
      <w:r w:rsidRPr="00CB052D">
        <w:rPr>
          <w:rFonts w:eastAsia="Times New Roman"/>
          <w:b/>
          <w:sz w:val="24"/>
          <w:szCs w:val="24"/>
          <w:lang w:val="en"/>
        </w:rPr>
        <w:t>Results</w:t>
      </w:r>
    </w:p>
    <w:p w14:paraId="11473301" w14:textId="77777777" w:rsidR="001000D9" w:rsidRPr="00CB052D" w:rsidRDefault="001000D9" w:rsidP="001000D9">
      <w:pPr>
        <w:rPr>
          <w:rFonts w:eastAsia="Times New Roman"/>
          <w:b/>
          <w:sz w:val="24"/>
          <w:szCs w:val="24"/>
          <w:lang w:val="en"/>
        </w:rPr>
      </w:pPr>
    </w:p>
    <w:p w14:paraId="563A5E5B" w14:textId="31A2AE15" w:rsidR="00CB052D" w:rsidRPr="00CB052D" w:rsidRDefault="001000D9"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3BC5CB2" w:rsidR="00CB052D" w:rsidRDefault="00CB052D" w:rsidP="00CB052D">
      <w:pPr>
        <w:rPr>
          <w:rFonts w:eastAsia="Times New Roman"/>
          <w:sz w:val="24"/>
          <w:szCs w:val="24"/>
          <w:lang w:val="en"/>
        </w:rPr>
      </w:pPr>
      <w:r w:rsidRPr="00CB052D">
        <w:rPr>
          <w:rFonts w:eastAsia="Times New Roman"/>
          <w:sz w:val="24"/>
          <w:szCs w:val="24"/>
          <w:lang w:val="en"/>
        </w:rPr>
        <w:t xml:space="preserve">Figure 1 displays the weekly incidence of gun assault </w:t>
      </w:r>
      <w:r w:rsidR="0054071C">
        <w:rPr>
          <w:rFonts w:eastAsia="Times New Roman"/>
          <w:sz w:val="24"/>
          <w:szCs w:val="24"/>
          <w:lang w:val="en"/>
        </w:rPr>
        <w:t xml:space="preserve">injuries from </w:t>
      </w:r>
      <w:r w:rsidRPr="00CB052D">
        <w:rPr>
          <w:rFonts w:eastAsia="Times New Roman"/>
          <w:sz w:val="24"/>
          <w:szCs w:val="24"/>
          <w:lang w:val="en"/>
        </w:rPr>
        <w:t>hospitals in Minneapolis from 2016-2020. We observe a sharp increase in the firearm assault injury rate from about .00</w:t>
      </w:r>
      <w:r w:rsidR="00467E37">
        <w:rPr>
          <w:rFonts w:eastAsia="Times New Roman"/>
          <w:sz w:val="24"/>
          <w:szCs w:val="24"/>
          <w:lang w:val="en"/>
        </w:rPr>
        <w:t>6</w:t>
      </w:r>
      <w:r w:rsidRPr="00CB052D">
        <w:rPr>
          <w:rFonts w:eastAsia="Times New Roman"/>
          <w:sz w:val="24"/>
          <w:szCs w:val="24"/>
          <w:lang w:val="en"/>
        </w:rPr>
        <w:t xml:space="preserve"> per 1,000 residents to </w:t>
      </w:r>
      <w:r w:rsidR="00467E37">
        <w:rPr>
          <w:rFonts w:eastAsia="Times New Roman"/>
          <w:sz w:val="24"/>
          <w:szCs w:val="24"/>
          <w:lang w:val="en"/>
        </w:rPr>
        <w:t xml:space="preserve">a peak of </w:t>
      </w:r>
      <w:r w:rsidRPr="00CB052D">
        <w:rPr>
          <w:rFonts w:eastAsia="Times New Roman"/>
          <w:sz w:val="24"/>
          <w:szCs w:val="24"/>
          <w:lang w:val="en"/>
        </w:rPr>
        <w:t xml:space="preserve">.044 per 1,000 residents after the police killing of George Floyd, </w:t>
      </w:r>
      <w:r w:rsidR="00467E37">
        <w:rPr>
          <w:rFonts w:eastAsia="Times New Roman"/>
          <w:sz w:val="24"/>
          <w:szCs w:val="24"/>
          <w:lang w:val="en"/>
        </w:rPr>
        <w:lastRenderedPageBreak/>
        <w:t>about a seven</w:t>
      </w:r>
      <w:r w:rsidRPr="00CB052D">
        <w:rPr>
          <w:rFonts w:eastAsia="Times New Roman"/>
          <w:sz w:val="24"/>
          <w:szCs w:val="24"/>
          <w:lang w:val="en"/>
        </w:rPr>
        <w:t xml:space="preserve">-fold increase. After an initial spike, the rate </w:t>
      </w:r>
      <w:r w:rsidR="00C300B4">
        <w:rPr>
          <w:rFonts w:eastAsia="Times New Roman"/>
          <w:sz w:val="24"/>
          <w:szCs w:val="24"/>
          <w:lang w:val="en"/>
        </w:rPr>
        <w:t xml:space="preserve">then </w:t>
      </w:r>
      <w:r w:rsidRPr="00CB052D">
        <w:rPr>
          <w:rFonts w:eastAsia="Times New Roman"/>
          <w:sz w:val="24"/>
          <w:szCs w:val="24"/>
          <w:lang w:val="en"/>
        </w:rPr>
        <w:t xml:space="preserve">fell to levels </w:t>
      </w:r>
      <w:r w:rsidR="00C300B4">
        <w:rPr>
          <w:rFonts w:eastAsia="Times New Roman"/>
          <w:sz w:val="24"/>
          <w:szCs w:val="24"/>
          <w:lang w:val="en"/>
        </w:rPr>
        <w:t xml:space="preserve">more </w:t>
      </w:r>
      <w:r w:rsidRPr="00CB052D">
        <w:rPr>
          <w:rFonts w:eastAsia="Times New Roman"/>
          <w:sz w:val="24"/>
          <w:szCs w:val="24"/>
          <w:lang w:val="en"/>
        </w:rPr>
        <w:t xml:space="preserve">consistent with the pre-killing period. </w:t>
      </w:r>
      <w:r w:rsidR="00C300B4">
        <w:rPr>
          <w:rFonts w:eastAsia="Times New Roman"/>
          <w:sz w:val="24"/>
          <w:szCs w:val="24"/>
          <w:lang w:val="en"/>
        </w:rPr>
        <w:t>As we will discuss below (in Figure 4), the peak period for homicides came later and persisted longer than the peak period for gun assault injuries.</w:t>
      </w:r>
    </w:p>
    <w:p w14:paraId="788922B1" w14:textId="48D3CDDF" w:rsidR="00251B74" w:rsidRDefault="00251B74" w:rsidP="00CB052D">
      <w:pPr>
        <w:rPr>
          <w:rFonts w:eastAsia="Times New Roman"/>
          <w:sz w:val="24"/>
          <w:szCs w:val="24"/>
          <w:lang w:val="en"/>
        </w:rPr>
      </w:pPr>
    </w:p>
    <w:p w14:paraId="008DB4DD" w14:textId="1A01DB9C" w:rsidR="00251B74" w:rsidRDefault="00251B74" w:rsidP="00CB052D">
      <w:pPr>
        <w:rPr>
          <w:rFonts w:eastAsia="Times New Roman"/>
          <w:sz w:val="24"/>
          <w:szCs w:val="24"/>
          <w:lang w:val="en"/>
        </w:rPr>
      </w:pPr>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29275" cy="3810000"/>
                    </a:xfrm>
                    <a:prstGeom prst="rect">
                      <a:avLst/>
                    </a:prstGeom>
                    <a:ln/>
                  </pic:spPr>
                </pic:pic>
              </a:graphicData>
            </a:graphic>
          </wp:inline>
        </w:drawing>
      </w:r>
    </w:p>
    <w:p w14:paraId="66A354BF" w14:textId="57618AD4" w:rsidR="00251B74" w:rsidRDefault="001000D9" w:rsidP="00CB052D">
      <w:pPr>
        <w:rPr>
          <w:rFonts w:eastAsia="Times New Roman"/>
          <w:sz w:val="24"/>
          <w:szCs w:val="24"/>
          <w:lang w:val="en"/>
        </w:rPr>
      </w:pPr>
      <w:r w:rsidRPr="00251B74">
        <w:rPr>
          <w:rFonts w:eastAsia="Times New Roman"/>
          <w:b/>
          <w:bCs/>
          <w:i/>
          <w:iCs/>
          <w:sz w:val="24"/>
          <w:szCs w:val="24"/>
          <w:lang w:val="en"/>
        </w:rPr>
        <w:t>Spati</w:t>
      </w:r>
      <w:r>
        <w:rPr>
          <w:rFonts w:eastAsia="Times New Roman"/>
          <w:b/>
          <w:bCs/>
          <w:i/>
          <w:iCs/>
          <w:sz w:val="24"/>
          <w:szCs w:val="24"/>
          <w:lang w:val="en"/>
        </w:rPr>
        <w:t>otemporal</w:t>
      </w:r>
      <w:r w:rsidRPr="00251B74">
        <w:rPr>
          <w:rFonts w:eastAsia="Times New Roman"/>
          <w:b/>
          <w:bCs/>
          <w:i/>
          <w:iCs/>
          <w:sz w:val="24"/>
          <w:szCs w:val="24"/>
          <w:lang w:val="en"/>
        </w:rPr>
        <w:t xml:space="preserve"> Pattern of Firearm Assault Injuries</w:t>
      </w:r>
    </w:p>
    <w:p w14:paraId="652EDC9D" w14:textId="75A034AC" w:rsidR="00251B74" w:rsidRDefault="00CF62C1" w:rsidP="00CB052D">
      <w:pPr>
        <w:rPr>
          <w:rFonts w:eastAsia="Times New Roman"/>
          <w:sz w:val="24"/>
          <w:szCs w:val="24"/>
        </w:rPr>
      </w:pPr>
      <w:r>
        <w:rPr>
          <w:rFonts w:eastAsia="Times New Roman"/>
          <w:sz w:val="24"/>
          <w:szCs w:val="24"/>
        </w:rPr>
        <w:t xml:space="preserve">After describing the temporal pattern </w:t>
      </w:r>
      <w:r w:rsidR="00251B74">
        <w:rPr>
          <w:rFonts w:eastAsia="Times New Roman"/>
          <w:sz w:val="24"/>
          <w:szCs w:val="24"/>
        </w:rPr>
        <w:t>in Figure 1</w:t>
      </w:r>
      <w:r w:rsidR="00251B74" w:rsidRPr="00251B74">
        <w:rPr>
          <w:rFonts w:eastAsia="Times New Roman"/>
          <w:sz w:val="24"/>
          <w:szCs w:val="24"/>
        </w:rPr>
        <w:t xml:space="preserve">, </w:t>
      </w:r>
      <w:r w:rsidR="00251B74">
        <w:rPr>
          <w:rFonts w:eastAsia="Times New Roman"/>
          <w:sz w:val="24"/>
          <w:szCs w:val="24"/>
        </w:rPr>
        <w:t xml:space="preserve">we </w:t>
      </w:r>
      <w:r>
        <w:rPr>
          <w:rFonts w:eastAsia="Times New Roman"/>
          <w:sz w:val="24"/>
          <w:szCs w:val="24"/>
        </w:rPr>
        <w:t xml:space="preserve">next </w:t>
      </w:r>
      <w:r w:rsidR="00251B74" w:rsidRPr="00251B74">
        <w:rPr>
          <w:rFonts w:eastAsia="Times New Roman"/>
          <w:sz w:val="24"/>
          <w:szCs w:val="24"/>
        </w:rPr>
        <w:t xml:space="preserve">disaggregate the </w:t>
      </w:r>
      <w:r>
        <w:rPr>
          <w:rFonts w:eastAsia="Times New Roman"/>
          <w:sz w:val="24"/>
          <w:szCs w:val="24"/>
        </w:rPr>
        <w:t xml:space="preserve">weekly </w:t>
      </w:r>
      <w:r w:rsidR="00251B74" w:rsidRPr="00251B74">
        <w:rPr>
          <w:rFonts w:eastAsia="Times New Roman"/>
          <w:sz w:val="24"/>
          <w:szCs w:val="24"/>
        </w:rPr>
        <w:t xml:space="preserve">data to </w:t>
      </w:r>
      <w:r w:rsidR="00074E79">
        <w:rPr>
          <w:rFonts w:eastAsia="Times New Roman"/>
          <w:sz w:val="24"/>
          <w:szCs w:val="24"/>
        </w:rPr>
        <w:t xml:space="preserve">local </w:t>
      </w:r>
      <w:r w:rsidR="00251B74" w:rsidRPr="00251B74">
        <w:rPr>
          <w:rFonts w:eastAsia="Times New Roman"/>
          <w:sz w:val="24"/>
          <w:szCs w:val="24"/>
        </w:rPr>
        <w:t>Zip Code Tabulation Area</w:t>
      </w:r>
      <w:r w:rsidR="00074E79">
        <w:rPr>
          <w:rFonts w:eastAsia="Times New Roman"/>
          <w:sz w:val="24"/>
          <w:szCs w:val="24"/>
        </w:rPr>
        <w:t>s</w:t>
      </w:r>
      <w:r w:rsidR="00251B74" w:rsidRPr="00251B74">
        <w:rPr>
          <w:rFonts w:eastAsia="Times New Roman"/>
          <w:sz w:val="24"/>
          <w:szCs w:val="24"/>
        </w:rPr>
        <w:t xml:space="preserve"> (ZCTA</w:t>
      </w:r>
      <w:r w:rsidR="00074E79">
        <w:rPr>
          <w:rFonts w:eastAsia="Times New Roman"/>
          <w:sz w:val="24"/>
          <w:szCs w:val="24"/>
        </w:rPr>
        <w:t>s</w:t>
      </w:r>
      <w:r w:rsidR="00251B74" w:rsidRPr="00251B74">
        <w:rPr>
          <w:rFonts w:eastAsia="Times New Roman"/>
          <w:sz w:val="24"/>
          <w:szCs w:val="24"/>
        </w:rPr>
        <w:t xml:space="preserve">) to analyze the spatiotemporal variation in </w:t>
      </w:r>
      <w:r w:rsidR="00251B74">
        <w:rPr>
          <w:rFonts w:eastAsia="Times New Roman"/>
          <w:sz w:val="24"/>
          <w:szCs w:val="24"/>
        </w:rPr>
        <w:t>the rates of firearm assault</w:t>
      </w:r>
      <w:r w:rsidR="00251B74" w:rsidRPr="00251B74">
        <w:rPr>
          <w:rFonts w:eastAsia="Times New Roman"/>
          <w:sz w:val="24"/>
          <w:szCs w:val="24"/>
        </w:rPr>
        <w:t xml:space="preserve">. Figure </w:t>
      </w:r>
      <w:r w:rsidR="005B2490">
        <w:rPr>
          <w:rFonts w:eastAsia="Times New Roman"/>
          <w:sz w:val="24"/>
          <w:szCs w:val="24"/>
        </w:rPr>
        <w:t>2</w:t>
      </w:r>
      <w:r w:rsidR="00251B74" w:rsidRPr="00251B74">
        <w:rPr>
          <w:rFonts w:eastAsia="Times New Roman"/>
          <w:sz w:val="24"/>
          <w:szCs w:val="24"/>
        </w:rPr>
        <w:t xml:space="preserve"> displays the firearm rates by Zip Code Tabulation Area</w:t>
      </w:r>
      <w:r w:rsidR="00074E79">
        <w:rPr>
          <w:rFonts w:eastAsia="Times New Roman"/>
          <w:sz w:val="24"/>
          <w:szCs w:val="24"/>
        </w:rPr>
        <w:t>s</w:t>
      </w:r>
      <w:r w:rsidR="00251B74" w:rsidRPr="00251B74">
        <w:rPr>
          <w:rFonts w:eastAsia="Times New Roman"/>
          <w:sz w:val="24"/>
          <w:szCs w:val="24"/>
        </w:rPr>
        <w:t xml:space="preserve"> and period. The temporal pattern </w:t>
      </w:r>
      <w:r w:rsidR="005B2490">
        <w:rPr>
          <w:rFonts w:eastAsia="Times New Roman"/>
          <w:sz w:val="24"/>
          <w:szCs w:val="24"/>
        </w:rPr>
        <w:t xml:space="preserve">apparent in Figure 1 </w:t>
      </w:r>
      <w:r w:rsidR="00251B74" w:rsidRPr="00251B74">
        <w:rPr>
          <w:rFonts w:eastAsia="Times New Roman"/>
          <w:sz w:val="24"/>
          <w:szCs w:val="24"/>
        </w:rPr>
        <w:t xml:space="preserve">emerges, but only for </w:t>
      </w:r>
      <w:r w:rsidR="00251B74" w:rsidRPr="005B2490">
        <w:rPr>
          <w:rFonts w:eastAsia="Times New Roman"/>
          <w:sz w:val="24"/>
          <w:szCs w:val="24"/>
        </w:rPr>
        <w:t>certain</w:t>
      </w:r>
      <w:r w:rsidR="00251B74" w:rsidRPr="00251B74">
        <w:rPr>
          <w:rFonts w:eastAsia="Times New Roman"/>
          <w:sz w:val="24"/>
          <w:szCs w:val="24"/>
        </w:rPr>
        <w:t xml:space="preserve"> ZCTAs. Specifically, areas already marked by higher gun violence in the pre-treatment </w:t>
      </w:r>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r w:rsidR="00251B74" w:rsidRPr="00251B74">
        <w:rPr>
          <w:rFonts w:eastAsia="Times New Roman"/>
          <w:sz w:val="24"/>
          <w:szCs w:val="24"/>
        </w:rPr>
        <w:t xml:space="preserve"> </w:t>
      </w:r>
      <w:r w:rsidR="00074E79">
        <w:rPr>
          <w:rFonts w:eastAsia="Times New Roman"/>
          <w:sz w:val="24"/>
          <w:szCs w:val="24"/>
        </w:rPr>
        <w:t>greater change</w:t>
      </w:r>
      <w:r w:rsidR="00251B74" w:rsidRPr="00251B74">
        <w:rPr>
          <w:rFonts w:eastAsia="Times New Roman"/>
          <w:sz w:val="24"/>
          <w:szCs w:val="24"/>
        </w:rPr>
        <w:t xml:space="preserve"> across the time periods as compared to ZCTAs with very low firearm assault incidence.</w:t>
      </w:r>
      <w:r w:rsidR="00251B74">
        <w:rPr>
          <w:rFonts w:eastAsia="Times New Roman"/>
          <w:sz w:val="24"/>
          <w:szCs w:val="24"/>
        </w:rPr>
        <w:t xml:space="preserve"> </w:t>
      </w:r>
      <w:r w:rsidR="00074E79">
        <w:rPr>
          <w:rFonts w:eastAsia="Times New Roman"/>
          <w:sz w:val="24"/>
          <w:szCs w:val="24"/>
        </w:rPr>
        <w:t xml:space="preserve">The area surrounding George Floyd Square experienced an increase in firearm assault injuries in the three months following his death, but the red area representing the greatest spike is North Minneapolis, a historically Black community and </w:t>
      </w:r>
      <w:r w:rsidR="005F60B8">
        <w:rPr>
          <w:rFonts w:eastAsia="Times New Roman"/>
          <w:sz w:val="24"/>
          <w:szCs w:val="24"/>
        </w:rPr>
        <w:t xml:space="preserve">a longstanding site </w:t>
      </w:r>
      <w:r w:rsidR="00074E79">
        <w:rPr>
          <w:rFonts w:eastAsia="Times New Roman"/>
          <w:sz w:val="24"/>
          <w:szCs w:val="24"/>
        </w:rPr>
        <w:t xml:space="preserve">of </w:t>
      </w:r>
      <w:r w:rsidR="005F60B8">
        <w:rPr>
          <w:rFonts w:eastAsia="Times New Roman"/>
          <w:sz w:val="24"/>
          <w:szCs w:val="24"/>
        </w:rPr>
        <w:t xml:space="preserve">resistance to police </w:t>
      </w:r>
      <w:r w:rsidR="00074E79">
        <w:rPr>
          <w:rFonts w:eastAsia="Times New Roman"/>
          <w:sz w:val="24"/>
          <w:szCs w:val="24"/>
        </w:rPr>
        <w:t>violence and racial injustice.</w:t>
      </w:r>
      <w:r w:rsidR="00FD2271">
        <w:rPr>
          <w:rFonts w:eastAsia="Times New Roman"/>
          <w:sz w:val="24"/>
          <w:szCs w:val="24"/>
        </w:rPr>
        <w:t xml:space="preserve"> This includes the area of civil unrest on Plymouth Avenue in 1967</w:t>
      </w:r>
      <w:r w:rsidR="00773F79">
        <w:rPr>
          <w:rFonts w:eastAsia="Times New Roman"/>
          <w:sz w:val="24"/>
          <w:szCs w:val="24"/>
        </w:rPr>
        <w:t>, in which residents protested against maltreatment by police and local business owners</w:t>
      </w:r>
      <w:r w:rsidR="00FD2271">
        <w:rPr>
          <w:rFonts w:eastAsia="Times New Roman"/>
          <w:sz w:val="24"/>
          <w:szCs w:val="24"/>
        </w:rPr>
        <w:t xml:space="preserve"> (</w:t>
      </w:r>
      <w:r w:rsidR="00FD2271" w:rsidRPr="005A2C21">
        <w:rPr>
          <w:rFonts w:eastAsia="Times New Roman"/>
          <w:i/>
          <w:iCs/>
          <w:sz w:val="24"/>
          <w:szCs w:val="24"/>
        </w:rPr>
        <w:t>14</w:t>
      </w:r>
      <w:r w:rsidR="00FD2271">
        <w:rPr>
          <w:rFonts w:eastAsia="Times New Roman"/>
          <w:sz w:val="24"/>
          <w:szCs w:val="24"/>
        </w:rPr>
        <w:t>).</w:t>
      </w:r>
    </w:p>
    <w:p w14:paraId="4D26064F" w14:textId="7FC8F98D" w:rsidR="00251B74" w:rsidRDefault="00251B74" w:rsidP="00CB052D">
      <w:pPr>
        <w:rPr>
          <w:rFonts w:eastAsia="Times New Roman"/>
          <w:sz w:val="24"/>
          <w:szCs w:val="24"/>
        </w:rPr>
      </w:pPr>
    </w:p>
    <w:p w14:paraId="5C1A85F0" w14:textId="0A70A9CC" w:rsidR="00251B74" w:rsidRDefault="00251B74" w:rsidP="00CB052D">
      <w:pPr>
        <w:rPr>
          <w:rFonts w:eastAsia="Times New Roman"/>
          <w:sz w:val="24"/>
          <w:szCs w:val="24"/>
        </w:rPr>
      </w:pPr>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7EAA3DD" w14:textId="5DE12210" w:rsidR="00251B74" w:rsidRPr="001000D9" w:rsidRDefault="001000D9"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2F7FBF02" w:rsidR="00056654" w:rsidRDefault="00CB052D" w:rsidP="00CB052D">
      <w:pPr>
        <w:rPr>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r w:rsidR="003F1BF6">
        <w:rPr>
          <w:rFonts w:eastAsia="Times New Roman"/>
          <w:sz w:val="24"/>
          <w:szCs w:val="24"/>
          <w:lang w:val="en"/>
        </w:rPr>
        <w:t xml:space="preserve"> such as </w:t>
      </w:r>
      <w:r w:rsidR="00CF62C1">
        <w:rPr>
          <w:rFonts w:eastAsia="Times New Roman"/>
          <w:sz w:val="24"/>
          <w:szCs w:val="24"/>
          <w:lang w:val="en"/>
        </w:rPr>
        <w:t>local geograph</w:t>
      </w:r>
      <w:r w:rsidR="00A3718B">
        <w:rPr>
          <w:rFonts w:eastAsia="Times New Roman"/>
          <w:sz w:val="24"/>
          <w:szCs w:val="24"/>
          <w:lang w:val="en"/>
        </w:rPr>
        <w:t>ic features</w:t>
      </w:r>
      <w:r w:rsidRPr="00CB052D">
        <w:rPr>
          <w:rFonts w:eastAsia="Times New Roman"/>
          <w:sz w:val="24"/>
          <w:szCs w:val="24"/>
          <w:lang w:val="en"/>
        </w:rPr>
        <w:t xml:space="preserve">. Controlling for seasonal expectations, Model 1 indicates that the rate of firearm assault injuries rose in the three months </w:t>
      </w:r>
      <w:r w:rsidR="00A3718B">
        <w:rPr>
          <w:rFonts w:eastAsia="Times New Roman"/>
          <w:sz w:val="24"/>
          <w:szCs w:val="24"/>
          <w:lang w:val="en"/>
        </w:rPr>
        <w:t xml:space="preserve">after the </w:t>
      </w:r>
      <w:r w:rsidRPr="00CB052D">
        <w:rPr>
          <w:rFonts w:eastAsia="Times New Roman"/>
          <w:sz w:val="24"/>
          <w:szCs w:val="24"/>
          <w:lang w:val="en"/>
        </w:rPr>
        <w:t>killing</w:t>
      </w:r>
      <w:r w:rsidR="00A3718B">
        <w:rPr>
          <w:rFonts w:eastAsia="Times New Roman"/>
          <w:sz w:val="24"/>
          <w:szCs w:val="24"/>
          <w:lang w:val="en"/>
        </w:rPr>
        <w:t xml:space="preserve"> (labeled </w:t>
      </w:r>
      <w:proofErr w:type="gramStart"/>
      <w:r w:rsidR="00A3718B">
        <w:rPr>
          <w:rFonts w:eastAsia="Times New Roman"/>
          <w:sz w:val="24"/>
          <w:szCs w:val="24"/>
          <w:lang w:val="en"/>
        </w:rPr>
        <w:t>Post-</w:t>
      </w:r>
      <w:r w:rsidR="001F79FB">
        <w:rPr>
          <w:rFonts w:eastAsia="Times New Roman"/>
          <w:sz w:val="24"/>
          <w:szCs w:val="24"/>
          <w:lang w:val="en"/>
        </w:rPr>
        <w:t>K</w:t>
      </w:r>
      <w:r w:rsidR="00A3718B">
        <w:rPr>
          <w:rFonts w:eastAsia="Times New Roman"/>
          <w:sz w:val="24"/>
          <w:szCs w:val="24"/>
          <w:lang w:val="en"/>
        </w:rPr>
        <w:t>illing</w:t>
      </w:r>
      <w:proofErr w:type="gramEnd"/>
      <w:r w:rsidR="00A3718B">
        <w:rPr>
          <w:rFonts w:eastAsia="Times New Roman"/>
          <w:sz w:val="24"/>
          <w:szCs w:val="24"/>
          <w:lang w:val="en"/>
        </w:rPr>
        <w:t xml:space="preserve"> in the table)</w:t>
      </w:r>
      <w:r w:rsidRPr="00CB052D">
        <w:rPr>
          <w:rFonts w:eastAsia="Times New Roman"/>
          <w:sz w:val="24"/>
          <w:szCs w:val="24"/>
          <w:lang w:val="en"/>
        </w:rPr>
        <w:t xml:space="preserve">, </w:t>
      </w:r>
      <w:r w:rsidR="00A3718B">
        <w:rPr>
          <w:rFonts w:eastAsia="Times New Roman"/>
          <w:sz w:val="24"/>
          <w:szCs w:val="24"/>
          <w:lang w:val="en"/>
        </w:rPr>
        <w:t xml:space="preserve">by </w:t>
      </w:r>
      <w:r w:rsidRPr="00CB052D">
        <w:rPr>
          <w:rFonts w:eastAsia="Times New Roman"/>
          <w:sz w:val="24"/>
          <w:szCs w:val="24"/>
          <w:lang w:val="en"/>
        </w:rPr>
        <w:t xml:space="preserve">an </w:t>
      </w:r>
      <w:r w:rsidR="00A3718B">
        <w:rPr>
          <w:rFonts w:eastAsia="Times New Roman"/>
          <w:sz w:val="24"/>
          <w:szCs w:val="24"/>
          <w:lang w:val="en"/>
        </w:rPr>
        <w:t xml:space="preserve">average </w:t>
      </w:r>
      <w:r w:rsidR="001F79FB">
        <w:rPr>
          <w:rFonts w:eastAsia="Times New Roman"/>
          <w:sz w:val="24"/>
          <w:szCs w:val="24"/>
          <w:lang w:val="en"/>
        </w:rPr>
        <w:t>of .</w:t>
      </w:r>
      <w:r w:rsidRPr="00CB052D">
        <w:rPr>
          <w:rFonts w:eastAsia="Times New Roman"/>
          <w:sz w:val="24"/>
          <w:szCs w:val="24"/>
          <w:lang w:val="en"/>
        </w:rPr>
        <w:t>01</w:t>
      </w:r>
      <w:r w:rsidR="006D7FD8">
        <w:rPr>
          <w:rFonts w:eastAsia="Times New Roman"/>
          <w:sz w:val="24"/>
          <w:szCs w:val="24"/>
          <w:lang w:val="en"/>
        </w:rPr>
        <w:t>2</w:t>
      </w:r>
      <w:r w:rsidRPr="00CB052D">
        <w:rPr>
          <w:rFonts w:eastAsia="Times New Roman"/>
          <w:sz w:val="24"/>
          <w:szCs w:val="24"/>
          <w:lang w:val="en"/>
        </w:rPr>
        <w:t xml:space="preserve"> firearm assault injuries per 1,000 residents. </w:t>
      </w:r>
      <w:r w:rsidR="00A3718B">
        <w:rPr>
          <w:rFonts w:eastAsia="Times New Roman"/>
          <w:sz w:val="24"/>
          <w:szCs w:val="24"/>
          <w:lang w:val="en"/>
        </w:rPr>
        <w:t xml:space="preserve">In the subsequent period (labeled </w:t>
      </w:r>
      <w:proofErr w:type="gramStart"/>
      <w:r w:rsidR="00A3718B">
        <w:rPr>
          <w:rFonts w:eastAsia="Times New Roman"/>
          <w:sz w:val="24"/>
          <w:szCs w:val="24"/>
          <w:lang w:val="en"/>
        </w:rPr>
        <w:t>Post</w:t>
      </w:r>
      <w:r w:rsidR="006D7FD8">
        <w:rPr>
          <w:rFonts w:eastAsia="Times New Roman"/>
          <w:sz w:val="24"/>
          <w:szCs w:val="24"/>
          <w:lang w:val="en"/>
        </w:rPr>
        <w:t>-K</w:t>
      </w:r>
      <w:r w:rsidR="00A3718B">
        <w:rPr>
          <w:rFonts w:eastAsia="Times New Roman"/>
          <w:sz w:val="24"/>
          <w:szCs w:val="24"/>
          <w:lang w:val="en"/>
        </w:rPr>
        <w:t>illing</w:t>
      </w:r>
      <w:proofErr w:type="gramEnd"/>
      <w:r w:rsidR="00A3718B">
        <w:rPr>
          <w:rFonts w:eastAsia="Times New Roman"/>
          <w:sz w:val="24"/>
          <w:szCs w:val="24"/>
          <w:lang w:val="en"/>
        </w:rPr>
        <w:t xml:space="preserve"> 3 months), </w:t>
      </w:r>
      <w:r w:rsidRPr="00CB052D">
        <w:rPr>
          <w:rFonts w:eastAsia="Times New Roman"/>
          <w:sz w:val="24"/>
          <w:szCs w:val="24"/>
          <w:lang w:val="en"/>
        </w:rPr>
        <w:t>the rate declined .00</w:t>
      </w:r>
      <w:r w:rsidR="006D7FD8">
        <w:rPr>
          <w:rFonts w:eastAsia="Times New Roman"/>
          <w:sz w:val="24"/>
          <w:szCs w:val="24"/>
          <w:lang w:val="en"/>
        </w:rPr>
        <w:t>5</w:t>
      </w:r>
      <w:r w:rsidRPr="00CB052D">
        <w:rPr>
          <w:rFonts w:eastAsia="Times New Roman"/>
          <w:sz w:val="24"/>
          <w:szCs w:val="24"/>
          <w:lang w:val="en"/>
        </w:rPr>
        <w:t xml:space="preserve">, indicating that the rate did not return to </w:t>
      </w:r>
      <w:r w:rsidR="002A1079">
        <w:rPr>
          <w:rFonts w:eastAsia="Times New Roman"/>
          <w:sz w:val="24"/>
          <w:szCs w:val="24"/>
          <w:lang w:val="en"/>
        </w:rPr>
        <w:t xml:space="preserve">the </w:t>
      </w:r>
      <w:r w:rsidRPr="00CB052D">
        <w:rPr>
          <w:rFonts w:eastAsia="Times New Roman"/>
          <w:sz w:val="24"/>
          <w:szCs w:val="24"/>
          <w:lang w:val="en"/>
        </w:rPr>
        <w:t xml:space="preserve">pre-killing </w:t>
      </w:r>
      <w:r w:rsidR="00A3718B">
        <w:rPr>
          <w:rFonts w:eastAsia="Times New Roman"/>
          <w:sz w:val="24"/>
          <w:szCs w:val="24"/>
          <w:lang w:val="en"/>
        </w:rPr>
        <w:t>baseline</w:t>
      </w:r>
      <w:r w:rsidR="00A3718B" w:rsidRPr="00CB052D">
        <w:rPr>
          <w:rFonts w:eastAsia="Times New Roman"/>
          <w:sz w:val="24"/>
          <w:szCs w:val="24"/>
          <w:lang w:val="en"/>
        </w:rPr>
        <w:t xml:space="preserve"> </w:t>
      </w:r>
      <w:r w:rsidRPr="00CB052D">
        <w:rPr>
          <w:rFonts w:eastAsia="Times New Roman"/>
          <w:sz w:val="24"/>
          <w:szCs w:val="24"/>
          <w:lang w:val="en"/>
        </w:rPr>
        <w:t xml:space="preserve">after the initial spike. </w:t>
      </w:r>
    </w:p>
    <w:p w14:paraId="417882A6" w14:textId="77777777" w:rsidR="00056654" w:rsidRDefault="00056654" w:rsidP="00CB052D">
      <w:pPr>
        <w:rPr>
          <w:rFonts w:eastAsia="Times New Roman"/>
          <w:sz w:val="24"/>
          <w:szCs w:val="24"/>
          <w:lang w:val="en"/>
        </w:rPr>
      </w:pPr>
    </w:p>
    <w:p w14:paraId="1857ADF0" w14:textId="2DFBCCE3" w:rsidR="00C300B4" w:rsidRDefault="00CB052D" w:rsidP="00CB052D">
      <w:pPr>
        <w:rPr>
          <w:rFonts w:eastAsia="Times New Roman"/>
          <w:sz w:val="24"/>
          <w:szCs w:val="24"/>
          <w:lang w:val="en"/>
        </w:rPr>
      </w:pPr>
      <w:r w:rsidRPr="00CB052D">
        <w:rPr>
          <w:rFonts w:eastAsia="Times New Roman"/>
          <w:sz w:val="24"/>
          <w:szCs w:val="24"/>
          <w:lang w:val="en"/>
        </w:rPr>
        <w:t xml:space="preserve">In Model 2 these results are corroborated </w:t>
      </w:r>
      <w:r w:rsidR="00056654">
        <w:rPr>
          <w:rFonts w:eastAsia="Times New Roman"/>
          <w:sz w:val="24"/>
          <w:szCs w:val="24"/>
          <w:lang w:val="en"/>
        </w:rPr>
        <w:t>using</w:t>
      </w:r>
      <w:r w:rsidR="00056654" w:rsidRPr="00CB052D">
        <w:rPr>
          <w:rFonts w:eastAsia="Times New Roman"/>
          <w:sz w:val="24"/>
          <w:szCs w:val="24"/>
          <w:lang w:val="en"/>
        </w:rPr>
        <w:t xml:space="preserve"> </w:t>
      </w:r>
      <w:r w:rsidRPr="00CB052D">
        <w:rPr>
          <w:rFonts w:eastAsia="Times New Roman"/>
          <w:sz w:val="24"/>
          <w:szCs w:val="24"/>
          <w:lang w:val="en"/>
        </w:rPr>
        <w:t xml:space="preserve">within-ZCTA comparisons, </w:t>
      </w:r>
      <w:r w:rsidR="002A1079">
        <w:rPr>
          <w:rFonts w:eastAsia="Times New Roman"/>
          <w:sz w:val="24"/>
          <w:szCs w:val="24"/>
          <w:lang w:val="en"/>
        </w:rPr>
        <w:t xml:space="preserve">showing </w:t>
      </w:r>
      <w:r w:rsidRPr="00CB052D">
        <w:rPr>
          <w:rFonts w:eastAsia="Times New Roman"/>
          <w:sz w:val="24"/>
          <w:szCs w:val="24"/>
          <w:lang w:val="en"/>
        </w:rPr>
        <w:t>a .97 increase in firearm assault injur</w:t>
      </w:r>
      <w:r w:rsidR="002A1079">
        <w:rPr>
          <w:rFonts w:eastAsia="Times New Roman"/>
          <w:sz w:val="24"/>
          <w:szCs w:val="24"/>
          <w:lang w:val="en"/>
        </w:rPr>
        <w:t>y</w:t>
      </w:r>
      <w:r w:rsidRPr="00CB052D">
        <w:rPr>
          <w:rFonts w:eastAsia="Times New Roman"/>
          <w:sz w:val="24"/>
          <w:szCs w:val="24"/>
          <w:lang w:val="en"/>
        </w:rPr>
        <w:t xml:space="preserve"> incidents per 1,000 residents</w:t>
      </w:r>
      <w:r w:rsidR="002A1079">
        <w:rPr>
          <w:rFonts w:eastAsia="Times New Roman"/>
          <w:sz w:val="24"/>
          <w:szCs w:val="24"/>
          <w:lang w:val="en"/>
        </w:rPr>
        <w:t xml:space="preserve"> in the immediate post-killing period</w:t>
      </w:r>
      <w:r w:rsidRPr="00CB052D">
        <w:rPr>
          <w:rFonts w:eastAsia="Times New Roman"/>
          <w:sz w:val="24"/>
          <w:szCs w:val="24"/>
          <w:lang w:val="en"/>
        </w:rPr>
        <w:t xml:space="preserve">, followed by a decline (-.35) in the </w:t>
      </w:r>
      <w:r w:rsidR="002A1079">
        <w:rPr>
          <w:rFonts w:eastAsia="Times New Roman"/>
          <w:sz w:val="24"/>
          <w:szCs w:val="24"/>
          <w:lang w:val="en"/>
        </w:rPr>
        <w:t>following</w:t>
      </w:r>
      <w:r w:rsidRPr="00CB052D">
        <w:rPr>
          <w:rFonts w:eastAsia="Times New Roman"/>
          <w:sz w:val="24"/>
          <w:szCs w:val="24"/>
          <w:lang w:val="en"/>
        </w:rPr>
        <w:t xml:space="preserve"> three months.  </w:t>
      </w:r>
      <w:r w:rsidR="00056654">
        <w:rPr>
          <w:rFonts w:eastAsia="Times New Roman"/>
          <w:sz w:val="24"/>
          <w:szCs w:val="24"/>
          <w:lang w:val="en"/>
        </w:rPr>
        <w:t>After</w:t>
      </w:r>
      <w:r w:rsidR="00056654" w:rsidRPr="00CB052D">
        <w:rPr>
          <w:rFonts w:eastAsia="Times New Roman"/>
          <w:sz w:val="24"/>
          <w:szCs w:val="24"/>
          <w:lang w:val="en"/>
        </w:rPr>
        <w:t xml:space="preserve"> </w:t>
      </w:r>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r w:rsidR="00056654">
        <w:rPr>
          <w:rFonts w:eastAsia="Times New Roman"/>
          <w:sz w:val="24"/>
          <w:szCs w:val="24"/>
          <w:lang w:val="en"/>
        </w:rPr>
        <w:t>had been</w:t>
      </w:r>
      <w:r w:rsidR="00056654" w:rsidRPr="00CB052D">
        <w:rPr>
          <w:rFonts w:eastAsia="Times New Roman"/>
          <w:sz w:val="24"/>
          <w:szCs w:val="24"/>
          <w:lang w:val="en"/>
        </w:rPr>
        <w:t xml:space="preserve"> </w:t>
      </w:r>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r w:rsidR="001000D9">
        <w:rPr>
          <w:rFonts w:eastAsia="Times New Roman"/>
          <w:sz w:val="24"/>
          <w:szCs w:val="24"/>
          <w:lang w:val="en"/>
        </w:rPr>
        <w:t>only limited</w:t>
      </w:r>
      <w:r w:rsidR="002A1079">
        <w:rPr>
          <w:rFonts w:eastAsia="Times New Roman"/>
          <w:sz w:val="24"/>
          <w:szCs w:val="24"/>
          <w:lang w:val="en"/>
        </w:rPr>
        <w:t xml:space="preserve"> </w:t>
      </w:r>
      <w:r w:rsidRPr="00CB052D">
        <w:rPr>
          <w:rFonts w:eastAsia="Times New Roman"/>
          <w:sz w:val="24"/>
          <w:szCs w:val="24"/>
          <w:lang w:val="en"/>
        </w:rPr>
        <w:t xml:space="preserve">evidence of a “Minneapolis effect,” as the firearm assault injury rate increased above and beyond seasonal expectations, but </w:t>
      </w:r>
      <w:r w:rsidR="002A1079">
        <w:rPr>
          <w:rFonts w:eastAsia="Times New Roman"/>
          <w:sz w:val="24"/>
          <w:szCs w:val="24"/>
          <w:lang w:val="en"/>
        </w:rPr>
        <w:t xml:space="preserve">this rise was not </w:t>
      </w:r>
      <w:r w:rsidRPr="00CB052D">
        <w:rPr>
          <w:rFonts w:eastAsia="Times New Roman"/>
          <w:sz w:val="24"/>
          <w:szCs w:val="24"/>
          <w:lang w:val="en"/>
        </w:rPr>
        <w:t xml:space="preserve">driven by changes in police behavior or </w:t>
      </w:r>
      <w:r w:rsidR="00056654">
        <w:rPr>
          <w:rFonts w:eastAsia="Times New Roman"/>
          <w:sz w:val="24"/>
          <w:szCs w:val="24"/>
          <w:lang w:val="en"/>
        </w:rPr>
        <w:t xml:space="preserve">by </w:t>
      </w:r>
      <w:r w:rsidRPr="00CB052D">
        <w:rPr>
          <w:rFonts w:eastAsia="Times New Roman"/>
          <w:sz w:val="24"/>
          <w:szCs w:val="24"/>
          <w:lang w:val="en"/>
        </w:rPr>
        <w:t>COVID-19</w:t>
      </w:r>
      <w:r w:rsidR="00056654">
        <w:rPr>
          <w:rFonts w:eastAsia="Times New Roman"/>
          <w:sz w:val="24"/>
          <w:szCs w:val="24"/>
          <w:lang w:val="en"/>
        </w:rPr>
        <w:t>-</w:t>
      </w:r>
      <w:r w:rsidRPr="00CB052D">
        <w:rPr>
          <w:rFonts w:eastAsia="Times New Roman"/>
          <w:sz w:val="24"/>
          <w:szCs w:val="24"/>
          <w:lang w:val="en"/>
        </w:rPr>
        <w:t>related state policy change</w:t>
      </w:r>
      <w:r w:rsidR="00056654">
        <w:rPr>
          <w:rFonts w:eastAsia="Times New Roman"/>
          <w:sz w:val="24"/>
          <w:szCs w:val="24"/>
          <w:lang w:val="en"/>
        </w:rPr>
        <w:t>s</w:t>
      </w:r>
      <w:r w:rsidRPr="00CB052D">
        <w:rPr>
          <w:rFonts w:eastAsia="Times New Roman"/>
          <w:sz w:val="24"/>
          <w:szCs w:val="24"/>
          <w:lang w:val="en"/>
        </w:rPr>
        <w:t>.</w:t>
      </w:r>
    </w:p>
    <w:p w14:paraId="4587B22E" w14:textId="1AAA7503" w:rsidR="00CB052D" w:rsidRPr="00CB052D" w:rsidRDefault="00CB052D" w:rsidP="00CB052D">
      <w:pPr>
        <w:rPr>
          <w:rFonts w:eastAsia="Times New Roman"/>
          <w:sz w:val="24"/>
          <w:szCs w:val="24"/>
          <w:lang w:val="en"/>
        </w:rPr>
      </w:pPr>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lastRenderedPageBreak/>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7FDCA80D" w:rsidR="00CB052D" w:rsidRDefault="00CB052D" w:rsidP="00CB052D">
      <w:pPr>
        <w:rPr>
          <w:rFonts w:eastAsia="Times New Roman"/>
          <w:sz w:val="24"/>
          <w:szCs w:val="24"/>
          <w:lang w:val="en"/>
        </w:rPr>
      </w:pPr>
      <w:r w:rsidRPr="00CB052D">
        <w:rPr>
          <w:rFonts w:eastAsia="Times New Roman"/>
          <w:sz w:val="24"/>
          <w:szCs w:val="24"/>
          <w:lang w:val="en"/>
        </w:rPr>
        <w:t xml:space="preserve">Figure </w:t>
      </w:r>
      <w:r w:rsidR="00251B74">
        <w:rPr>
          <w:rFonts w:eastAsia="Times New Roman"/>
          <w:sz w:val="24"/>
          <w:szCs w:val="24"/>
          <w:lang w:val="en"/>
        </w:rPr>
        <w:t>3</w:t>
      </w:r>
      <w:r w:rsidRPr="00CB052D">
        <w:rPr>
          <w:rFonts w:eastAsia="Times New Roman"/>
          <w:sz w:val="24"/>
          <w:szCs w:val="24"/>
          <w:lang w:val="en"/>
        </w:rPr>
        <w:t xml:space="preserve"> displays</w:t>
      </w:r>
      <w:r w:rsidR="00251B74">
        <w:rPr>
          <w:color w:val="000000"/>
          <w:sz w:val="22"/>
          <w:szCs w:val="22"/>
        </w:rPr>
        <w:t xml:space="preserve"> neighborhood-specific coefficients from a fixed-effects panel model</w:t>
      </w:r>
      <w:r w:rsidRPr="00CB052D">
        <w:rPr>
          <w:rFonts w:eastAsia="Times New Roman"/>
          <w:sz w:val="24"/>
          <w:szCs w:val="24"/>
          <w:lang w:val="en"/>
        </w:rPr>
        <w:t>.</w:t>
      </w:r>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r w:rsidR="00251B74">
        <w:rPr>
          <w:rFonts w:eastAsia="Times New Roman"/>
          <w:sz w:val="24"/>
          <w:szCs w:val="24"/>
          <w:lang w:val="en"/>
        </w:rPr>
        <w:t xml:space="preserve"> In other words, the choropleths are shaded with the increase (red), or decrease (blue) in firearm assault rates</w:t>
      </w:r>
      <w:r w:rsidR="005B2490">
        <w:rPr>
          <w:rFonts w:eastAsia="Times New Roman"/>
          <w:sz w:val="24"/>
          <w:szCs w:val="24"/>
          <w:lang w:val="en"/>
        </w:rPr>
        <w:t>, net of other factors,</w:t>
      </w:r>
      <w:r w:rsidR="00251B74">
        <w:rPr>
          <w:rFonts w:eastAsia="Times New Roman"/>
          <w:sz w:val="24"/>
          <w:szCs w:val="24"/>
          <w:lang w:val="en"/>
        </w:rPr>
        <w:t xml:space="preserve"> as compared to the pre</w:t>
      </w:r>
      <w:r w:rsidR="00F15906">
        <w:rPr>
          <w:rFonts w:eastAsia="Times New Roman"/>
          <w:sz w:val="24"/>
          <w:szCs w:val="24"/>
          <w:lang w:val="en"/>
        </w:rPr>
        <w:t>ceding</w:t>
      </w:r>
      <w:r w:rsidR="00251B74">
        <w:rPr>
          <w:rFonts w:eastAsia="Times New Roman"/>
          <w:sz w:val="24"/>
          <w:szCs w:val="24"/>
          <w:lang w:val="en"/>
        </w:rPr>
        <w:t xml:space="preserve"> period. </w:t>
      </w:r>
      <w:r w:rsidRPr="00CB052D">
        <w:rPr>
          <w:rFonts w:eastAsia="Times New Roman"/>
          <w:sz w:val="24"/>
          <w:szCs w:val="24"/>
          <w:lang w:val="en"/>
        </w:rPr>
        <w:t xml:space="preserve">  </w:t>
      </w:r>
      <w:r w:rsidR="002A1079">
        <w:rPr>
          <w:rFonts w:eastAsia="Times New Roman"/>
          <w:sz w:val="24"/>
          <w:szCs w:val="24"/>
          <w:lang w:val="en"/>
        </w:rPr>
        <w:t>The figure shows that</w:t>
      </w:r>
      <w:r w:rsidRPr="00CB052D">
        <w:rPr>
          <w:rFonts w:eastAsia="Times New Roman"/>
          <w:sz w:val="24"/>
          <w:szCs w:val="24"/>
          <w:lang w:val="en"/>
        </w:rPr>
        <w:t xml:space="preserve"> ZCTAs 55411, 55412, 55404, and 55415 </w:t>
      </w:r>
      <w:r w:rsidR="002A1079">
        <w:rPr>
          <w:rFonts w:eastAsia="Times New Roman"/>
          <w:sz w:val="24"/>
          <w:szCs w:val="24"/>
          <w:lang w:val="en"/>
        </w:rPr>
        <w:t>–</w:t>
      </w:r>
      <w:r w:rsidR="008130A3" w:rsidRPr="00CB052D">
        <w:rPr>
          <w:rFonts w:eastAsia="Times New Roman"/>
          <w:sz w:val="24"/>
          <w:szCs w:val="24"/>
          <w:lang w:val="en"/>
        </w:rPr>
        <w:t xml:space="preserve"> </w:t>
      </w:r>
      <w:r w:rsidR="002A1079">
        <w:rPr>
          <w:rFonts w:eastAsia="Times New Roman"/>
          <w:sz w:val="24"/>
          <w:szCs w:val="24"/>
          <w:lang w:val="en"/>
        </w:rPr>
        <w:t xml:space="preserve">all </w:t>
      </w:r>
      <w:r w:rsidR="008130A3" w:rsidRPr="00CB052D">
        <w:rPr>
          <w:rFonts w:eastAsia="Times New Roman"/>
          <w:sz w:val="24"/>
          <w:szCs w:val="24"/>
          <w:lang w:val="en"/>
        </w:rPr>
        <w:t>historically</w:t>
      </w:r>
      <w:r w:rsidRPr="00CB052D">
        <w:rPr>
          <w:rFonts w:eastAsia="Times New Roman"/>
          <w:sz w:val="24"/>
          <w:szCs w:val="24"/>
          <w:lang w:val="en"/>
        </w:rPr>
        <w:t xml:space="preserve"> Black and </w:t>
      </w:r>
      <w:r w:rsidR="002A1079">
        <w:rPr>
          <w:rFonts w:eastAsia="Times New Roman"/>
          <w:sz w:val="24"/>
          <w:szCs w:val="24"/>
          <w:lang w:val="en"/>
        </w:rPr>
        <w:t>economically</w:t>
      </w:r>
      <w:r w:rsidR="008130A3">
        <w:rPr>
          <w:rFonts w:eastAsia="Times New Roman"/>
          <w:sz w:val="24"/>
          <w:szCs w:val="24"/>
          <w:lang w:val="en"/>
        </w:rPr>
        <w:t xml:space="preserve"> </w:t>
      </w:r>
      <w:r w:rsidRPr="00CB052D">
        <w:rPr>
          <w:rFonts w:eastAsia="Times New Roman"/>
          <w:sz w:val="24"/>
          <w:szCs w:val="24"/>
          <w:lang w:val="en"/>
        </w:rPr>
        <w:t>disadvantage</w:t>
      </w:r>
      <w:r w:rsidR="002A1079">
        <w:rPr>
          <w:rFonts w:eastAsia="Times New Roman"/>
          <w:sz w:val="24"/>
          <w:szCs w:val="24"/>
          <w:lang w:val="en"/>
        </w:rPr>
        <w:t>d</w:t>
      </w:r>
      <w:r w:rsidRPr="00CB052D">
        <w:rPr>
          <w:rFonts w:eastAsia="Times New Roman"/>
          <w:sz w:val="24"/>
          <w:szCs w:val="24"/>
          <w:lang w:val="en"/>
        </w:rPr>
        <w:t xml:space="preserve"> </w:t>
      </w:r>
      <w:r w:rsidR="002A1079">
        <w:rPr>
          <w:rFonts w:eastAsia="Times New Roman"/>
          <w:sz w:val="24"/>
          <w:szCs w:val="24"/>
          <w:lang w:val="en"/>
        </w:rPr>
        <w:t xml:space="preserve">ZCTAs </w:t>
      </w:r>
      <w:r w:rsidRPr="00CB052D">
        <w:rPr>
          <w:rFonts w:eastAsia="Times New Roman"/>
          <w:sz w:val="24"/>
          <w:szCs w:val="24"/>
          <w:lang w:val="en"/>
        </w:rPr>
        <w:t>-</w:t>
      </w:r>
      <w:r w:rsidR="002A1079">
        <w:rPr>
          <w:rFonts w:eastAsia="Times New Roman"/>
          <w:sz w:val="24"/>
          <w:szCs w:val="24"/>
          <w:lang w:val="en"/>
        </w:rPr>
        <w:t>-</w:t>
      </w:r>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4"/>
      </w:r>
      <w:r w:rsidRPr="00CB052D">
        <w:rPr>
          <w:rFonts w:eastAsia="Times New Roman"/>
          <w:sz w:val="24"/>
          <w:szCs w:val="24"/>
          <w:lang w:val="en"/>
        </w:rPr>
        <w:t xml:space="preserve"> In addition, ZCTAs with significantly higher post-killing effects tended also </w:t>
      </w:r>
      <w:r w:rsidR="003A2DB3">
        <w:rPr>
          <w:rFonts w:eastAsia="Times New Roman"/>
          <w:sz w:val="24"/>
          <w:szCs w:val="24"/>
          <w:lang w:val="en"/>
        </w:rPr>
        <w:t xml:space="preserve">to </w:t>
      </w:r>
      <w:r w:rsidRPr="00CB052D">
        <w:rPr>
          <w:rFonts w:eastAsia="Times New Roman"/>
          <w:sz w:val="24"/>
          <w:szCs w:val="24"/>
          <w:lang w:val="en"/>
        </w:rPr>
        <w:t xml:space="preserve">be </w:t>
      </w:r>
      <w:r w:rsidR="003A2DB3">
        <w:rPr>
          <w:rFonts w:eastAsia="Times New Roman"/>
          <w:sz w:val="24"/>
          <w:szCs w:val="24"/>
          <w:lang w:val="en"/>
        </w:rPr>
        <w:t xml:space="preserve">in areas </w:t>
      </w:r>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r w:rsidR="00F15906">
        <w:rPr>
          <w:rFonts w:eastAsia="Times New Roman"/>
          <w:sz w:val="24"/>
          <w:szCs w:val="24"/>
          <w:lang w:val="en"/>
        </w:rPr>
        <w:t xml:space="preserve">Importantly, the size of the firearm assault rate decreases in the </w:t>
      </w:r>
      <w:r w:rsidR="00CF62C1">
        <w:rPr>
          <w:rFonts w:eastAsia="Times New Roman"/>
          <w:sz w:val="24"/>
          <w:szCs w:val="24"/>
          <w:lang w:val="en"/>
        </w:rPr>
        <w:t xml:space="preserve">final </w:t>
      </w:r>
      <w:r w:rsidR="00F15906">
        <w:rPr>
          <w:rFonts w:eastAsia="Times New Roman"/>
          <w:sz w:val="24"/>
          <w:szCs w:val="24"/>
          <w:lang w:val="en"/>
        </w:rPr>
        <w:t xml:space="preserve">period are smaller than the increases in the </w:t>
      </w:r>
      <w:r w:rsidR="00CF62C1">
        <w:rPr>
          <w:rFonts w:eastAsia="Times New Roman"/>
          <w:sz w:val="24"/>
          <w:szCs w:val="24"/>
          <w:lang w:val="en"/>
        </w:rPr>
        <w:t xml:space="preserve">three months immediately </w:t>
      </w:r>
      <w:r w:rsidR="001F79FB">
        <w:rPr>
          <w:rFonts w:eastAsia="Times New Roman"/>
          <w:sz w:val="24"/>
          <w:szCs w:val="24"/>
          <w:lang w:val="en"/>
        </w:rPr>
        <w:t>following</w:t>
      </w:r>
      <w:r w:rsidR="001F79FB" w:rsidDel="00CF62C1">
        <w:rPr>
          <w:rFonts w:eastAsia="Times New Roman"/>
          <w:sz w:val="24"/>
          <w:szCs w:val="24"/>
          <w:lang w:val="en"/>
        </w:rPr>
        <w:t xml:space="preserve"> </w:t>
      </w:r>
      <w:r w:rsidR="001F79FB">
        <w:rPr>
          <w:rFonts w:eastAsia="Times New Roman"/>
          <w:sz w:val="24"/>
          <w:szCs w:val="24"/>
          <w:lang w:val="en"/>
        </w:rPr>
        <w:t>the</w:t>
      </w:r>
      <w:r w:rsidR="00CF62C1">
        <w:rPr>
          <w:rFonts w:eastAsia="Times New Roman"/>
          <w:sz w:val="24"/>
          <w:szCs w:val="24"/>
          <w:lang w:val="en"/>
        </w:rPr>
        <w:t xml:space="preserve"> </w:t>
      </w:r>
      <w:r w:rsidR="00F15906">
        <w:rPr>
          <w:rFonts w:eastAsia="Times New Roman"/>
          <w:sz w:val="24"/>
          <w:szCs w:val="24"/>
          <w:lang w:val="en"/>
        </w:rPr>
        <w:t>killing, indicating that rates did not return to pre-killing levels in the majority of ZCTAs that experience</w:t>
      </w:r>
      <w:r w:rsidR="003A2DB3">
        <w:rPr>
          <w:rFonts w:eastAsia="Times New Roman"/>
          <w:sz w:val="24"/>
          <w:szCs w:val="24"/>
          <w:lang w:val="en"/>
        </w:rPr>
        <w:t>d</w:t>
      </w:r>
      <w:r w:rsidR="00F15906">
        <w:rPr>
          <w:rFonts w:eastAsia="Times New Roman"/>
          <w:sz w:val="24"/>
          <w:szCs w:val="24"/>
          <w:lang w:val="en"/>
        </w:rPr>
        <w:t xml:space="preserve"> an increase.</w:t>
      </w:r>
    </w:p>
    <w:p w14:paraId="5A7996EC" w14:textId="67D1AA93" w:rsidR="000C00C5" w:rsidRDefault="000C00C5" w:rsidP="00CB052D">
      <w:pPr>
        <w:rPr>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r w:rsidRPr="000C00C5">
        <w:rPr>
          <w:noProof/>
        </w:rPr>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F5A8F17" w14:textId="77777777" w:rsidR="00CB052D" w:rsidRPr="00CB052D" w:rsidRDefault="00CB052D" w:rsidP="00CB052D">
      <w:pPr>
        <w:rPr>
          <w:rFonts w:eastAsia="Times New Roman"/>
          <w:b/>
          <w:sz w:val="24"/>
          <w:szCs w:val="24"/>
          <w:lang w:val="en"/>
        </w:rPr>
      </w:pPr>
    </w:p>
    <w:p w14:paraId="4FF6B67C" w14:textId="6BA5192A" w:rsidR="0061188F" w:rsidRDefault="006763B4" w:rsidP="00CB052D">
      <w:pPr>
        <w:rPr>
          <w:rFonts w:eastAsia="Times New Roman"/>
          <w:b/>
          <w:sz w:val="24"/>
          <w:szCs w:val="24"/>
          <w:lang w:val="en"/>
        </w:rPr>
      </w:pPr>
      <w:r>
        <w:rPr>
          <w:rFonts w:eastAsia="Times New Roman"/>
          <w:b/>
          <w:sz w:val="24"/>
          <w:szCs w:val="24"/>
          <w:lang w:val="en"/>
        </w:rPr>
        <w:t xml:space="preserve">Homicide Data and the </w:t>
      </w:r>
      <w:r w:rsidR="003C72A8">
        <w:rPr>
          <w:rFonts w:eastAsia="Times New Roman"/>
          <w:b/>
          <w:sz w:val="24"/>
          <w:szCs w:val="24"/>
          <w:lang w:val="en"/>
        </w:rPr>
        <w:t>Robustness and Persistence of</w:t>
      </w:r>
      <w:r w:rsidR="0061188F">
        <w:rPr>
          <w:rFonts w:eastAsia="Times New Roman"/>
          <w:b/>
          <w:sz w:val="24"/>
          <w:szCs w:val="24"/>
          <w:lang w:val="en"/>
        </w:rPr>
        <w:t xml:space="preserve"> </w:t>
      </w:r>
      <w:r w:rsidR="003C72A8">
        <w:rPr>
          <w:rFonts w:eastAsia="Times New Roman"/>
          <w:b/>
          <w:sz w:val="24"/>
          <w:szCs w:val="24"/>
          <w:lang w:val="en"/>
        </w:rPr>
        <w:t>Results</w:t>
      </w:r>
    </w:p>
    <w:p w14:paraId="4A2837A0" w14:textId="2BF98BBE" w:rsidR="0061188F" w:rsidRDefault="0061188F" w:rsidP="00CB052D">
      <w:pPr>
        <w:rPr>
          <w:rFonts w:eastAsia="Times New Roman"/>
          <w:bCs/>
          <w:sz w:val="24"/>
          <w:szCs w:val="24"/>
          <w:lang w:val="en"/>
        </w:rPr>
      </w:pPr>
    </w:p>
    <w:p w14:paraId="1CFE3256" w14:textId="2805DBBD" w:rsidR="00415C62" w:rsidRDefault="0061188F" w:rsidP="00CB052D">
      <w:pPr>
        <w:rPr>
          <w:rFonts w:eastAsia="Times New Roman"/>
          <w:bCs/>
          <w:sz w:val="24"/>
          <w:szCs w:val="24"/>
          <w:lang w:val="en"/>
        </w:rPr>
      </w:pPr>
      <w:r>
        <w:rPr>
          <w:rFonts w:eastAsia="Times New Roman"/>
          <w:bCs/>
          <w:sz w:val="24"/>
          <w:szCs w:val="24"/>
          <w:lang w:val="en"/>
        </w:rPr>
        <w:t>Our analysis</w:t>
      </w:r>
      <w:r w:rsidR="00371040">
        <w:rPr>
          <w:rFonts w:eastAsia="Times New Roman"/>
          <w:bCs/>
          <w:sz w:val="24"/>
          <w:szCs w:val="24"/>
          <w:lang w:val="en"/>
        </w:rPr>
        <w:t xml:space="preserve"> </w:t>
      </w:r>
      <w:r>
        <w:rPr>
          <w:rFonts w:eastAsia="Times New Roman"/>
          <w:bCs/>
          <w:sz w:val="24"/>
          <w:szCs w:val="24"/>
          <w:lang w:val="en"/>
        </w:rPr>
        <w:t xml:space="preserve">focuses on the 2020 calendar year when </w:t>
      </w:r>
      <w:r w:rsidR="00D66979">
        <w:rPr>
          <w:rFonts w:eastAsia="Times New Roman"/>
          <w:bCs/>
          <w:sz w:val="24"/>
          <w:szCs w:val="24"/>
          <w:lang w:val="en"/>
        </w:rPr>
        <w:t xml:space="preserve">complete </w:t>
      </w:r>
      <w:r>
        <w:rPr>
          <w:rFonts w:eastAsia="Times New Roman"/>
          <w:bCs/>
          <w:sz w:val="24"/>
          <w:szCs w:val="24"/>
          <w:lang w:val="en"/>
        </w:rPr>
        <w:t xml:space="preserve">hospital data and </w:t>
      </w:r>
      <w:r w:rsidR="00D66979">
        <w:rPr>
          <w:rFonts w:eastAsia="Times New Roman"/>
          <w:bCs/>
          <w:sz w:val="24"/>
          <w:szCs w:val="24"/>
          <w:lang w:val="en"/>
        </w:rPr>
        <w:t xml:space="preserve">information </w:t>
      </w:r>
      <w:r>
        <w:rPr>
          <w:rFonts w:eastAsia="Times New Roman"/>
          <w:bCs/>
          <w:sz w:val="24"/>
          <w:szCs w:val="24"/>
          <w:lang w:val="en"/>
        </w:rPr>
        <w:t>on key covariates</w:t>
      </w:r>
      <w:r w:rsidR="00371040">
        <w:rPr>
          <w:rFonts w:eastAsia="Times New Roman"/>
          <w:bCs/>
          <w:sz w:val="24"/>
          <w:szCs w:val="24"/>
          <w:lang w:val="en"/>
        </w:rPr>
        <w:t xml:space="preserve"> are available</w:t>
      </w:r>
      <w:r>
        <w:rPr>
          <w:rFonts w:eastAsia="Times New Roman"/>
          <w:bCs/>
          <w:sz w:val="24"/>
          <w:szCs w:val="24"/>
          <w:lang w:val="en"/>
        </w:rPr>
        <w:t xml:space="preserve">. </w:t>
      </w:r>
      <w:r w:rsidR="003C72A8">
        <w:rPr>
          <w:rFonts w:eastAsia="Times New Roman"/>
          <w:bCs/>
          <w:sz w:val="24"/>
          <w:szCs w:val="24"/>
          <w:lang w:val="en"/>
        </w:rPr>
        <w:t>Although 2021 injury data are not yet available, w</w:t>
      </w:r>
      <w:r w:rsidR="00D66979">
        <w:rPr>
          <w:rFonts w:eastAsia="Times New Roman"/>
          <w:bCs/>
          <w:sz w:val="24"/>
          <w:szCs w:val="24"/>
          <w:lang w:val="en"/>
        </w:rPr>
        <w:t xml:space="preserve">e can </w:t>
      </w:r>
      <w:r w:rsidR="003C72A8">
        <w:rPr>
          <w:rFonts w:eastAsia="Times New Roman"/>
          <w:bCs/>
          <w:sz w:val="24"/>
          <w:szCs w:val="24"/>
          <w:lang w:val="en"/>
        </w:rPr>
        <w:t xml:space="preserve">provide descriptive information on the spatial and temporal pattern in </w:t>
      </w:r>
      <w:r w:rsidR="00D66979">
        <w:rPr>
          <w:rFonts w:eastAsia="Times New Roman"/>
          <w:bCs/>
          <w:sz w:val="24"/>
          <w:szCs w:val="24"/>
          <w:lang w:val="en"/>
        </w:rPr>
        <w:t>Minneapolis homicide</w:t>
      </w:r>
      <w:r w:rsidR="003C72A8">
        <w:rPr>
          <w:rFonts w:eastAsia="Times New Roman"/>
          <w:bCs/>
          <w:sz w:val="24"/>
          <w:szCs w:val="24"/>
          <w:lang w:val="en"/>
        </w:rPr>
        <w:t>s</w:t>
      </w:r>
      <w:r w:rsidR="00D66979">
        <w:rPr>
          <w:rFonts w:eastAsia="Times New Roman"/>
          <w:bCs/>
          <w:sz w:val="24"/>
          <w:szCs w:val="24"/>
          <w:lang w:val="en"/>
        </w:rPr>
        <w:t xml:space="preserve"> to examine</w:t>
      </w:r>
      <w:r w:rsidR="003C72A8">
        <w:rPr>
          <w:rFonts w:eastAsia="Times New Roman"/>
          <w:bCs/>
          <w:sz w:val="24"/>
          <w:szCs w:val="24"/>
          <w:lang w:val="en"/>
        </w:rPr>
        <w:t xml:space="preserve"> the robustness and persistence of patterns identified above. </w:t>
      </w:r>
      <w:r w:rsidR="00F96450">
        <w:rPr>
          <w:rFonts w:eastAsia="Times New Roman"/>
          <w:bCs/>
          <w:sz w:val="24"/>
          <w:szCs w:val="24"/>
          <w:lang w:val="en"/>
        </w:rPr>
        <w:t>Figure 4 displays the weekly murder rate using Minneapolis Police Department data from 2016-2021.</w:t>
      </w:r>
      <w:r w:rsidR="00F96450">
        <w:rPr>
          <w:rStyle w:val="FootnoteReference"/>
          <w:rFonts w:eastAsia="Times New Roman"/>
          <w:bCs/>
          <w:sz w:val="24"/>
          <w:szCs w:val="24"/>
          <w:lang w:val="en"/>
        </w:rPr>
        <w:footnoteReference w:id="5"/>
      </w:r>
      <w:r w:rsidR="00F96450">
        <w:rPr>
          <w:rFonts w:eastAsia="Times New Roman"/>
          <w:bCs/>
          <w:sz w:val="24"/>
          <w:szCs w:val="24"/>
          <w:lang w:val="en"/>
        </w:rPr>
        <w:t xml:space="preserve"> </w:t>
      </w:r>
      <w:r w:rsidR="008D3807">
        <w:rPr>
          <w:rFonts w:eastAsia="Times New Roman"/>
          <w:bCs/>
          <w:sz w:val="24"/>
          <w:szCs w:val="24"/>
          <w:lang w:val="en"/>
        </w:rPr>
        <w:t xml:space="preserve">Although homicide rates are </w:t>
      </w:r>
      <w:r w:rsidR="00CD185F">
        <w:rPr>
          <w:rFonts w:eastAsia="Times New Roman"/>
          <w:bCs/>
          <w:sz w:val="24"/>
          <w:szCs w:val="24"/>
          <w:lang w:val="en"/>
        </w:rPr>
        <w:t xml:space="preserve">much </w:t>
      </w:r>
      <w:r w:rsidR="008D3807">
        <w:rPr>
          <w:rFonts w:eastAsia="Times New Roman"/>
          <w:bCs/>
          <w:sz w:val="24"/>
          <w:szCs w:val="24"/>
          <w:lang w:val="en"/>
        </w:rPr>
        <w:t>lower than gun assault rates</w:t>
      </w:r>
      <w:r w:rsidR="00071B60">
        <w:rPr>
          <w:rFonts w:eastAsia="Times New Roman"/>
          <w:bCs/>
          <w:sz w:val="24"/>
          <w:szCs w:val="24"/>
          <w:lang w:val="en"/>
        </w:rPr>
        <w:t xml:space="preserve"> (as gun homicides </w:t>
      </w:r>
      <w:r w:rsidR="00371040">
        <w:rPr>
          <w:rFonts w:eastAsia="Times New Roman"/>
          <w:bCs/>
          <w:sz w:val="24"/>
          <w:szCs w:val="24"/>
          <w:lang w:val="en"/>
        </w:rPr>
        <w:t>represent</w:t>
      </w:r>
      <w:r w:rsidR="00071B60">
        <w:rPr>
          <w:rFonts w:eastAsia="Times New Roman"/>
          <w:bCs/>
          <w:sz w:val="24"/>
          <w:szCs w:val="24"/>
          <w:lang w:val="en"/>
        </w:rPr>
        <w:t xml:space="preserve"> a small part of overall gun assaults)</w:t>
      </w:r>
      <w:r w:rsidR="008D3807">
        <w:rPr>
          <w:rFonts w:eastAsia="Times New Roman"/>
          <w:bCs/>
          <w:sz w:val="24"/>
          <w:szCs w:val="24"/>
          <w:lang w:val="en"/>
        </w:rPr>
        <w:t>, t</w:t>
      </w:r>
      <w:r w:rsidR="00F96450">
        <w:rPr>
          <w:rFonts w:eastAsia="Times New Roman"/>
          <w:bCs/>
          <w:sz w:val="24"/>
          <w:szCs w:val="24"/>
          <w:lang w:val="en"/>
        </w:rPr>
        <w:t xml:space="preserve">he post-killing spike observed in the hospital data is also present in the homicide data, with a jump from roughly .001 murders per 1,000 residents to .01 murders per 1,000 at its weekly peak, a </w:t>
      </w:r>
      <w:r w:rsidR="00086F09">
        <w:rPr>
          <w:rFonts w:eastAsia="Times New Roman"/>
          <w:bCs/>
          <w:sz w:val="24"/>
          <w:szCs w:val="24"/>
          <w:lang w:val="en"/>
        </w:rPr>
        <w:t>ten-</w:t>
      </w:r>
      <w:r w:rsidR="00F96450">
        <w:rPr>
          <w:rFonts w:eastAsia="Times New Roman"/>
          <w:bCs/>
          <w:sz w:val="24"/>
          <w:szCs w:val="24"/>
          <w:lang w:val="en"/>
        </w:rPr>
        <w:t>fold increase.</w:t>
      </w:r>
      <w:r w:rsidR="00415C62">
        <w:rPr>
          <w:rFonts w:eastAsia="Times New Roman"/>
          <w:bCs/>
          <w:sz w:val="24"/>
          <w:szCs w:val="24"/>
          <w:lang w:val="en"/>
        </w:rPr>
        <w:t xml:space="preserve"> Incorporating data from 2021 further contextualizes the potential longer</w:t>
      </w:r>
      <w:r w:rsidR="00086F09">
        <w:rPr>
          <w:rFonts w:eastAsia="Times New Roman"/>
          <w:bCs/>
          <w:sz w:val="24"/>
          <w:szCs w:val="24"/>
          <w:lang w:val="en"/>
        </w:rPr>
        <w:t>-</w:t>
      </w:r>
      <w:r w:rsidR="00415C62">
        <w:rPr>
          <w:rFonts w:eastAsia="Times New Roman"/>
          <w:bCs/>
          <w:sz w:val="24"/>
          <w:szCs w:val="24"/>
          <w:lang w:val="en"/>
        </w:rPr>
        <w:t xml:space="preserve">term impact of the </w:t>
      </w:r>
      <w:r w:rsidR="00CD185F">
        <w:rPr>
          <w:rFonts w:eastAsia="Times New Roman"/>
          <w:bCs/>
          <w:sz w:val="24"/>
          <w:szCs w:val="24"/>
          <w:lang w:val="en"/>
        </w:rPr>
        <w:t>murder of Mr. Floyd and the longer-term impact of police violence</w:t>
      </w:r>
      <w:r w:rsidR="00371040">
        <w:rPr>
          <w:rFonts w:eastAsia="Times New Roman"/>
          <w:bCs/>
          <w:sz w:val="24"/>
          <w:szCs w:val="24"/>
          <w:lang w:val="en"/>
        </w:rPr>
        <w:t>.</w:t>
      </w:r>
      <w:r w:rsidR="00415C62">
        <w:rPr>
          <w:rFonts w:eastAsia="Times New Roman"/>
          <w:bCs/>
          <w:sz w:val="24"/>
          <w:szCs w:val="24"/>
          <w:lang w:val="en"/>
        </w:rPr>
        <w:t xml:space="preserve"> </w:t>
      </w:r>
      <w:r w:rsidR="00371040">
        <w:rPr>
          <w:rFonts w:eastAsia="Times New Roman"/>
          <w:bCs/>
          <w:sz w:val="24"/>
          <w:szCs w:val="24"/>
          <w:lang w:val="en"/>
        </w:rPr>
        <w:t>W</w:t>
      </w:r>
      <w:r w:rsidR="00415C62">
        <w:rPr>
          <w:rFonts w:eastAsia="Times New Roman"/>
          <w:bCs/>
          <w:sz w:val="24"/>
          <w:szCs w:val="24"/>
          <w:lang w:val="en"/>
        </w:rPr>
        <w:t xml:space="preserve">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mean </w:t>
      </w:r>
      <w:r w:rsidR="008D3807">
        <w:rPr>
          <w:rFonts w:eastAsia="Times New Roman"/>
          <w:bCs/>
          <w:sz w:val="24"/>
          <w:szCs w:val="24"/>
          <w:lang w:val="en"/>
        </w:rPr>
        <w:t xml:space="preserve">weekly </w:t>
      </w:r>
      <w:r w:rsidR="00415C62">
        <w:rPr>
          <w:rFonts w:eastAsia="Times New Roman"/>
          <w:bCs/>
          <w:sz w:val="24"/>
          <w:szCs w:val="24"/>
          <w:lang w:val="en"/>
        </w:rPr>
        <w:t xml:space="preserve">murder rate per 1,000 residents of about .003. This </w:t>
      </w:r>
      <w:r w:rsidR="008D3807">
        <w:rPr>
          <w:rFonts w:eastAsia="Times New Roman"/>
          <w:bCs/>
          <w:sz w:val="24"/>
          <w:szCs w:val="24"/>
          <w:lang w:val="en"/>
        </w:rPr>
        <w:t xml:space="preserve">weekly </w:t>
      </w:r>
      <w:r w:rsidR="00415C62">
        <w:rPr>
          <w:rFonts w:eastAsia="Times New Roman"/>
          <w:bCs/>
          <w:sz w:val="24"/>
          <w:szCs w:val="24"/>
          <w:lang w:val="en"/>
        </w:rPr>
        <w:t>rate is significantly higher than the pre-killing mean of .0001 (Welch’s</w:t>
      </w:r>
      <w:r w:rsidR="00415C62" w:rsidRPr="00371040">
        <w:rPr>
          <w:rFonts w:eastAsia="Times New Roman"/>
          <w:bCs/>
          <w:i/>
          <w:iCs/>
          <w:sz w:val="24"/>
          <w:szCs w:val="24"/>
          <w:lang w:val="en"/>
        </w:rPr>
        <w:t xml:space="preserve"> </w:t>
      </w:r>
      <w:proofErr w:type="gramStart"/>
      <w:r w:rsidR="00415C62" w:rsidRPr="00371040">
        <w:rPr>
          <w:rFonts w:eastAsia="Times New Roman"/>
          <w:bCs/>
          <w:i/>
          <w:iCs/>
          <w:sz w:val="24"/>
          <w:szCs w:val="24"/>
          <w:lang w:val="en"/>
        </w:rPr>
        <w:t>t</w:t>
      </w:r>
      <w:r w:rsidR="00415C62">
        <w:rPr>
          <w:rFonts w:eastAsia="Times New Roman"/>
          <w:bCs/>
          <w:sz w:val="24"/>
          <w:szCs w:val="24"/>
          <w:lang w:val="en"/>
        </w:rPr>
        <w:t>(</w:t>
      </w:r>
      <w:proofErr w:type="gramEnd"/>
      <w:r w:rsidR="00415C62">
        <w:rPr>
          <w:rFonts w:eastAsia="Times New Roman"/>
          <w:bCs/>
          <w:sz w:val="24"/>
          <w:szCs w:val="24"/>
          <w:lang w:val="en"/>
        </w:rPr>
        <w:t>60.3) = 5.8,</w:t>
      </w:r>
      <w:r w:rsidR="00415C62" w:rsidRPr="00371040">
        <w:rPr>
          <w:rFonts w:eastAsia="Times New Roman"/>
          <w:bCs/>
          <w:i/>
          <w:iCs/>
          <w:sz w:val="24"/>
          <w:szCs w:val="24"/>
          <w:lang w:val="en"/>
        </w:rPr>
        <w:t xml:space="preserve"> p </w:t>
      </w:r>
      <w:r w:rsidR="00415C62">
        <w:rPr>
          <w:rFonts w:eastAsia="Times New Roman"/>
          <w:bCs/>
          <w:sz w:val="24"/>
          <w:szCs w:val="24"/>
          <w:lang w:val="en"/>
        </w:rPr>
        <w:t xml:space="preserve">&lt;.001). </w:t>
      </w:r>
    </w:p>
    <w:p w14:paraId="71004CBA" w14:textId="3737A60D" w:rsidR="00F96450" w:rsidRDefault="00F96450" w:rsidP="00CB052D">
      <w:pPr>
        <w:rPr>
          <w:rFonts w:eastAsia="Times New Roman"/>
          <w:bCs/>
          <w:sz w:val="24"/>
          <w:szCs w:val="24"/>
          <w:lang w:val="en"/>
        </w:rPr>
      </w:pPr>
    </w:p>
    <w:p w14:paraId="6CEA0C53" w14:textId="76F877AC" w:rsidR="00F96450" w:rsidRDefault="006C77ED" w:rsidP="006C77ED">
      <w:pPr>
        <w:jc w:val="center"/>
        <w:rPr>
          <w:rFonts w:eastAsia="Times New Roman"/>
          <w:bCs/>
          <w:sz w:val="24"/>
          <w:szCs w:val="24"/>
          <w:lang w:val="en"/>
        </w:rPr>
      </w:pPr>
      <w:r w:rsidRPr="006C77ED">
        <w:rPr>
          <w:noProof/>
        </w:rPr>
        <w:lastRenderedPageBreak/>
        <w:drawing>
          <wp:inline distT="0" distB="0" distL="0" distR="0" wp14:anchorId="3513E870" wp14:editId="57C8DA57">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4B491C0E" w14:textId="50D3F762" w:rsidR="00415C62" w:rsidRDefault="00415C62" w:rsidP="00CB052D">
      <w:pPr>
        <w:rPr>
          <w:rFonts w:eastAsia="Times New Roman"/>
          <w:bCs/>
          <w:sz w:val="24"/>
          <w:szCs w:val="24"/>
          <w:lang w:val="en"/>
        </w:rPr>
      </w:pPr>
    </w:p>
    <w:p w14:paraId="6EC6402B" w14:textId="0E202DBF" w:rsidR="00415C62" w:rsidRPr="00D02383" w:rsidRDefault="00415C62" w:rsidP="00CB052D">
      <w:pPr>
        <w:rPr>
          <w:rFonts w:eastAsia="Times New Roman"/>
          <w:bCs/>
          <w:sz w:val="24"/>
          <w:szCs w:val="24"/>
          <w:lang w:val="en"/>
        </w:rPr>
      </w:pPr>
      <w:r>
        <w:rPr>
          <w:rFonts w:eastAsia="Times New Roman"/>
          <w:bCs/>
          <w:sz w:val="24"/>
          <w:szCs w:val="24"/>
          <w:lang w:val="en"/>
        </w:rPr>
        <w:t xml:space="preserve">Figure 5 </w:t>
      </w:r>
      <w:r w:rsidR="006763B4">
        <w:rPr>
          <w:rFonts w:eastAsia="Times New Roman"/>
          <w:bCs/>
          <w:sz w:val="24"/>
          <w:szCs w:val="24"/>
          <w:lang w:val="en"/>
        </w:rPr>
        <w:t xml:space="preserve">similarly </w:t>
      </w:r>
      <w:r>
        <w:rPr>
          <w:rFonts w:eastAsia="Times New Roman"/>
          <w:bCs/>
          <w:sz w:val="24"/>
          <w:szCs w:val="24"/>
          <w:lang w:val="en"/>
        </w:rPr>
        <w:t>contextualizes the spatial findings using geolocated Minneapolis Police Department homicides</w:t>
      </w:r>
      <w:r w:rsidR="00467E37">
        <w:rPr>
          <w:rFonts w:eastAsia="Times New Roman"/>
          <w:bCs/>
          <w:sz w:val="24"/>
          <w:szCs w:val="24"/>
          <w:lang w:val="en"/>
        </w:rPr>
        <w:t xml:space="preserve"> into 2021</w:t>
      </w:r>
      <w:r>
        <w:rPr>
          <w:rFonts w:eastAsia="Times New Roman"/>
          <w:bCs/>
          <w:sz w:val="24"/>
          <w:szCs w:val="24"/>
          <w:lang w:val="en"/>
        </w:rPr>
        <w:t>.</w:t>
      </w:r>
      <w:r w:rsidR="00467E37">
        <w:rPr>
          <w:rFonts w:eastAsia="Times New Roman"/>
          <w:bCs/>
          <w:sz w:val="24"/>
          <w:szCs w:val="24"/>
          <w:lang w:val="en"/>
        </w:rPr>
        <w:t xml:space="preserve"> </w:t>
      </w:r>
      <w:r w:rsidR="00071B60" w:rsidRPr="00071B60">
        <w:rPr>
          <w:rFonts w:eastAsia="Times New Roman"/>
          <w:bCs/>
          <w:sz w:val="24"/>
          <w:szCs w:val="24"/>
        </w:rPr>
        <w:t xml:space="preserve">The spatial location of each MPD murder event is the </w:t>
      </w:r>
      <w:r w:rsidR="00071B60" w:rsidRPr="00371040">
        <w:rPr>
          <w:rFonts w:eastAsia="Times New Roman"/>
          <w:bCs/>
          <w:i/>
          <w:iCs/>
          <w:sz w:val="24"/>
          <w:szCs w:val="24"/>
        </w:rPr>
        <w:t>incident</w:t>
      </w:r>
      <w:r w:rsidR="00071B60" w:rsidRPr="00071B60">
        <w:rPr>
          <w:rFonts w:eastAsia="Times New Roman"/>
          <w:bCs/>
          <w:sz w:val="24"/>
          <w:szCs w:val="24"/>
        </w:rPr>
        <w:t xml:space="preserve"> ZCTA</w:t>
      </w:r>
      <w:r w:rsidR="00371040">
        <w:rPr>
          <w:rFonts w:eastAsia="Times New Roman"/>
          <w:bCs/>
          <w:sz w:val="24"/>
          <w:szCs w:val="24"/>
        </w:rPr>
        <w:t xml:space="preserve">, rather than the patient’s </w:t>
      </w:r>
      <w:r w:rsidR="00371040">
        <w:rPr>
          <w:rFonts w:eastAsia="Times New Roman"/>
          <w:bCs/>
          <w:i/>
          <w:iCs/>
          <w:sz w:val="24"/>
          <w:szCs w:val="24"/>
        </w:rPr>
        <w:t xml:space="preserve">residence </w:t>
      </w:r>
      <w:r w:rsidR="00071B60" w:rsidRPr="00071B60">
        <w:rPr>
          <w:rFonts w:eastAsia="Times New Roman"/>
          <w:bCs/>
          <w:sz w:val="24"/>
          <w:szCs w:val="24"/>
        </w:rPr>
        <w:t>ZCTA in the hospital administrative data, so the spatial rates here are not directly analogous.</w:t>
      </w:r>
      <w:r w:rsidR="00071B60">
        <w:rPr>
          <w:rStyle w:val="FootnoteReference"/>
          <w:rFonts w:eastAsia="Times New Roman"/>
          <w:bCs/>
          <w:sz w:val="24"/>
          <w:szCs w:val="24"/>
          <w:lang w:val="en"/>
        </w:rPr>
        <w:footnoteReference w:id="6"/>
      </w:r>
      <w:r w:rsidR="00071B60">
        <w:rPr>
          <w:rFonts w:eastAsia="Times New Roman"/>
          <w:bCs/>
          <w:sz w:val="24"/>
          <w:szCs w:val="24"/>
        </w:rPr>
        <w:t xml:space="preserve"> </w:t>
      </w:r>
      <w:r w:rsidR="00467E37">
        <w:rPr>
          <w:rFonts w:eastAsia="Times New Roman"/>
          <w:bCs/>
          <w:sz w:val="24"/>
          <w:szCs w:val="24"/>
          <w:lang w:val="en"/>
        </w:rPr>
        <w:t xml:space="preserve">Although the weekly homicide rates are lower than that of the gun assault incidence, we observe a similar spatial pattern in post-killing increases in homicides. </w:t>
      </w:r>
      <w:r w:rsidR="00D02383">
        <w:rPr>
          <w:rFonts w:eastAsia="Times New Roman"/>
          <w:bCs/>
          <w:sz w:val="24"/>
          <w:szCs w:val="24"/>
          <w:lang w:val="en"/>
        </w:rPr>
        <w:t xml:space="preserve">Further, </w:t>
      </w:r>
      <w:r w:rsidR="00071B60">
        <w:rPr>
          <w:rFonts w:eastAsia="Times New Roman"/>
          <w:bCs/>
          <w:sz w:val="24"/>
          <w:szCs w:val="24"/>
          <w:lang w:val="en"/>
        </w:rPr>
        <w:t xml:space="preserve">while </w:t>
      </w:r>
      <w:r w:rsidR="00D02383">
        <w:rPr>
          <w:rFonts w:eastAsia="Times New Roman"/>
          <w:bCs/>
          <w:sz w:val="24"/>
          <w:szCs w:val="24"/>
          <w:lang w:val="en"/>
        </w:rPr>
        <w:t>we also see a similar decline in the 3+ months post-killing period</w:t>
      </w:r>
      <w:r w:rsidR="00071B60">
        <w:rPr>
          <w:rFonts w:eastAsia="Times New Roman"/>
          <w:bCs/>
          <w:sz w:val="24"/>
          <w:szCs w:val="24"/>
          <w:lang w:val="en"/>
        </w:rPr>
        <w:t xml:space="preserve"> </w:t>
      </w:r>
      <w:r w:rsidR="00D02383">
        <w:rPr>
          <w:rFonts w:eastAsia="Times New Roman"/>
          <w:bCs/>
          <w:sz w:val="24"/>
          <w:szCs w:val="24"/>
          <w:lang w:val="en"/>
        </w:rPr>
        <w:t>from the initial three months post-killing</w:t>
      </w:r>
      <w:r w:rsidR="00071B60">
        <w:rPr>
          <w:rFonts w:eastAsia="Times New Roman"/>
          <w:bCs/>
          <w:sz w:val="24"/>
          <w:szCs w:val="24"/>
          <w:lang w:val="en"/>
        </w:rPr>
        <w:t xml:space="preserve"> with the inclusion of 2021 into this period</w:t>
      </w:r>
      <w:r w:rsidR="00D02383">
        <w:rPr>
          <w:rFonts w:eastAsia="Times New Roman"/>
          <w:bCs/>
          <w:sz w:val="24"/>
          <w:szCs w:val="24"/>
          <w:lang w:val="en"/>
        </w:rPr>
        <w:t xml:space="preserve">, the </w:t>
      </w:r>
      <w:r w:rsidR="008D3807">
        <w:rPr>
          <w:rFonts w:eastAsia="Times New Roman"/>
          <w:bCs/>
          <w:sz w:val="24"/>
          <w:szCs w:val="24"/>
          <w:lang w:val="en"/>
        </w:rPr>
        <w:t xml:space="preserve">weekly </w:t>
      </w:r>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 for some communities, the elevated </w:t>
      </w:r>
      <w:r w:rsidR="00086F09">
        <w:rPr>
          <w:rFonts w:eastAsia="Times New Roman"/>
          <w:bCs/>
          <w:sz w:val="24"/>
          <w:szCs w:val="24"/>
          <w:lang w:val="en"/>
        </w:rPr>
        <w:t xml:space="preserve">rates of violence </w:t>
      </w:r>
      <w:r w:rsidR="00071B60">
        <w:rPr>
          <w:rFonts w:eastAsia="Times New Roman"/>
          <w:bCs/>
          <w:sz w:val="24"/>
          <w:szCs w:val="24"/>
          <w:lang w:val="en"/>
        </w:rPr>
        <w:t>persisted</w:t>
      </w:r>
      <w:r w:rsidR="00086F09">
        <w:rPr>
          <w:rFonts w:eastAsia="Times New Roman"/>
          <w:bCs/>
          <w:sz w:val="24"/>
          <w:szCs w:val="24"/>
          <w:lang w:val="en"/>
        </w:rPr>
        <w:t xml:space="preserve"> </w:t>
      </w:r>
      <w:r w:rsidR="00071B60">
        <w:rPr>
          <w:rFonts w:eastAsia="Times New Roman"/>
          <w:bCs/>
          <w:sz w:val="24"/>
          <w:szCs w:val="24"/>
          <w:lang w:val="en"/>
        </w:rPr>
        <w:t>into</w:t>
      </w:r>
      <w:r w:rsidR="00086F09">
        <w:rPr>
          <w:rFonts w:eastAsia="Times New Roman"/>
          <w:bCs/>
          <w:sz w:val="24"/>
          <w:szCs w:val="24"/>
          <w:lang w:val="en"/>
        </w:rPr>
        <w:t xml:space="preserve"> 2021. </w:t>
      </w:r>
    </w:p>
    <w:p w14:paraId="29F366D7" w14:textId="7F8BB2AB" w:rsidR="00467E37" w:rsidRPr="0061188F" w:rsidRDefault="00467E37" w:rsidP="00CB052D">
      <w:pPr>
        <w:rPr>
          <w:rFonts w:eastAsia="Times New Roman"/>
          <w:bCs/>
          <w:sz w:val="24"/>
          <w:szCs w:val="24"/>
          <w:lang w:val="en"/>
        </w:rPr>
      </w:pPr>
      <w:r>
        <w:rPr>
          <w:noProof/>
        </w:rPr>
        <w:lastRenderedPageBreak/>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770"/>
                    </a:xfrm>
                    <a:prstGeom prst="rect">
                      <a:avLst/>
                    </a:prstGeom>
                  </pic:spPr>
                </pic:pic>
              </a:graphicData>
            </a:graphic>
          </wp:inline>
        </w:drawing>
      </w:r>
    </w:p>
    <w:p w14:paraId="38038A76" w14:textId="77777777" w:rsidR="0061188F" w:rsidRDefault="0061188F" w:rsidP="00CB052D">
      <w:pPr>
        <w:rPr>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569A0FCF"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r w:rsidR="003C72A8">
        <w:rPr>
          <w:rFonts w:eastAsia="Times New Roman"/>
          <w:sz w:val="24"/>
          <w:szCs w:val="24"/>
          <w:lang w:val="en"/>
        </w:rPr>
        <w:t xml:space="preserve">spiked dramatically and then declined in Minneapolis </w:t>
      </w:r>
      <w:r w:rsidRPr="00CB052D">
        <w:rPr>
          <w:rFonts w:eastAsia="Times New Roman"/>
          <w:sz w:val="24"/>
          <w:szCs w:val="24"/>
          <w:lang w:val="en"/>
        </w:rPr>
        <w:t xml:space="preserve">after the murder of George Floyd by police, </w:t>
      </w:r>
      <w:r w:rsidR="00371040">
        <w:rPr>
          <w:rFonts w:eastAsia="Times New Roman"/>
          <w:sz w:val="24"/>
          <w:szCs w:val="24"/>
          <w:lang w:val="en"/>
        </w:rPr>
        <w:t>even in models that</w:t>
      </w:r>
      <w:r w:rsidRPr="00CB052D">
        <w:rPr>
          <w:rFonts w:eastAsia="Times New Roman"/>
          <w:sz w:val="24"/>
          <w:szCs w:val="24"/>
          <w:lang w:val="en"/>
        </w:rPr>
        <w:t xml:space="preserve"> statistically adjust for seasonality, changes in police behavior, and COVID-19-related state policy changes. Further, our models indicate that changes in police behavior </w:t>
      </w:r>
      <w:r w:rsidRPr="00E90CF3">
        <w:rPr>
          <w:rFonts w:eastAsia="Times New Roman"/>
          <w:sz w:val="24"/>
          <w:szCs w:val="24"/>
          <w:lang w:val="en"/>
        </w:rPr>
        <w:t>did not</w:t>
      </w:r>
      <w:r w:rsidRPr="00CB052D">
        <w:rPr>
          <w:rFonts w:eastAsia="Times New Roman"/>
          <w:sz w:val="24"/>
          <w:szCs w:val="24"/>
          <w:lang w:val="en"/>
        </w:rPr>
        <w:t xml:space="preserve"> drive the temporal changes in gun assault injuries. These findings reveal a “Minneapolis effect,” wherein </w:t>
      </w:r>
      <w:r w:rsidR="00E90CF3" w:rsidRPr="00CB052D">
        <w:rPr>
          <w:rFonts w:eastAsia="Times New Roman"/>
          <w:sz w:val="24"/>
          <w:szCs w:val="24"/>
          <w:lang w:val="en"/>
        </w:rPr>
        <w:t>extreme and high-profile police</w:t>
      </w:r>
      <w:r w:rsidRPr="00CB052D">
        <w:rPr>
          <w:rFonts w:eastAsia="Times New Roman"/>
          <w:sz w:val="24"/>
          <w:szCs w:val="24"/>
          <w:lang w:val="en"/>
        </w:rPr>
        <w:t xml:space="preserve"> killing significantly altered the temporal pattern of firearm assault injuries. This </w:t>
      </w:r>
      <w:r w:rsidR="003A2DB3">
        <w:rPr>
          <w:rFonts w:eastAsia="Times New Roman"/>
          <w:sz w:val="24"/>
          <w:szCs w:val="24"/>
          <w:lang w:val="en"/>
        </w:rPr>
        <w:t xml:space="preserve">finding </w:t>
      </w:r>
      <w:r w:rsidRPr="00CB052D">
        <w:rPr>
          <w:rFonts w:eastAsia="Times New Roman"/>
          <w:sz w:val="24"/>
          <w:szCs w:val="24"/>
          <w:lang w:val="en"/>
        </w:rPr>
        <w:t xml:space="preserve">is consistent with past </w:t>
      </w:r>
      <w:r w:rsidR="008743CA">
        <w:rPr>
          <w:rFonts w:eastAsia="Times New Roman"/>
          <w:sz w:val="24"/>
          <w:szCs w:val="24"/>
          <w:lang w:val="en"/>
        </w:rPr>
        <w:t>studies of</w:t>
      </w:r>
      <w:r w:rsidR="008743CA" w:rsidRPr="00CB052D">
        <w:rPr>
          <w:rFonts w:eastAsia="Times New Roman"/>
          <w:sz w:val="24"/>
          <w:szCs w:val="24"/>
          <w:lang w:val="en"/>
        </w:rPr>
        <w:t xml:space="preserve"> </w:t>
      </w:r>
      <w:r w:rsidR="008743CA">
        <w:rPr>
          <w:rFonts w:eastAsia="Times New Roman"/>
          <w:sz w:val="24"/>
          <w:szCs w:val="24"/>
          <w:lang w:val="en"/>
        </w:rPr>
        <w:t xml:space="preserve">cities such as </w:t>
      </w:r>
      <w:r w:rsidRPr="00CB052D">
        <w:rPr>
          <w:rFonts w:eastAsia="Times New Roman"/>
          <w:sz w:val="24"/>
          <w:szCs w:val="24"/>
          <w:lang w:val="en"/>
        </w:rPr>
        <w:t>Baltimore</w:t>
      </w:r>
      <w:r w:rsidR="003A2DB3">
        <w:rPr>
          <w:rFonts w:eastAsia="Times New Roman"/>
          <w:sz w:val="24"/>
          <w:szCs w:val="24"/>
          <w:lang w:val="en"/>
        </w:rPr>
        <w:t xml:space="preserve"> after the Freddie Gray police killing</w:t>
      </w:r>
      <w:r w:rsidRPr="00CB052D">
        <w:rPr>
          <w:rFonts w:eastAsia="Times New Roman"/>
          <w:sz w:val="24"/>
          <w:szCs w:val="24"/>
          <w:lang w:val="en"/>
        </w:rPr>
        <w:t xml:space="preserve"> (</w:t>
      </w:r>
      <w:r w:rsidR="009B4E9C" w:rsidRPr="00E90CF3">
        <w:rPr>
          <w:rFonts w:eastAsia="Times New Roman"/>
          <w:i/>
          <w:iCs/>
          <w:sz w:val="24"/>
          <w:szCs w:val="24"/>
          <w:lang w:val="en"/>
        </w:rPr>
        <w:t>1</w:t>
      </w:r>
      <w:r w:rsidR="003A2DB3" w:rsidRPr="00E90CF3">
        <w:rPr>
          <w:rFonts w:eastAsia="Times New Roman"/>
          <w:i/>
          <w:iCs/>
          <w:sz w:val="24"/>
          <w:szCs w:val="24"/>
          <w:lang w:val="en"/>
        </w:rPr>
        <w:t>1</w:t>
      </w:r>
      <w:r w:rsidRPr="00CB052D">
        <w:rPr>
          <w:rFonts w:eastAsia="Times New Roman"/>
          <w:sz w:val="24"/>
          <w:szCs w:val="24"/>
          <w:lang w:val="en"/>
        </w:rPr>
        <w:t xml:space="preserve">). </w:t>
      </w:r>
      <w:r w:rsidR="003A2DB3">
        <w:rPr>
          <w:rFonts w:eastAsia="Times New Roman"/>
          <w:sz w:val="24"/>
          <w:szCs w:val="24"/>
          <w:lang w:val="en"/>
        </w:rPr>
        <w:t xml:space="preserve">The present </w:t>
      </w:r>
      <w:r w:rsidRPr="00CB052D">
        <w:rPr>
          <w:rFonts w:eastAsia="Times New Roman"/>
          <w:sz w:val="24"/>
          <w:szCs w:val="24"/>
          <w:lang w:val="en"/>
        </w:rPr>
        <w:t>study</w:t>
      </w:r>
      <w:r w:rsidR="003A2DB3">
        <w:rPr>
          <w:rFonts w:eastAsia="Times New Roman"/>
          <w:sz w:val="24"/>
          <w:szCs w:val="24"/>
          <w:lang w:val="en"/>
        </w:rPr>
        <w:t>, however,</w:t>
      </w:r>
      <w:r w:rsidRPr="00CB052D">
        <w:rPr>
          <w:rFonts w:eastAsia="Times New Roman"/>
          <w:sz w:val="24"/>
          <w:szCs w:val="24"/>
          <w:lang w:val="en"/>
        </w:rPr>
        <w:t xml:space="preserve"> adds important information to this literature by </w:t>
      </w:r>
      <w:r w:rsidR="00371040">
        <w:rPr>
          <w:rFonts w:eastAsia="Times New Roman"/>
          <w:sz w:val="24"/>
          <w:szCs w:val="24"/>
          <w:lang w:val="en"/>
        </w:rPr>
        <w:t>considering</w:t>
      </w:r>
      <w:r w:rsidR="003A2DB3" w:rsidRPr="00CB052D">
        <w:rPr>
          <w:rFonts w:eastAsia="Times New Roman"/>
          <w:sz w:val="24"/>
          <w:szCs w:val="24"/>
          <w:lang w:val="en"/>
        </w:rPr>
        <w:t xml:space="preserve"> </w:t>
      </w:r>
      <w:r w:rsidRPr="00CB052D">
        <w:rPr>
          <w:rFonts w:eastAsia="Times New Roman"/>
          <w:sz w:val="24"/>
          <w:szCs w:val="24"/>
          <w:lang w:val="en"/>
        </w:rPr>
        <w:t xml:space="preserve">a measure of gun violence that is less prone to </w:t>
      </w:r>
      <w:r w:rsidR="003A2DB3">
        <w:rPr>
          <w:rFonts w:eastAsia="Times New Roman"/>
          <w:sz w:val="24"/>
          <w:szCs w:val="24"/>
          <w:lang w:val="en"/>
        </w:rPr>
        <w:t xml:space="preserve">bias or </w:t>
      </w:r>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Floyd. </w:t>
      </w:r>
      <w:r w:rsidR="00773F79">
        <w:rPr>
          <w:rFonts w:eastAsia="Times New Roman"/>
          <w:sz w:val="24"/>
          <w:szCs w:val="24"/>
          <w:lang w:val="en"/>
        </w:rPr>
        <w:t>Moreover, the neighborhoods that suffered the greatest losses in 2020 and 2021 were sites of previous police maltreatment and uprisings against police violence in the 1960s (</w:t>
      </w:r>
      <w:r w:rsidR="00773F79" w:rsidRPr="00E90CF3">
        <w:rPr>
          <w:rFonts w:eastAsia="Times New Roman"/>
          <w:i/>
          <w:iCs/>
          <w:sz w:val="24"/>
          <w:szCs w:val="24"/>
          <w:lang w:val="en"/>
        </w:rPr>
        <w:t>14</w:t>
      </w:r>
      <w:r w:rsidR="00773F79">
        <w:rPr>
          <w:rFonts w:eastAsia="Times New Roman"/>
          <w:sz w:val="24"/>
          <w:szCs w:val="24"/>
          <w:lang w:val="en"/>
        </w:rPr>
        <w:t xml:space="preserve">). </w:t>
      </w:r>
      <w:r w:rsidR="008743CA">
        <w:rPr>
          <w:rFonts w:eastAsia="Times New Roman"/>
          <w:sz w:val="24"/>
          <w:szCs w:val="24"/>
          <w:lang w:val="en"/>
        </w:rPr>
        <w:t>These findings speak to the traumatizing effects of police violence and the short- and long-term consequences for communities, particularly Black communities (</w:t>
      </w:r>
      <w:r w:rsidR="008743CA" w:rsidRPr="00E90CF3">
        <w:rPr>
          <w:rFonts w:eastAsia="Times New Roman"/>
          <w:i/>
          <w:iCs/>
          <w:sz w:val="24"/>
          <w:szCs w:val="24"/>
          <w:lang w:val="en"/>
        </w:rPr>
        <w:t>2</w:t>
      </w:r>
      <w:r w:rsidR="008743CA">
        <w:rPr>
          <w:rFonts w:eastAsia="Times New Roman"/>
          <w:sz w:val="24"/>
          <w:szCs w:val="24"/>
          <w:lang w:val="en"/>
        </w:rPr>
        <w:t>).</w:t>
      </w:r>
      <w:r w:rsidRPr="00CB052D">
        <w:rPr>
          <w:rFonts w:eastAsia="Times New Roman"/>
          <w:sz w:val="24"/>
          <w:szCs w:val="24"/>
          <w:lang w:val="en"/>
        </w:rPr>
        <w:t xml:space="preserve"> Further research is needed to elucidate these processes</w:t>
      </w:r>
      <w:r w:rsidR="008743CA">
        <w:rPr>
          <w:rFonts w:eastAsia="Times New Roman"/>
          <w:sz w:val="24"/>
          <w:szCs w:val="24"/>
          <w:lang w:val="en"/>
        </w:rPr>
        <w:t xml:space="preserve">, </w:t>
      </w:r>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pPr>
      <w:r>
        <w:t>References</w:t>
      </w:r>
      <w:r w:rsidR="008C361F">
        <w:t xml:space="preserve"> and Notes</w:t>
      </w:r>
    </w:p>
    <w:p w14:paraId="46219F43" w14:textId="630B1FEB" w:rsidR="009058C7" w:rsidRPr="009058C7" w:rsidRDefault="009058C7" w:rsidP="00631E22">
      <w:pPr>
        <w:pStyle w:val="Refhead"/>
        <w:numPr>
          <w:ilvl w:val="0"/>
          <w:numId w:val="14"/>
        </w:numPr>
        <w:rPr>
          <w:b w:val="0"/>
          <w:bCs w:val="0"/>
          <w:lang w:val="en"/>
        </w:rPr>
      </w:pPr>
      <w:proofErr w:type="spellStart"/>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w:t>
      </w:r>
      <w:r w:rsidR="00430E0B">
        <w:rPr>
          <w:b w:val="0"/>
          <w:bCs w:val="0"/>
          <w:lang w:val="en"/>
        </w:rPr>
        <w:t xml:space="preserve">Advani, S., </w:t>
      </w:r>
      <w:proofErr w:type="spellStart"/>
      <w:r w:rsidR="00430E0B">
        <w:rPr>
          <w:b w:val="0"/>
          <w:bCs w:val="0"/>
          <w:lang w:val="en"/>
        </w:rPr>
        <w:t>Heilbrunn</w:t>
      </w:r>
      <w:proofErr w:type="spellEnd"/>
      <w:r w:rsidR="00430E0B">
        <w:rPr>
          <w:b w:val="0"/>
          <w:bCs w:val="0"/>
          <w:lang w:val="en"/>
        </w:rPr>
        <w:t>, E., Hazleton, J., Oh, J., McCall-</w:t>
      </w:r>
      <w:proofErr w:type="spellStart"/>
      <w:r w:rsidR="00430E0B">
        <w:rPr>
          <w:b w:val="0"/>
          <w:bCs w:val="0"/>
          <w:lang w:val="en"/>
        </w:rPr>
        <w:t>Hosenfeld</w:t>
      </w:r>
      <w:proofErr w:type="spellEnd"/>
      <w:r w:rsidR="00430E0B">
        <w:rPr>
          <w:b w:val="0"/>
          <w:bCs w:val="0"/>
          <w:lang w:val="en"/>
        </w:rPr>
        <w:t xml:space="preserve">, J., </w:t>
      </w:r>
      <w:proofErr w:type="spellStart"/>
      <w:r w:rsidR="00430E0B">
        <w:rPr>
          <w:b w:val="0"/>
          <w:bCs w:val="0"/>
          <w:lang w:val="en"/>
        </w:rPr>
        <w:t>Chinchilli</w:t>
      </w:r>
      <w:proofErr w:type="spellEnd"/>
      <w:r w:rsidR="00430E0B">
        <w:rPr>
          <w:b w:val="0"/>
          <w:bCs w:val="0"/>
          <w:lang w:val="en"/>
        </w:rPr>
        <w:t>, V.</w:t>
      </w:r>
      <w:r w:rsidRPr="009058C7">
        <w:rPr>
          <w:b w:val="0"/>
          <w:bCs w:val="0"/>
          <w:lang w:val="en"/>
        </w:rPr>
        <w:t xml:space="preserve"> Gun violence incidence during the COVID-19 </w:t>
      </w:r>
      <w:r w:rsidRPr="009058C7">
        <w:rPr>
          <w:b w:val="0"/>
          <w:bCs w:val="0"/>
          <w:lang w:val="en"/>
        </w:rPr>
        <w:lastRenderedPageBreak/>
        <w:t xml:space="preserve">pandemic is higher than before the pandemic in the United States. </w:t>
      </w:r>
      <w:r w:rsidRPr="009058C7">
        <w:rPr>
          <w:b w:val="0"/>
          <w:bCs w:val="0"/>
          <w:i/>
          <w:iCs/>
          <w:lang w:val="en"/>
        </w:rPr>
        <w:t>Sci</w:t>
      </w:r>
      <w:r>
        <w:rPr>
          <w:b w:val="0"/>
          <w:bCs w:val="0"/>
          <w:i/>
          <w:iCs/>
          <w:lang w:val="en"/>
        </w:rPr>
        <w:t>entific</w:t>
      </w:r>
      <w:r w:rsidRPr="009058C7">
        <w:rPr>
          <w:b w:val="0"/>
          <w:bCs w:val="0"/>
          <w:i/>
          <w:iCs/>
          <w:lang w:val="en"/>
        </w:rPr>
        <w:t xml:space="preserve"> Rep</w:t>
      </w:r>
      <w:r>
        <w:rPr>
          <w:b w:val="0"/>
          <w:bCs w:val="0"/>
          <w:i/>
          <w:iCs/>
          <w:lang w:val="en"/>
        </w:rPr>
        <w:t>orts</w:t>
      </w:r>
      <w:r w:rsidRPr="009058C7">
        <w:rPr>
          <w:b w:val="0"/>
          <w:bCs w:val="0"/>
          <w:lang w:val="en"/>
        </w:rPr>
        <w:t xml:space="preserve"> </w:t>
      </w:r>
      <w:r w:rsidRPr="00415C0C">
        <w:rPr>
          <w:lang w:val="en"/>
        </w:rPr>
        <w:t>11</w:t>
      </w:r>
      <w:r w:rsidRPr="009058C7">
        <w:rPr>
          <w:b w:val="0"/>
          <w:bCs w:val="0"/>
          <w:lang w:val="en"/>
        </w:rPr>
        <w:t xml:space="preserve">, 20654 (2021). </w:t>
      </w:r>
    </w:p>
    <w:p w14:paraId="66FF44B1" w14:textId="2DCC0E3E" w:rsidR="009B4E9C" w:rsidRDefault="00C24130" w:rsidP="00631E22">
      <w:pPr>
        <w:pStyle w:val="Refhead"/>
        <w:numPr>
          <w:ilvl w:val="0"/>
          <w:numId w:val="14"/>
        </w:numPr>
        <w:rPr>
          <w:b w:val="0"/>
          <w:bCs w:val="0"/>
          <w:lang w:val="en"/>
        </w:rPr>
      </w:pPr>
      <w:r w:rsidRPr="00C24130">
        <w:rPr>
          <w:b w:val="0"/>
          <w:bCs w:val="0"/>
        </w:rPr>
        <w:t xml:space="preserve">Muller, C. Exclusion and </w:t>
      </w:r>
      <w:r w:rsidR="00415C0C">
        <w:rPr>
          <w:b w:val="0"/>
          <w:bCs w:val="0"/>
        </w:rPr>
        <w:t>e</w:t>
      </w:r>
      <w:r w:rsidRPr="00C24130">
        <w:rPr>
          <w:b w:val="0"/>
          <w:bCs w:val="0"/>
        </w:rPr>
        <w:t xml:space="preserve">xploitation: The </w:t>
      </w:r>
      <w:r w:rsidR="00415C0C">
        <w:rPr>
          <w:b w:val="0"/>
          <w:bCs w:val="0"/>
        </w:rPr>
        <w:t>i</w:t>
      </w:r>
      <w:r w:rsidRPr="00C24130">
        <w:rPr>
          <w:b w:val="0"/>
          <w:bCs w:val="0"/>
        </w:rPr>
        <w:t xml:space="preserve">ncarceration of </w:t>
      </w:r>
      <w:r w:rsidR="00415C0C">
        <w:rPr>
          <w:b w:val="0"/>
          <w:bCs w:val="0"/>
        </w:rPr>
        <w:t>b</w:t>
      </w:r>
      <w:r w:rsidRPr="00C24130">
        <w:rPr>
          <w:b w:val="0"/>
          <w:bCs w:val="0"/>
        </w:rPr>
        <w:t xml:space="preserve">lack </w:t>
      </w:r>
      <w:r w:rsidR="00415C0C">
        <w:rPr>
          <w:b w:val="0"/>
          <w:bCs w:val="0"/>
        </w:rPr>
        <w:t>A</w:t>
      </w:r>
      <w:r w:rsidRPr="00C24130">
        <w:rPr>
          <w:b w:val="0"/>
          <w:bCs w:val="0"/>
        </w:rPr>
        <w:t xml:space="preserve">mericans from </w:t>
      </w:r>
      <w:r w:rsidR="00415C0C">
        <w:rPr>
          <w:b w:val="0"/>
          <w:bCs w:val="0"/>
        </w:rPr>
        <w:t>s</w:t>
      </w:r>
      <w:r w:rsidRPr="00C24130">
        <w:rPr>
          <w:b w:val="0"/>
          <w:bCs w:val="0"/>
        </w:rPr>
        <w:t xml:space="preserve">lavery to the </w:t>
      </w:r>
      <w:r w:rsidR="00415C0C">
        <w:rPr>
          <w:b w:val="0"/>
          <w:bCs w:val="0"/>
        </w:rPr>
        <w:t>p</w:t>
      </w:r>
      <w:r w:rsidRPr="00C24130">
        <w:rPr>
          <w:b w:val="0"/>
          <w:bCs w:val="0"/>
        </w:rPr>
        <w:t>resent.</w:t>
      </w:r>
      <w:r w:rsidR="006D762F">
        <w:rPr>
          <w:b w:val="0"/>
          <w:bCs w:val="0"/>
        </w:rPr>
        <w:t>”</w:t>
      </w:r>
      <w:r w:rsidRPr="00C24130">
        <w:rPr>
          <w:b w:val="0"/>
          <w:bCs w:val="0"/>
        </w:rPr>
        <w:t> </w:t>
      </w:r>
      <w:r w:rsidRPr="00C24130">
        <w:rPr>
          <w:b w:val="0"/>
          <w:bCs w:val="0"/>
          <w:i/>
          <w:iCs/>
        </w:rPr>
        <w:t>Science</w:t>
      </w:r>
      <w:r w:rsidRPr="00C24130">
        <w:rPr>
          <w:b w:val="0"/>
          <w:bCs w:val="0"/>
        </w:rPr>
        <w:t> </w:t>
      </w:r>
      <w:r w:rsidRPr="00415C0C">
        <w:t>374</w:t>
      </w:r>
      <w:r w:rsidR="00415C0C">
        <w:t>(6565)</w:t>
      </w:r>
      <w:r w:rsidRPr="00C24130">
        <w:rPr>
          <w:b w:val="0"/>
          <w:bCs w:val="0"/>
        </w:rPr>
        <w:t>, 282-286</w:t>
      </w:r>
      <w:r>
        <w:rPr>
          <w:b w:val="0"/>
          <w:bCs w:val="0"/>
        </w:rPr>
        <w:t xml:space="preserve"> </w:t>
      </w:r>
      <w:r w:rsidRPr="00C24130">
        <w:rPr>
          <w:b w:val="0"/>
          <w:bCs w:val="0"/>
        </w:rPr>
        <w:t>(2021).</w:t>
      </w:r>
    </w:p>
    <w:p w14:paraId="03F512BA" w14:textId="4FE788C2" w:rsidR="009B4E9C" w:rsidRDefault="0098103F" w:rsidP="00631E22">
      <w:pPr>
        <w:pStyle w:val="Refhead"/>
        <w:numPr>
          <w:ilvl w:val="0"/>
          <w:numId w:val="14"/>
        </w:numPr>
        <w:rPr>
          <w:b w:val="0"/>
          <w:bCs w:val="0"/>
          <w:lang w:val="en"/>
        </w:rPr>
      </w:pPr>
      <w:r w:rsidRPr="0098103F">
        <w:rPr>
          <w:b w:val="0"/>
          <w:bCs w:val="0"/>
        </w:rPr>
        <w:t xml:space="preserve">Page, J., &amp; </w:t>
      </w:r>
      <w:proofErr w:type="spellStart"/>
      <w:r w:rsidRPr="0098103F">
        <w:rPr>
          <w:b w:val="0"/>
          <w:bCs w:val="0"/>
        </w:rPr>
        <w:t>Soss</w:t>
      </w:r>
      <w:proofErr w:type="spellEnd"/>
      <w:r w:rsidRPr="0098103F">
        <w:rPr>
          <w:b w:val="0"/>
          <w:bCs w:val="0"/>
        </w:rPr>
        <w:t xml:space="preserve">, J. The </w:t>
      </w:r>
      <w:r w:rsidR="00415C0C">
        <w:rPr>
          <w:b w:val="0"/>
          <w:bCs w:val="0"/>
        </w:rPr>
        <w:t>p</w:t>
      </w:r>
      <w:r w:rsidRPr="0098103F">
        <w:rPr>
          <w:b w:val="0"/>
          <w:bCs w:val="0"/>
        </w:rPr>
        <w:t xml:space="preserve">redatory </w:t>
      </w:r>
      <w:r w:rsidR="00415C0C">
        <w:rPr>
          <w:b w:val="0"/>
          <w:bCs w:val="0"/>
        </w:rPr>
        <w:t>d</w:t>
      </w:r>
      <w:r w:rsidRPr="0098103F">
        <w:rPr>
          <w:b w:val="0"/>
          <w:bCs w:val="0"/>
        </w:rPr>
        <w:t xml:space="preserve">imensions of </w:t>
      </w:r>
      <w:r w:rsidR="00415C0C">
        <w:rPr>
          <w:b w:val="0"/>
          <w:bCs w:val="0"/>
        </w:rPr>
        <w:t>c</w:t>
      </w:r>
      <w:r w:rsidRPr="0098103F">
        <w:rPr>
          <w:b w:val="0"/>
          <w:bCs w:val="0"/>
        </w:rPr>
        <w:t xml:space="preserve">riminal </w:t>
      </w:r>
      <w:r w:rsidR="00415C0C">
        <w:rPr>
          <w:b w:val="0"/>
          <w:bCs w:val="0"/>
        </w:rPr>
        <w:t>j</w:t>
      </w:r>
      <w:r w:rsidRPr="0098103F">
        <w:rPr>
          <w:b w:val="0"/>
          <w:bCs w:val="0"/>
        </w:rPr>
        <w:t>ustice.</w:t>
      </w:r>
      <w:r w:rsidR="006D762F">
        <w:rPr>
          <w:b w:val="0"/>
          <w:bCs w:val="0"/>
        </w:rPr>
        <w:t>”</w:t>
      </w:r>
      <w:r w:rsidRPr="0098103F">
        <w:rPr>
          <w:b w:val="0"/>
          <w:bCs w:val="0"/>
        </w:rPr>
        <w:t> </w:t>
      </w:r>
      <w:r w:rsidRPr="0098103F">
        <w:rPr>
          <w:b w:val="0"/>
          <w:bCs w:val="0"/>
          <w:i/>
          <w:iCs/>
        </w:rPr>
        <w:t>Science</w:t>
      </w:r>
      <w:r w:rsidRPr="0098103F">
        <w:rPr>
          <w:b w:val="0"/>
          <w:bCs w:val="0"/>
        </w:rPr>
        <w:t> </w:t>
      </w:r>
      <w:r w:rsidRPr="00415C0C">
        <w:t>374(6565)</w:t>
      </w:r>
      <w:r w:rsidRPr="0098103F">
        <w:rPr>
          <w:b w:val="0"/>
          <w:bCs w:val="0"/>
        </w:rPr>
        <w:t>, 291-294</w:t>
      </w:r>
      <w:r>
        <w:rPr>
          <w:b w:val="0"/>
          <w:bCs w:val="0"/>
        </w:rPr>
        <w:t xml:space="preserve"> (2021)</w:t>
      </w:r>
      <w:r w:rsidRPr="0098103F">
        <w:rPr>
          <w:b w:val="0"/>
          <w:bCs w:val="0"/>
        </w:rPr>
        <w:t>.</w:t>
      </w:r>
    </w:p>
    <w:p w14:paraId="0225BEFE" w14:textId="5B1D3B9B"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#BlackLivesMatter: Innovative </w:t>
      </w:r>
      <w:r w:rsidR="00415C0C">
        <w:rPr>
          <w:b w:val="0"/>
          <w:bCs w:val="0"/>
          <w:lang w:val="en"/>
        </w:rPr>
        <w:t>b</w:t>
      </w:r>
      <w:r w:rsidRPr="00631E22">
        <w:rPr>
          <w:b w:val="0"/>
          <w:bCs w:val="0"/>
          <w:lang w:val="en"/>
        </w:rPr>
        <w:t xml:space="preserve">lack </w:t>
      </w:r>
      <w:r w:rsidR="00415C0C">
        <w:rPr>
          <w:b w:val="0"/>
          <w:bCs w:val="0"/>
          <w:lang w:val="en"/>
        </w:rPr>
        <w:t>r</w:t>
      </w:r>
      <w:r w:rsidRPr="00631E22">
        <w:rPr>
          <w:b w:val="0"/>
          <w:bCs w:val="0"/>
          <w:lang w:val="en"/>
        </w:rPr>
        <w:t xml:space="preserve">esistance.  </w:t>
      </w:r>
      <w:r w:rsidRPr="00631E22">
        <w:rPr>
          <w:b w:val="0"/>
          <w:bCs w:val="0"/>
          <w:i/>
          <w:lang w:val="en"/>
        </w:rPr>
        <w:t>Sociological Forum</w:t>
      </w:r>
      <w:r w:rsidRPr="00631E22">
        <w:rPr>
          <w:b w:val="0"/>
          <w:bCs w:val="0"/>
          <w:lang w:val="en"/>
        </w:rPr>
        <w:t xml:space="preserve"> </w:t>
      </w:r>
      <w:r w:rsidRPr="00415C0C">
        <w:rPr>
          <w:lang w:val="en"/>
        </w:rPr>
        <w:t>34</w:t>
      </w:r>
      <w:r w:rsidR="00415C0C">
        <w:rPr>
          <w:b w:val="0"/>
          <w:bCs w:val="0"/>
          <w:lang w:val="en"/>
        </w:rPr>
        <w:t>,</w:t>
      </w:r>
      <w:r w:rsidRPr="00631E22">
        <w:rPr>
          <w:b w:val="0"/>
          <w:bCs w:val="0"/>
          <w:lang w:val="en"/>
        </w:rPr>
        <w:t xml:space="preserve"> 1042-1064</w:t>
      </w:r>
      <w:r w:rsidR="00AD6AB4">
        <w:rPr>
          <w:b w:val="0"/>
          <w:bCs w:val="0"/>
          <w:lang w:val="en"/>
        </w:rPr>
        <w:t xml:space="preserve"> (</w:t>
      </w:r>
      <w:r w:rsidR="00AD6AB4" w:rsidRPr="00631E22">
        <w:rPr>
          <w:b w:val="0"/>
          <w:bCs w:val="0"/>
          <w:lang w:val="en"/>
        </w:rPr>
        <w:t>2019</w:t>
      </w:r>
      <w:r w:rsidR="00AD6AB4">
        <w:rPr>
          <w:b w:val="0"/>
          <w:bCs w:val="0"/>
          <w:lang w:val="en"/>
        </w:rPr>
        <w:t>)</w:t>
      </w:r>
      <w:r w:rsidRPr="00631E22">
        <w:rPr>
          <w:b w:val="0"/>
          <w:bCs w:val="0"/>
          <w:lang w:val="en"/>
        </w:rPr>
        <w:t>.</w:t>
      </w:r>
    </w:p>
    <w:p w14:paraId="7D1CBA9C" w14:textId="4B20BCF9"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Risk of </w:t>
      </w:r>
      <w:r w:rsidR="00415C0C">
        <w:rPr>
          <w:b w:val="0"/>
          <w:bCs w:val="0"/>
          <w:lang w:val="en"/>
        </w:rPr>
        <w:t>b</w:t>
      </w:r>
      <w:r w:rsidRPr="00631E22">
        <w:rPr>
          <w:b w:val="0"/>
          <w:bCs w:val="0"/>
          <w:lang w:val="en"/>
        </w:rPr>
        <w:t xml:space="preserve">eing </w:t>
      </w:r>
      <w:r w:rsidR="00415C0C">
        <w:rPr>
          <w:b w:val="0"/>
          <w:bCs w:val="0"/>
          <w:lang w:val="en"/>
        </w:rPr>
        <w:t>k</w:t>
      </w:r>
      <w:r w:rsidRPr="00631E22">
        <w:rPr>
          <w:b w:val="0"/>
          <w:bCs w:val="0"/>
          <w:lang w:val="en"/>
        </w:rPr>
        <w:t xml:space="preserve">illed by </w:t>
      </w:r>
      <w:r w:rsidR="00415C0C">
        <w:rPr>
          <w:b w:val="0"/>
          <w:bCs w:val="0"/>
          <w:lang w:val="en"/>
        </w:rPr>
        <w:t>p</w:t>
      </w:r>
      <w:r w:rsidRPr="00631E22">
        <w:rPr>
          <w:b w:val="0"/>
          <w:bCs w:val="0"/>
          <w:lang w:val="en"/>
        </w:rPr>
        <w:t xml:space="preserve">olice </w:t>
      </w:r>
      <w:r w:rsidR="00415C0C">
        <w:rPr>
          <w:b w:val="0"/>
          <w:bCs w:val="0"/>
          <w:lang w:val="en"/>
        </w:rPr>
        <w:t>u</w:t>
      </w:r>
      <w:r w:rsidRPr="00631E22">
        <w:rPr>
          <w:b w:val="0"/>
          <w:bCs w:val="0"/>
          <w:lang w:val="en"/>
        </w:rPr>
        <w:t xml:space="preserve">se of </w:t>
      </w:r>
      <w:r w:rsidR="00415C0C">
        <w:rPr>
          <w:b w:val="0"/>
          <w:bCs w:val="0"/>
          <w:lang w:val="en"/>
        </w:rPr>
        <w:t>f</w:t>
      </w:r>
      <w:r w:rsidRPr="00631E22">
        <w:rPr>
          <w:b w:val="0"/>
          <w:bCs w:val="0"/>
          <w:lang w:val="en"/>
        </w:rPr>
        <w:t xml:space="preserve">orce in the United States by </w:t>
      </w:r>
      <w:r w:rsidR="00415C0C">
        <w:rPr>
          <w:b w:val="0"/>
          <w:bCs w:val="0"/>
          <w:lang w:val="en"/>
        </w:rPr>
        <w:t>a</w:t>
      </w:r>
      <w:r w:rsidRPr="00631E22">
        <w:rPr>
          <w:b w:val="0"/>
          <w:bCs w:val="0"/>
          <w:lang w:val="en"/>
        </w:rPr>
        <w:t xml:space="preserve">ge, </w:t>
      </w:r>
      <w:r w:rsidR="00415C0C">
        <w:rPr>
          <w:b w:val="0"/>
          <w:bCs w:val="0"/>
          <w:lang w:val="en"/>
        </w:rPr>
        <w:t>r</w:t>
      </w:r>
      <w:r w:rsidRPr="00631E22">
        <w:rPr>
          <w:b w:val="0"/>
          <w:bCs w:val="0"/>
          <w:lang w:val="en"/>
        </w:rPr>
        <w:t>ace–</w:t>
      </w:r>
      <w:r w:rsidR="00415C0C">
        <w:rPr>
          <w:b w:val="0"/>
          <w:bCs w:val="0"/>
          <w:lang w:val="en"/>
        </w:rPr>
        <w:t>e</w:t>
      </w:r>
      <w:r w:rsidRPr="00631E22">
        <w:rPr>
          <w:b w:val="0"/>
          <w:bCs w:val="0"/>
          <w:lang w:val="en"/>
        </w:rPr>
        <w:t xml:space="preserve">thnicity, and sex. </w:t>
      </w:r>
      <w:r w:rsidRPr="00631E22">
        <w:rPr>
          <w:b w:val="0"/>
          <w:bCs w:val="0"/>
          <w:i/>
          <w:lang w:val="en"/>
        </w:rPr>
        <w:t>Proceedings of the National Academy of Sciences</w:t>
      </w:r>
      <w:r w:rsidR="00415C0C">
        <w:rPr>
          <w:b w:val="0"/>
          <w:bCs w:val="0"/>
          <w:lang w:val="en"/>
        </w:rPr>
        <w:t xml:space="preserve"> </w:t>
      </w:r>
      <w:r w:rsidRPr="00415C0C">
        <w:rPr>
          <w:lang w:val="en"/>
        </w:rPr>
        <w:t>116 (34)</w:t>
      </w:r>
      <w:r w:rsidRPr="00631E22">
        <w:rPr>
          <w:b w:val="0"/>
          <w:bCs w:val="0"/>
          <w:lang w:val="en"/>
        </w:rPr>
        <w:t>, 16793-16798</w:t>
      </w:r>
      <w:r w:rsidR="00AD6AB4">
        <w:rPr>
          <w:b w:val="0"/>
          <w:bCs w:val="0"/>
          <w:lang w:val="en"/>
        </w:rPr>
        <w:t xml:space="preserve"> (2019)</w:t>
      </w:r>
      <w:r w:rsidRPr="00631E22">
        <w:rPr>
          <w:b w:val="0"/>
          <w:bCs w:val="0"/>
          <w:lang w:val="en"/>
        </w:rPr>
        <w:t>.</w:t>
      </w:r>
    </w:p>
    <w:p w14:paraId="522FF68C" w14:textId="4E7521E9"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L</w:t>
      </w:r>
      <w:ins w:id="2" w:author="Ryan Larson" w:date="2022-03-03T15:27:00Z">
        <w:r w:rsidR="00430E0B">
          <w:rPr>
            <w:b w:val="0"/>
            <w:bCs w:val="0"/>
            <w:lang w:val="en"/>
          </w:rPr>
          <w:t>.</w:t>
        </w:r>
      </w:ins>
      <w:r w:rsidRPr="00631E22">
        <w:rPr>
          <w:b w:val="0"/>
          <w:bCs w:val="0"/>
          <w:lang w:val="en"/>
        </w:rPr>
        <w:t xml:space="preserve"> and Sawyer</w:t>
      </w:r>
      <w:r w:rsidR="00430E0B">
        <w:rPr>
          <w:b w:val="0"/>
          <w:bCs w:val="0"/>
          <w:lang w:val="en"/>
        </w:rPr>
        <w:t>, L.</w:t>
      </w:r>
      <w:r w:rsidRPr="00631E22">
        <w:rPr>
          <w:b w:val="0"/>
          <w:bCs w:val="0"/>
          <w:lang w:val="en"/>
        </w:rPr>
        <w:t xml:space="preserve"> Gun </w:t>
      </w:r>
      <w:r w:rsidR="004C15F3">
        <w:rPr>
          <w:b w:val="0"/>
          <w:bCs w:val="0"/>
          <w:lang w:val="en"/>
        </w:rPr>
        <w:t>v</w:t>
      </w:r>
      <w:r w:rsidRPr="00631E22">
        <w:rPr>
          <w:b w:val="0"/>
          <w:bCs w:val="0"/>
          <w:lang w:val="en"/>
        </w:rPr>
        <w:t xml:space="preserve">iolence </w:t>
      </w:r>
      <w:r w:rsidR="004C15F3">
        <w:rPr>
          <w:b w:val="0"/>
          <w:bCs w:val="0"/>
          <w:lang w:val="en"/>
        </w:rPr>
        <w:t>s</w:t>
      </w:r>
      <w:r w:rsidRPr="00631E22">
        <w:rPr>
          <w:b w:val="0"/>
          <w:bCs w:val="0"/>
          <w:lang w:val="en"/>
        </w:rPr>
        <w:t xml:space="preserve">oars amid </w:t>
      </w:r>
      <w:r w:rsidR="004C15F3">
        <w:rPr>
          <w:b w:val="0"/>
          <w:bCs w:val="0"/>
          <w:lang w:val="en"/>
        </w:rPr>
        <w:t>c</w:t>
      </w:r>
      <w:r w:rsidRPr="00631E22">
        <w:rPr>
          <w:b w:val="0"/>
          <w:bCs w:val="0"/>
          <w:lang w:val="en"/>
        </w:rPr>
        <w:t xml:space="preserve">rises of </w:t>
      </w:r>
      <w:r w:rsidR="004C15F3">
        <w:rPr>
          <w:b w:val="0"/>
          <w:bCs w:val="0"/>
          <w:lang w:val="en"/>
        </w:rPr>
        <w:t>h</w:t>
      </w:r>
      <w:r w:rsidRPr="00631E22">
        <w:rPr>
          <w:b w:val="0"/>
          <w:bCs w:val="0"/>
          <w:lang w:val="en"/>
        </w:rPr>
        <w:t xml:space="preserve">ealth, </w:t>
      </w:r>
      <w:r w:rsidR="004C15F3">
        <w:rPr>
          <w:b w:val="0"/>
          <w:bCs w:val="0"/>
          <w:lang w:val="en"/>
        </w:rPr>
        <w:t>p</w:t>
      </w:r>
      <w:r w:rsidRPr="00631E22">
        <w:rPr>
          <w:b w:val="0"/>
          <w:bCs w:val="0"/>
          <w:lang w:val="en"/>
        </w:rPr>
        <w:t xml:space="preserve">ublic </w:t>
      </w:r>
      <w:r w:rsidR="004C15F3">
        <w:rPr>
          <w:b w:val="0"/>
          <w:bCs w:val="0"/>
          <w:lang w:val="en"/>
        </w:rPr>
        <w:t>t</w:t>
      </w:r>
      <w:r w:rsidRPr="00631E22">
        <w:rPr>
          <w:b w:val="0"/>
          <w:bCs w:val="0"/>
          <w:lang w:val="en"/>
        </w:rPr>
        <w:t xml:space="preserve">rust, </w:t>
      </w:r>
      <w:r w:rsidR="004C15F3">
        <w:rPr>
          <w:b w:val="0"/>
          <w:bCs w:val="0"/>
          <w:lang w:val="en"/>
        </w:rPr>
        <w:t>o</w:t>
      </w:r>
      <w:r w:rsidRPr="00631E22">
        <w:rPr>
          <w:b w:val="0"/>
          <w:bCs w:val="0"/>
          <w:lang w:val="en"/>
        </w:rPr>
        <w:t xml:space="preserve">fficer </w:t>
      </w:r>
      <w:r w:rsidR="004C15F3">
        <w:rPr>
          <w:b w:val="0"/>
          <w:bCs w:val="0"/>
          <w:lang w:val="en"/>
        </w:rPr>
        <w:t>r</w:t>
      </w:r>
      <w:r w:rsidRPr="00631E22">
        <w:rPr>
          <w:b w:val="0"/>
          <w:bCs w:val="0"/>
          <w:lang w:val="en"/>
        </w:rPr>
        <w:t xml:space="preserve">eluctance.” </w:t>
      </w:r>
      <w:r w:rsidRPr="00631E22">
        <w:rPr>
          <w:b w:val="0"/>
          <w:bCs w:val="0"/>
          <w:i/>
          <w:lang w:val="en"/>
        </w:rPr>
        <w:t>Star Tribune</w:t>
      </w:r>
      <w:r w:rsidRPr="00631E22">
        <w:rPr>
          <w:b w:val="0"/>
          <w:bCs w:val="0"/>
          <w:lang w:val="en"/>
        </w:rPr>
        <w:t xml:space="preserve">, </w:t>
      </w:r>
      <w:r w:rsidRPr="004C15F3">
        <w:rPr>
          <w:lang w:val="en"/>
        </w:rPr>
        <w:t>June 20</w:t>
      </w:r>
      <w:r w:rsidRPr="00631E22">
        <w:rPr>
          <w:b w:val="0"/>
          <w:bCs w:val="0"/>
          <w:lang w:val="en"/>
        </w:rPr>
        <w:t xml:space="preserve"> </w:t>
      </w:r>
      <w:hyperlink r:id="rId17" w:history="1">
        <w:r w:rsidR="00AD6AB4" w:rsidRPr="00631E22">
          <w:rPr>
            <w:rStyle w:val="Hyperlink"/>
            <w:b w:val="0"/>
            <w:bCs w:val="0"/>
            <w:lang w:val="en"/>
          </w:rPr>
          <w:t>https://www.startribune.com/surge-in-gun-violence-tests-minneapolis-leaders/571524202/</w:t>
        </w:r>
      </w:hyperlink>
      <w:r w:rsidR="00AD6AB4">
        <w:rPr>
          <w:b w:val="0"/>
          <w:bCs w:val="0"/>
          <w:lang w:val="en"/>
        </w:rPr>
        <w:t xml:space="preserve"> (</w:t>
      </w:r>
      <w:r w:rsidR="00AD6AB4" w:rsidRPr="00631E22">
        <w:rPr>
          <w:b w:val="0"/>
          <w:bCs w:val="0"/>
          <w:lang w:val="en"/>
        </w:rPr>
        <w:t>2020</w:t>
      </w:r>
      <w:r w:rsidR="00AD6AB4">
        <w:rPr>
          <w:b w:val="0"/>
          <w:bCs w:val="0"/>
          <w:lang w:val="en"/>
        </w:rPr>
        <w:t>)</w:t>
      </w:r>
      <w:r w:rsidRPr="00631E22">
        <w:rPr>
          <w:b w:val="0"/>
          <w:bCs w:val="0"/>
          <w:lang w:val="en"/>
        </w:rPr>
        <w:t xml:space="preserve">. </w:t>
      </w:r>
    </w:p>
    <w:p w14:paraId="15123DCA" w14:textId="0144C51C"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D. C., Wolfe, S. E., &amp; Decker, S. H. De-</w:t>
      </w:r>
      <w:r w:rsidR="004C15F3">
        <w:rPr>
          <w:b w:val="0"/>
          <w:bCs w:val="0"/>
          <w:lang w:val="en"/>
        </w:rPr>
        <w:t>p</w:t>
      </w:r>
      <w:r w:rsidRPr="00631E22">
        <w:rPr>
          <w:b w:val="0"/>
          <w:bCs w:val="0"/>
          <w:lang w:val="en"/>
        </w:rPr>
        <w:t xml:space="preserve">olicing and </w:t>
      </w:r>
      <w:r w:rsidR="004C15F3">
        <w:rPr>
          <w:b w:val="0"/>
          <w:bCs w:val="0"/>
          <w:lang w:val="en"/>
        </w:rPr>
        <w:t>c</w:t>
      </w:r>
      <w:r w:rsidRPr="00631E22">
        <w:rPr>
          <w:b w:val="0"/>
          <w:bCs w:val="0"/>
          <w:lang w:val="en"/>
        </w:rPr>
        <w:t xml:space="preserve">rime in the </w:t>
      </w:r>
      <w:r w:rsidR="004C15F3">
        <w:rPr>
          <w:b w:val="0"/>
          <w:bCs w:val="0"/>
          <w:lang w:val="en"/>
        </w:rPr>
        <w:t>w</w:t>
      </w:r>
      <w:r w:rsidRPr="00631E22">
        <w:rPr>
          <w:b w:val="0"/>
          <w:bCs w:val="0"/>
          <w:lang w:val="en"/>
        </w:rPr>
        <w:t xml:space="preserve">ake of Ferguson: </w:t>
      </w:r>
      <w:r w:rsidR="004C15F3">
        <w:rPr>
          <w:b w:val="0"/>
          <w:bCs w:val="0"/>
          <w:lang w:val="en"/>
        </w:rPr>
        <w:t>R</w:t>
      </w:r>
      <w:r w:rsidRPr="00631E22">
        <w:rPr>
          <w:b w:val="0"/>
          <w:bCs w:val="0"/>
          <w:lang w:val="en"/>
        </w:rPr>
        <w:t xml:space="preserve">acialized </w:t>
      </w:r>
      <w:r w:rsidR="004C15F3">
        <w:rPr>
          <w:b w:val="0"/>
          <w:bCs w:val="0"/>
          <w:lang w:val="en"/>
        </w:rPr>
        <w:t>c</w:t>
      </w:r>
      <w:r w:rsidRPr="00631E22">
        <w:rPr>
          <w:b w:val="0"/>
          <w:bCs w:val="0"/>
          <w:lang w:val="en"/>
        </w:rPr>
        <w:t xml:space="preserve">hanges in the </w:t>
      </w:r>
      <w:r w:rsidR="004C15F3">
        <w:rPr>
          <w:b w:val="0"/>
          <w:bCs w:val="0"/>
          <w:lang w:val="en"/>
        </w:rPr>
        <w:t>q</w:t>
      </w:r>
      <w:r w:rsidRPr="00631E22">
        <w:rPr>
          <w:b w:val="0"/>
          <w:bCs w:val="0"/>
          <w:lang w:val="en"/>
        </w:rPr>
        <w:t xml:space="preserve">uantity and </w:t>
      </w:r>
      <w:r w:rsidR="004C15F3">
        <w:rPr>
          <w:b w:val="0"/>
          <w:bCs w:val="0"/>
          <w:lang w:val="en"/>
        </w:rPr>
        <w:t>q</w:t>
      </w:r>
      <w:r w:rsidRPr="00631E22">
        <w:rPr>
          <w:b w:val="0"/>
          <w:bCs w:val="0"/>
          <w:lang w:val="en"/>
        </w:rPr>
        <w:t xml:space="preserve">uality of </w:t>
      </w:r>
      <w:r w:rsidR="004C15F3">
        <w:rPr>
          <w:b w:val="0"/>
          <w:bCs w:val="0"/>
          <w:lang w:val="en"/>
        </w:rPr>
        <w:t>p</w:t>
      </w:r>
      <w:r w:rsidRPr="00631E22">
        <w:rPr>
          <w:b w:val="0"/>
          <w:bCs w:val="0"/>
          <w:lang w:val="en"/>
        </w:rPr>
        <w:t xml:space="preserve">olicing among Missouri </w:t>
      </w:r>
      <w:r w:rsidR="004C15F3">
        <w:rPr>
          <w:b w:val="0"/>
          <w:bCs w:val="0"/>
          <w:lang w:val="en"/>
        </w:rPr>
        <w:t>p</w:t>
      </w:r>
      <w:r w:rsidRPr="00631E22">
        <w:rPr>
          <w:b w:val="0"/>
          <w:bCs w:val="0"/>
          <w:lang w:val="en"/>
        </w:rPr>
        <w:t xml:space="preserve">olice </w:t>
      </w:r>
      <w:r w:rsidR="004C15F3">
        <w:rPr>
          <w:b w:val="0"/>
          <w:bCs w:val="0"/>
          <w:lang w:val="en"/>
        </w:rPr>
        <w:t>d</w:t>
      </w:r>
      <w:r w:rsidRPr="00631E22">
        <w:rPr>
          <w:b w:val="0"/>
          <w:bCs w:val="0"/>
          <w:lang w:val="en"/>
        </w:rPr>
        <w:t xml:space="preserve">epartments. </w:t>
      </w:r>
      <w:r w:rsidRPr="00631E22">
        <w:rPr>
          <w:b w:val="0"/>
          <w:bCs w:val="0"/>
          <w:i/>
          <w:lang w:val="en"/>
        </w:rPr>
        <w:t>Journal of Criminal Justice</w:t>
      </w:r>
      <w:r w:rsidRPr="00631E22">
        <w:rPr>
          <w:b w:val="0"/>
          <w:bCs w:val="0"/>
          <w:lang w:val="en"/>
        </w:rPr>
        <w:t xml:space="preserve"> </w:t>
      </w:r>
      <w:r w:rsidRPr="004C15F3">
        <w:rPr>
          <w:iCs/>
          <w:lang w:val="en"/>
        </w:rPr>
        <w:t>50</w:t>
      </w:r>
      <w:r w:rsidR="004C15F3">
        <w:rPr>
          <w:b w:val="0"/>
          <w:bCs w:val="0"/>
          <w:lang w:val="en"/>
        </w:rPr>
        <w:t>,</w:t>
      </w:r>
      <w:r w:rsidRPr="00631E22">
        <w:rPr>
          <w:b w:val="0"/>
          <w:bCs w:val="0"/>
          <w:lang w:val="en"/>
        </w:rPr>
        <w:t xml:space="preserve"> 42-52</w:t>
      </w:r>
      <w:r w:rsidR="00AD6AB4">
        <w:rPr>
          <w:b w:val="0"/>
          <w:bCs w:val="0"/>
          <w:lang w:val="en"/>
        </w:rPr>
        <w:t xml:space="preserve"> (</w:t>
      </w:r>
      <w:r w:rsidR="00AD6AB4" w:rsidRPr="00631E22">
        <w:rPr>
          <w:b w:val="0"/>
          <w:bCs w:val="0"/>
          <w:lang w:val="en"/>
        </w:rPr>
        <w:t>2017</w:t>
      </w:r>
      <w:r w:rsidR="00AD6AB4">
        <w:rPr>
          <w:b w:val="0"/>
          <w:bCs w:val="0"/>
          <w:lang w:val="en"/>
        </w:rPr>
        <w:t>)</w:t>
      </w:r>
      <w:r w:rsidRPr="00631E22">
        <w:rPr>
          <w:b w:val="0"/>
          <w:bCs w:val="0"/>
          <w:lang w:val="en"/>
        </w:rPr>
        <w:t>.</w:t>
      </w:r>
    </w:p>
    <w:p w14:paraId="77D93B8E" w14:textId="79B0567A"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FBI </w:t>
      </w:r>
      <w:r w:rsidR="00CB285B">
        <w:rPr>
          <w:b w:val="0"/>
          <w:bCs w:val="0"/>
          <w:lang w:val="en"/>
        </w:rPr>
        <w:t>r</w:t>
      </w:r>
      <w:r w:rsidRPr="00631E22">
        <w:rPr>
          <w:b w:val="0"/>
          <w:bCs w:val="0"/>
          <w:lang w:val="en"/>
        </w:rPr>
        <w:t xml:space="preserve">eleases 2020 </w:t>
      </w:r>
      <w:r w:rsidR="00CB285B">
        <w:rPr>
          <w:b w:val="0"/>
          <w:bCs w:val="0"/>
          <w:lang w:val="en"/>
        </w:rPr>
        <w:t>c</w:t>
      </w:r>
      <w:r w:rsidRPr="00631E22">
        <w:rPr>
          <w:b w:val="0"/>
          <w:bCs w:val="0"/>
          <w:lang w:val="en"/>
        </w:rPr>
        <w:t xml:space="preserve">rime </w:t>
      </w:r>
      <w:r w:rsidR="00CB285B">
        <w:rPr>
          <w:b w:val="0"/>
          <w:bCs w:val="0"/>
          <w:lang w:val="en"/>
        </w:rPr>
        <w:t>s</w:t>
      </w:r>
      <w:r w:rsidRPr="00631E22">
        <w:rPr>
          <w:b w:val="0"/>
          <w:bCs w:val="0"/>
          <w:lang w:val="en"/>
        </w:rPr>
        <w:t xml:space="preserve">tatistics”. Retrieved 9/29/2021  </w:t>
      </w:r>
      <w:hyperlink r:id="rId18">
        <w:r w:rsidRPr="00631E22">
          <w:rPr>
            <w:rStyle w:val="Hyperlink"/>
            <w:b w:val="0"/>
            <w:bCs w:val="0"/>
            <w:lang w:val="en"/>
          </w:rPr>
          <w:t>https://www.fbi.gov/news/pressrel/press-releases/fbi-releases-2020-crime-statistics</w:t>
        </w:r>
      </w:hyperlink>
      <w:r w:rsidR="00CB052D">
        <w:rPr>
          <w:b w:val="0"/>
          <w:bCs w:val="0"/>
          <w:lang w:val="en"/>
        </w:rPr>
        <w:t xml:space="preserve"> (</w:t>
      </w:r>
      <w:r w:rsidR="00CB052D" w:rsidRPr="00631E22">
        <w:rPr>
          <w:b w:val="0"/>
          <w:bCs w:val="0"/>
          <w:lang w:val="en"/>
        </w:rPr>
        <w:t>2021</w:t>
      </w:r>
      <w:r w:rsidR="00CB052D">
        <w:rPr>
          <w:b w:val="0"/>
          <w:bCs w:val="0"/>
          <w:lang w:val="en"/>
        </w:rPr>
        <w:t>)</w:t>
      </w:r>
      <w:r w:rsidRPr="00631E22">
        <w:rPr>
          <w:b w:val="0"/>
          <w:bCs w:val="0"/>
          <w:lang w:val="en"/>
        </w:rPr>
        <w:t xml:space="preserve">. </w:t>
      </w:r>
    </w:p>
    <w:p w14:paraId="63CEBA3C" w14:textId="747FEEF4" w:rsidR="00631E22" w:rsidRPr="00631E22" w:rsidRDefault="00631E22" w:rsidP="00631E22">
      <w:pPr>
        <w:pStyle w:val="Refhead"/>
        <w:numPr>
          <w:ilvl w:val="0"/>
          <w:numId w:val="14"/>
        </w:numPr>
        <w:rPr>
          <w:b w:val="0"/>
          <w:bCs w:val="0"/>
          <w:lang w:val="en"/>
        </w:rPr>
      </w:pPr>
      <w:r w:rsidRPr="00631E22">
        <w:rPr>
          <w:b w:val="0"/>
          <w:bCs w:val="0"/>
          <w:lang w:val="en"/>
        </w:rPr>
        <w:t xml:space="preserve">Rosenfeld, R. Ferguson and </w:t>
      </w:r>
      <w:r w:rsidR="00CB285B">
        <w:rPr>
          <w:b w:val="0"/>
          <w:bCs w:val="0"/>
          <w:lang w:val="en"/>
        </w:rPr>
        <w:t>p</w:t>
      </w:r>
      <w:r w:rsidRPr="00631E22">
        <w:rPr>
          <w:b w:val="0"/>
          <w:bCs w:val="0"/>
          <w:lang w:val="en"/>
        </w:rPr>
        <w:t xml:space="preserve">olice </w:t>
      </w:r>
      <w:r w:rsidR="00CB285B">
        <w:rPr>
          <w:b w:val="0"/>
          <w:bCs w:val="0"/>
          <w:lang w:val="en"/>
        </w:rPr>
        <w:t>u</w:t>
      </w:r>
      <w:r w:rsidRPr="00631E22">
        <w:rPr>
          <w:b w:val="0"/>
          <w:bCs w:val="0"/>
          <w:lang w:val="en"/>
        </w:rPr>
        <w:t xml:space="preserve">se of </w:t>
      </w:r>
      <w:r w:rsidR="00CB285B">
        <w:rPr>
          <w:b w:val="0"/>
          <w:bCs w:val="0"/>
          <w:lang w:val="en"/>
        </w:rPr>
        <w:t>d</w:t>
      </w:r>
      <w:r w:rsidRPr="00631E22">
        <w:rPr>
          <w:b w:val="0"/>
          <w:bCs w:val="0"/>
          <w:lang w:val="en"/>
        </w:rPr>
        <w:t xml:space="preserve">eadly </w:t>
      </w:r>
      <w:r w:rsidR="00CB285B">
        <w:rPr>
          <w:b w:val="0"/>
          <w:bCs w:val="0"/>
          <w:lang w:val="en"/>
        </w:rPr>
        <w:t>f</w:t>
      </w:r>
      <w:r w:rsidRPr="00631E22">
        <w:rPr>
          <w:b w:val="0"/>
          <w:bCs w:val="0"/>
          <w:lang w:val="en"/>
        </w:rPr>
        <w:t xml:space="preserve">orce.” </w:t>
      </w:r>
      <w:r w:rsidRPr="00631E22">
        <w:rPr>
          <w:b w:val="0"/>
          <w:bCs w:val="0"/>
          <w:i/>
          <w:lang w:val="en"/>
        </w:rPr>
        <w:t>Missouri Law Review</w:t>
      </w:r>
      <w:r w:rsidRPr="00631E22">
        <w:rPr>
          <w:b w:val="0"/>
          <w:bCs w:val="0"/>
          <w:lang w:val="en"/>
        </w:rPr>
        <w:t xml:space="preserve"> </w:t>
      </w:r>
      <w:r w:rsidRPr="00CB285B">
        <w:rPr>
          <w:iCs/>
          <w:lang w:val="en"/>
        </w:rPr>
        <w:t>80</w:t>
      </w:r>
      <w:r w:rsidRPr="00631E22">
        <w:rPr>
          <w:b w:val="0"/>
          <w:bCs w:val="0"/>
          <w:lang w:val="en"/>
        </w:rPr>
        <w:t>, 1077</w:t>
      </w:r>
      <w:r w:rsidR="00CB052D">
        <w:rPr>
          <w:b w:val="0"/>
          <w:bCs w:val="0"/>
          <w:lang w:val="en"/>
        </w:rPr>
        <w:t xml:space="preserve"> (</w:t>
      </w:r>
      <w:r w:rsidR="00CB052D" w:rsidRPr="00631E22">
        <w:rPr>
          <w:b w:val="0"/>
          <w:bCs w:val="0"/>
          <w:lang w:val="en"/>
        </w:rPr>
        <w:t>2015</w:t>
      </w:r>
      <w:r w:rsidR="00CB052D">
        <w:rPr>
          <w:b w:val="0"/>
          <w:bCs w:val="0"/>
          <w:lang w:val="en"/>
        </w:rPr>
        <w:t>)</w:t>
      </w:r>
      <w:r w:rsidRPr="00631E22">
        <w:rPr>
          <w:b w:val="0"/>
          <w:bCs w:val="0"/>
          <w:lang w:val="en"/>
        </w:rPr>
        <w:t>.</w:t>
      </w:r>
    </w:p>
    <w:p w14:paraId="0CCB6F2F" w14:textId="164BB9B3"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Was </w:t>
      </w:r>
      <w:r w:rsidR="00CB285B">
        <w:rPr>
          <w:b w:val="0"/>
          <w:bCs w:val="0"/>
          <w:lang w:val="en"/>
        </w:rPr>
        <w:t>t</w:t>
      </w:r>
      <w:r w:rsidRPr="00631E22">
        <w:rPr>
          <w:b w:val="0"/>
          <w:bCs w:val="0"/>
          <w:lang w:val="en"/>
        </w:rPr>
        <w:t xml:space="preserve">here a </w:t>
      </w:r>
      <w:proofErr w:type="spellStart"/>
      <w:r w:rsidR="00CB285B">
        <w:rPr>
          <w:b w:val="0"/>
          <w:bCs w:val="0"/>
          <w:lang w:val="en"/>
        </w:rPr>
        <w:t>f</w:t>
      </w:r>
      <w:r w:rsidRPr="00631E22">
        <w:rPr>
          <w:b w:val="0"/>
          <w:bCs w:val="0"/>
          <w:lang w:val="en"/>
        </w:rPr>
        <w:t>erguson</w:t>
      </w:r>
      <w:proofErr w:type="spellEnd"/>
      <w:r w:rsidRPr="00631E22">
        <w:rPr>
          <w:b w:val="0"/>
          <w:bCs w:val="0"/>
          <w:lang w:val="en"/>
        </w:rPr>
        <w:t xml:space="preserve"> </w:t>
      </w:r>
      <w:r w:rsidR="00CB285B">
        <w:rPr>
          <w:b w:val="0"/>
          <w:bCs w:val="0"/>
          <w:lang w:val="en"/>
        </w:rPr>
        <w:t>e</w:t>
      </w:r>
      <w:r w:rsidRPr="00631E22">
        <w:rPr>
          <w:b w:val="0"/>
          <w:bCs w:val="0"/>
          <w:lang w:val="en"/>
        </w:rPr>
        <w:t xml:space="preserve">ffect on </w:t>
      </w:r>
      <w:r w:rsidR="00CB285B">
        <w:rPr>
          <w:b w:val="0"/>
          <w:bCs w:val="0"/>
          <w:lang w:val="en"/>
        </w:rPr>
        <w:t>c</w:t>
      </w:r>
      <w:r w:rsidRPr="00631E22">
        <w:rPr>
          <w:b w:val="0"/>
          <w:bCs w:val="0"/>
          <w:lang w:val="en"/>
        </w:rPr>
        <w:t xml:space="preserve">rime </w:t>
      </w:r>
      <w:r w:rsidR="00CB285B">
        <w:rPr>
          <w:b w:val="0"/>
          <w:bCs w:val="0"/>
          <w:lang w:val="en"/>
        </w:rPr>
        <w:t>r</w:t>
      </w:r>
      <w:r w:rsidRPr="00631E22">
        <w:rPr>
          <w:b w:val="0"/>
          <w:bCs w:val="0"/>
          <w:lang w:val="en"/>
        </w:rPr>
        <w:t xml:space="preserve">ates in </w:t>
      </w:r>
      <w:r w:rsidR="00CB285B">
        <w:rPr>
          <w:b w:val="0"/>
          <w:bCs w:val="0"/>
          <w:lang w:val="en"/>
        </w:rPr>
        <w:t>l</w:t>
      </w:r>
      <w:r w:rsidRPr="00631E22">
        <w:rPr>
          <w:b w:val="0"/>
          <w:bCs w:val="0"/>
          <w:lang w:val="en"/>
        </w:rPr>
        <w:t xml:space="preserve">arge US </w:t>
      </w:r>
      <w:r w:rsidR="00CB285B">
        <w:rPr>
          <w:b w:val="0"/>
          <w:bCs w:val="0"/>
          <w:lang w:val="en"/>
        </w:rPr>
        <w:t>c</w:t>
      </w:r>
      <w:r w:rsidRPr="00631E22">
        <w:rPr>
          <w:b w:val="0"/>
          <w:bCs w:val="0"/>
          <w:lang w:val="en"/>
        </w:rPr>
        <w:t xml:space="preserve">ities?” </w:t>
      </w:r>
      <w:r w:rsidRPr="00631E22">
        <w:rPr>
          <w:b w:val="0"/>
          <w:bCs w:val="0"/>
          <w:i/>
          <w:lang w:val="en"/>
        </w:rPr>
        <w:t>Journal of Criminal Justice</w:t>
      </w:r>
      <w:r w:rsidRPr="00631E22">
        <w:rPr>
          <w:b w:val="0"/>
          <w:bCs w:val="0"/>
          <w:lang w:val="en"/>
        </w:rPr>
        <w:t xml:space="preserve"> </w:t>
      </w:r>
      <w:r w:rsidRPr="00CB285B">
        <w:rPr>
          <w:iCs/>
          <w:lang w:val="en"/>
        </w:rPr>
        <w:t>46</w:t>
      </w:r>
      <w:r w:rsidRPr="00631E22">
        <w:rPr>
          <w:b w:val="0"/>
          <w:bCs w:val="0"/>
          <w:lang w:val="en"/>
        </w:rPr>
        <w:t>, 1-8</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73751A50" w14:textId="36578B4C" w:rsidR="00631E22" w:rsidRDefault="00631E22" w:rsidP="00631E22">
      <w:pPr>
        <w:pStyle w:val="Refhead"/>
        <w:numPr>
          <w:ilvl w:val="0"/>
          <w:numId w:val="14"/>
        </w:numPr>
        <w:rPr>
          <w:b w:val="0"/>
          <w:bCs w:val="0"/>
          <w:lang w:val="en"/>
        </w:rPr>
      </w:pPr>
      <w:r w:rsidRPr="00631E22">
        <w:rPr>
          <w:b w:val="0"/>
          <w:bCs w:val="0"/>
          <w:lang w:val="en"/>
        </w:rPr>
        <w:t>Morgan, S. L., &amp; Pally, J.</w:t>
      </w:r>
      <w:r w:rsidR="00EB3514">
        <w:rPr>
          <w:b w:val="0"/>
          <w:bCs w:val="0"/>
          <w:lang w:val="en"/>
        </w:rPr>
        <w:t>,</w:t>
      </w:r>
      <w:r w:rsidRPr="00631E22">
        <w:rPr>
          <w:b w:val="0"/>
          <w:bCs w:val="0"/>
          <w:lang w:val="en"/>
        </w:rPr>
        <w:t xml:space="preserve"> </w:t>
      </w:r>
      <w:hyperlink r:id="rId19">
        <w:r w:rsidRPr="00631E22">
          <w:rPr>
            <w:rStyle w:val="Hyperlink"/>
            <w:b w:val="0"/>
            <w:bCs w:val="0"/>
            <w:lang w:val="en"/>
          </w:rPr>
          <w:t>https://osf.io/preprints/socarxiv/nshme/</w:t>
        </w:r>
      </w:hyperlink>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 xml:space="preserve">. </w:t>
      </w:r>
    </w:p>
    <w:p w14:paraId="7FBB7091" w14:textId="498FA432" w:rsidR="008130A3" w:rsidRPr="00631E22" w:rsidRDefault="008130A3" w:rsidP="00631E22">
      <w:pPr>
        <w:pStyle w:val="Refhead"/>
        <w:numPr>
          <w:ilvl w:val="0"/>
          <w:numId w:val="14"/>
        </w:numPr>
        <w:rPr>
          <w:b w:val="0"/>
          <w:bCs w:val="0"/>
          <w:lang w:val="en"/>
        </w:rPr>
      </w:pPr>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Proportion of </w:t>
      </w:r>
      <w:r w:rsidR="00EB3514">
        <w:rPr>
          <w:b w:val="0"/>
          <w:bCs w:val="0"/>
          <w:lang w:val="en"/>
        </w:rPr>
        <w:t>v</w:t>
      </w:r>
      <w:r w:rsidRPr="008130A3">
        <w:rPr>
          <w:b w:val="0"/>
          <w:bCs w:val="0"/>
          <w:lang w:val="en"/>
        </w:rPr>
        <w:t xml:space="preserve">iolent </w:t>
      </w:r>
      <w:r w:rsidR="00EB3514">
        <w:rPr>
          <w:b w:val="0"/>
          <w:bCs w:val="0"/>
          <w:lang w:val="en"/>
        </w:rPr>
        <w:t>i</w:t>
      </w:r>
      <w:r w:rsidRPr="008130A3">
        <w:rPr>
          <w:b w:val="0"/>
          <w:bCs w:val="0"/>
          <w:lang w:val="en"/>
        </w:rPr>
        <w:t xml:space="preserve">njuries </w:t>
      </w:r>
      <w:r w:rsidR="00EB3514">
        <w:rPr>
          <w:b w:val="0"/>
          <w:bCs w:val="0"/>
          <w:lang w:val="en"/>
        </w:rPr>
        <w:t>u</w:t>
      </w:r>
      <w:r w:rsidRPr="008130A3">
        <w:rPr>
          <w:b w:val="0"/>
          <w:bCs w:val="0"/>
          <w:lang w:val="en"/>
        </w:rPr>
        <w:t xml:space="preserve">nreported to </w:t>
      </w:r>
      <w:r w:rsidR="00EB3514">
        <w:rPr>
          <w:b w:val="0"/>
          <w:bCs w:val="0"/>
          <w:lang w:val="en"/>
        </w:rPr>
        <w:t>l</w:t>
      </w:r>
      <w:r w:rsidRPr="008130A3">
        <w:rPr>
          <w:b w:val="0"/>
          <w:bCs w:val="0"/>
          <w:lang w:val="en"/>
        </w:rPr>
        <w:t xml:space="preserve">aw </w:t>
      </w:r>
      <w:r w:rsidR="00EB3514">
        <w:rPr>
          <w:b w:val="0"/>
          <w:bCs w:val="0"/>
          <w:lang w:val="en"/>
        </w:rPr>
        <w:t>e</w:t>
      </w:r>
      <w:r w:rsidRPr="008130A3">
        <w:rPr>
          <w:b w:val="0"/>
          <w:bCs w:val="0"/>
          <w:lang w:val="en"/>
        </w:rPr>
        <w:t>nforcement.</w:t>
      </w:r>
      <w:r>
        <w:rPr>
          <w:b w:val="0"/>
          <w:bCs w:val="0"/>
          <w:lang w:val="en"/>
        </w:rPr>
        <w:t>”</w:t>
      </w:r>
      <w:r w:rsidRPr="008130A3">
        <w:rPr>
          <w:b w:val="0"/>
          <w:bCs w:val="0"/>
          <w:lang w:val="en"/>
        </w:rPr>
        <w:t xml:space="preserve"> </w:t>
      </w:r>
      <w:r w:rsidRPr="008130A3">
        <w:rPr>
          <w:b w:val="0"/>
          <w:bCs w:val="0"/>
          <w:i/>
          <w:iCs/>
          <w:lang w:val="en"/>
        </w:rPr>
        <w:t>JAMA Internal Medicine</w:t>
      </w:r>
      <w:r w:rsidRPr="008130A3">
        <w:rPr>
          <w:b w:val="0"/>
          <w:bCs w:val="0"/>
          <w:lang w:val="en"/>
        </w:rPr>
        <w:t xml:space="preserve"> </w:t>
      </w:r>
      <w:r w:rsidRPr="00EB3514">
        <w:rPr>
          <w:lang w:val="en"/>
        </w:rPr>
        <w:t>179(1)</w:t>
      </w:r>
      <w:r w:rsidRPr="008130A3">
        <w:rPr>
          <w:b w:val="0"/>
          <w:bCs w:val="0"/>
          <w:lang w:val="en"/>
        </w:rPr>
        <w:t>, 111-112</w:t>
      </w:r>
      <w:r>
        <w:rPr>
          <w:b w:val="0"/>
          <w:bCs w:val="0"/>
          <w:lang w:val="en"/>
        </w:rPr>
        <w:t xml:space="preserve"> </w:t>
      </w:r>
      <w:r w:rsidRPr="008130A3">
        <w:rPr>
          <w:b w:val="0"/>
          <w:bCs w:val="0"/>
          <w:lang w:val="en"/>
        </w:rPr>
        <w:t>(2019).</w:t>
      </w:r>
    </w:p>
    <w:p w14:paraId="6E7F70C3" w14:textId="4ABAB384" w:rsid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Police </w:t>
      </w:r>
      <w:r w:rsidR="00EB3514">
        <w:rPr>
          <w:b w:val="0"/>
          <w:bCs w:val="0"/>
          <w:lang w:val="en"/>
        </w:rPr>
        <w:t>v</w:t>
      </w:r>
      <w:r w:rsidRPr="00631E22">
        <w:rPr>
          <w:b w:val="0"/>
          <w:bCs w:val="0"/>
          <w:lang w:val="en"/>
        </w:rPr>
        <w:t xml:space="preserve">iolence and </w:t>
      </w:r>
      <w:r w:rsidR="00EB3514">
        <w:rPr>
          <w:b w:val="0"/>
          <w:bCs w:val="0"/>
          <w:lang w:val="en"/>
        </w:rPr>
        <w:t>c</w:t>
      </w:r>
      <w:r w:rsidRPr="00631E22">
        <w:rPr>
          <w:b w:val="0"/>
          <w:bCs w:val="0"/>
          <w:lang w:val="en"/>
        </w:rPr>
        <w:t xml:space="preserve">itizen </w:t>
      </w:r>
      <w:r w:rsidR="00EB3514">
        <w:rPr>
          <w:b w:val="0"/>
          <w:bCs w:val="0"/>
          <w:lang w:val="en"/>
        </w:rPr>
        <w:t>c</w:t>
      </w:r>
      <w:r w:rsidRPr="00631E22">
        <w:rPr>
          <w:b w:val="0"/>
          <w:bCs w:val="0"/>
          <w:lang w:val="en"/>
        </w:rPr>
        <w:t xml:space="preserve">rime </w:t>
      </w:r>
      <w:r w:rsidR="00EB3514">
        <w:rPr>
          <w:b w:val="0"/>
          <w:bCs w:val="0"/>
          <w:lang w:val="en"/>
        </w:rPr>
        <w:t>r</w:t>
      </w:r>
      <w:r w:rsidRPr="00631E22">
        <w:rPr>
          <w:b w:val="0"/>
          <w:bCs w:val="0"/>
          <w:lang w:val="en"/>
        </w:rPr>
        <w:t xml:space="preserve">eporting in the </w:t>
      </w:r>
      <w:r w:rsidR="00EB3514">
        <w:rPr>
          <w:b w:val="0"/>
          <w:bCs w:val="0"/>
          <w:lang w:val="en"/>
        </w:rPr>
        <w:t>b</w:t>
      </w:r>
      <w:r w:rsidRPr="00631E22">
        <w:rPr>
          <w:b w:val="0"/>
          <w:bCs w:val="0"/>
          <w:lang w:val="en"/>
        </w:rPr>
        <w:t xml:space="preserve">lack </w:t>
      </w:r>
      <w:r w:rsidR="00EB3514">
        <w:rPr>
          <w:b w:val="0"/>
          <w:bCs w:val="0"/>
          <w:lang w:val="en"/>
        </w:rPr>
        <w:t>c</w:t>
      </w:r>
      <w:r w:rsidRPr="00631E22">
        <w:rPr>
          <w:b w:val="0"/>
          <w:bCs w:val="0"/>
          <w:lang w:val="en"/>
        </w:rPr>
        <w:t xml:space="preserve">ommunity. </w:t>
      </w:r>
      <w:r w:rsidRPr="00631E22">
        <w:rPr>
          <w:b w:val="0"/>
          <w:bCs w:val="0"/>
          <w:i/>
          <w:lang w:val="en"/>
        </w:rPr>
        <w:t>American Sociological Review</w:t>
      </w:r>
      <w:r w:rsidRPr="00631E22">
        <w:rPr>
          <w:b w:val="0"/>
          <w:bCs w:val="0"/>
          <w:lang w:val="en"/>
        </w:rPr>
        <w:t xml:space="preserve"> </w:t>
      </w:r>
      <w:r w:rsidRPr="00EB3514">
        <w:rPr>
          <w:lang w:val="en"/>
        </w:rPr>
        <w:t>81(5)</w:t>
      </w:r>
      <w:r w:rsidR="00EB3514">
        <w:rPr>
          <w:b w:val="0"/>
          <w:bCs w:val="0"/>
          <w:lang w:val="en"/>
        </w:rPr>
        <w:t>,</w:t>
      </w:r>
      <w:r w:rsidRPr="00631E22">
        <w:rPr>
          <w:b w:val="0"/>
          <w:bCs w:val="0"/>
          <w:lang w:val="en"/>
        </w:rPr>
        <w:t xml:space="preserve"> 857-876</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3AD14B85" w14:textId="52F12FE4" w:rsidR="00FD2271" w:rsidRPr="001A3AAB" w:rsidRDefault="00FD2271" w:rsidP="00631E22">
      <w:pPr>
        <w:pStyle w:val="Refhead"/>
        <w:numPr>
          <w:ilvl w:val="0"/>
          <w:numId w:val="14"/>
        </w:numPr>
        <w:rPr>
          <w:b w:val="0"/>
          <w:bCs w:val="0"/>
          <w:lang w:val="en"/>
        </w:rPr>
      </w:pPr>
      <w:r w:rsidRPr="00FD2271">
        <w:rPr>
          <w:b w:val="0"/>
          <w:bCs w:val="0"/>
        </w:rPr>
        <w:t xml:space="preserve">Marks, S. Civil </w:t>
      </w:r>
      <w:r w:rsidR="00EB3514">
        <w:rPr>
          <w:b w:val="0"/>
          <w:bCs w:val="0"/>
        </w:rPr>
        <w:t>u</w:t>
      </w:r>
      <w:r w:rsidRPr="00FD2271">
        <w:rPr>
          <w:b w:val="0"/>
          <w:bCs w:val="0"/>
        </w:rPr>
        <w:t>nrest on Plymouth Avenue, Minneapolis, 1967. </w:t>
      </w:r>
      <w:proofErr w:type="spellStart"/>
      <w:r w:rsidRPr="00FD2271">
        <w:rPr>
          <w:b w:val="0"/>
          <w:bCs w:val="0"/>
          <w:i/>
          <w:iCs/>
        </w:rPr>
        <w:t>MNopedia</w:t>
      </w:r>
      <w:proofErr w:type="spellEnd"/>
      <w:r w:rsidRPr="00FD2271">
        <w:rPr>
          <w:b w:val="0"/>
          <w:bCs w:val="0"/>
          <w:i/>
          <w:iCs/>
        </w:rPr>
        <w:t xml:space="preserve">, https://www. </w:t>
      </w:r>
      <w:proofErr w:type="spellStart"/>
      <w:r w:rsidRPr="00FD2271">
        <w:rPr>
          <w:b w:val="0"/>
          <w:bCs w:val="0"/>
          <w:i/>
          <w:iCs/>
        </w:rPr>
        <w:t>mnopedia</w:t>
      </w:r>
      <w:proofErr w:type="spellEnd"/>
      <w:r w:rsidRPr="00FD2271">
        <w:rPr>
          <w:b w:val="0"/>
          <w:bCs w:val="0"/>
          <w:i/>
          <w:iCs/>
        </w:rPr>
        <w:t>. org/event/civil–unrest–</w:t>
      </w:r>
      <w:proofErr w:type="spellStart"/>
      <w:r w:rsidRPr="00FD2271">
        <w:rPr>
          <w:b w:val="0"/>
          <w:bCs w:val="0"/>
          <w:i/>
          <w:iCs/>
        </w:rPr>
        <w:t>plymouth</w:t>
      </w:r>
      <w:proofErr w:type="spellEnd"/>
      <w:r w:rsidRPr="00FD2271">
        <w:rPr>
          <w:b w:val="0"/>
          <w:bCs w:val="0"/>
          <w:i/>
          <w:iCs/>
        </w:rPr>
        <w:t>-avenue–</w:t>
      </w:r>
      <w:proofErr w:type="spellStart"/>
      <w:r w:rsidRPr="00FD2271">
        <w:rPr>
          <w:b w:val="0"/>
          <w:bCs w:val="0"/>
          <w:i/>
          <w:iCs/>
        </w:rPr>
        <w:t>minneapolis</w:t>
      </w:r>
      <w:proofErr w:type="spellEnd"/>
      <w:r w:rsidRPr="00FD2271">
        <w:rPr>
          <w:b w:val="0"/>
          <w:bCs w:val="0"/>
          <w:i/>
          <w:iCs/>
        </w:rPr>
        <w:t>–1967</w:t>
      </w:r>
      <w:r w:rsidRPr="00FD2271">
        <w:rPr>
          <w:b w:val="0"/>
          <w:bCs w:val="0"/>
        </w:rPr>
        <w:t> (2019).</w:t>
      </w:r>
    </w:p>
    <w:p w14:paraId="01486027" w14:textId="6EE39577" w:rsidR="001A3AAB" w:rsidRDefault="00EB3514" w:rsidP="001A3AAB">
      <w:pPr>
        <w:pStyle w:val="Refhead"/>
        <w:numPr>
          <w:ilvl w:val="0"/>
          <w:numId w:val="14"/>
        </w:numPr>
        <w:rPr>
          <w:b w:val="0"/>
          <w:bCs w:val="0"/>
          <w:lang w:val="en"/>
        </w:rPr>
      </w:pPr>
      <w:r>
        <w:rPr>
          <w:b w:val="0"/>
          <w:bCs w:val="0"/>
          <w:lang w:val="en"/>
        </w:rPr>
        <w:t>Walker, K.,</w:t>
      </w:r>
      <w:r w:rsidR="001A3AAB" w:rsidRPr="001A3AAB">
        <w:rPr>
          <w:b w:val="0"/>
          <w:bCs w:val="0"/>
          <w:lang w:val="en"/>
        </w:rPr>
        <w:t xml:space="preserve"> Herman</w:t>
      </w:r>
      <w:r>
        <w:rPr>
          <w:b w:val="0"/>
          <w:bCs w:val="0"/>
          <w:lang w:val="en"/>
        </w:rPr>
        <w:t>, M.</w:t>
      </w:r>
      <w:r w:rsidR="001A3AAB" w:rsidRPr="001A3AAB">
        <w:rPr>
          <w:b w:val="0"/>
          <w:bCs w:val="0"/>
          <w:lang w:val="en"/>
        </w:rPr>
        <w:t xml:space="preserve"> </w:t>
      </w:r>
      <w:proofErr w:type="spellStart"/>
      <w:r w:rsidR="001A3AAB" w:rsidRPr="001A3AAB">
        <w:rPr>
          <w:b w:val="0"/>
          <w:bCs w:val="0"/>
          <w:lang w:val="en"/>
        </w:rPr>
        <w:t>tidycensus</w:t>
      </w:r>
      <w:proofErr w:type="spellEnd"/>
      <w:r w:rsidR="001A3AAB" w:rsidRPr="001A3AAB">
        <w:rPr>
          <w:b w:val="0"/>
          <w:bCs w:val="0"/>
          <w:lang w:val="en"/>
        </w:rPr>
        <w:t xml:space="preserve">: Load US </w:t>
      </w:r>
      <w:r>
        <w:rPr>
          <w:b w:val="0"/>
          <w:bCs w:val="0"/>
          <w:lang w:val="en"/>
        </w:rPr>
        <w:t>c</w:t>
      </w:r>
      <w:r w:rsidR="001A3AAB" w:rsidRPr="001A3AAB">
        <w:rPr>
          <w:b w:val="0"/>
          <w:bCs w:val="0"/>
          <w:lang w:val="en"/>
        </w:rPr>
        <w:t xml:space="preserve">ensus </w:t>
      </w:r>
      <w:r>
        <w:rPr>
          <w:b w:val="0"/>
          <w:bCs w:val="0"/>
          <w:lang w:val="en"/>
        </w:rPr>
        <w:t>b</w:t>
      </w:r>
      <w:r w:rsidR="001A3AAB" w:rsidRPr="001A3AAB">
        <w:rPr>
          <w:b w:val="0"/>
          <w:bCs w:val="0"/>
          <w:lang w:val="en"/>
        </w:rPr>
        <w:t xml:space="preserve">oundary and </w:t>
      </w:r>
      <w:r>
        <w:rPr>
          <w:b w:val="0"/>
          <w:bCs w:val="0"/>
          <w:lang w:val="en"/>
        </w:rPr>
        <w:t>a</w:t>
      </w:r>
      <w:r w:rsidR="001A3AAB" w:rsidRPr="001A3AAB">
        <w:rPr>
          <w:b w:val="0"/>
          <w:bCs w:val="0"/>
          <w:lang w:val="en"/>
        </w:rPr>
        <w:t xml:space="preserve">ttribute </w:t>
      </w:r>
      <w:r>
        <w:rPr>
          <w:b w:val="0"/>
          <w:bCs w:val="0"/>
          <w:lang w:val="en"/>
        </w:rPr>
        <w:t>d</w:t>
      </w:r>
      <w:r w:rsidR="001A3AAB" w:rsidRPr="001A3AAB">
        <w:rPr>
          <w:b w:val="0"/>
          <w:bCs w:val="0"/>
          <w:lang w:val="en"/>
        </w:rPr>
        <w:t>ata as '</w:t>
      </w:r>
      <w:proofErr w:type="spellStart"/>
      <w:r w:rsidR="001A3AAB" w:rsidRPr="001A3AAB">
        <w:rPr>
          <w:b w:val="0"/>
          <w:bCs w:val="0"/>
          <w:lang w:val="en"/>
        </w:rPr>
        <w:t>tidyverse</w:t>
      </w:r>
      <w:proofErr w:type="spellEnd"/>
      <w:r w:rsidR="001A3AAB" w:rsidRPr="001A3AAB">
        <w:rPr>
          <w:b w:val="0"/>
          <w:bCs w:val="0"/>
          <w:lang w:val="en"/>
        </w:rPr>
        <w:t>'</w:t>
      </w:r>
      <w:r w:rsidR="001A3AAB">
        <w:rPr>
          <w:b w:val="0"/>
          <w:bCs w:val="0"/>
          <w:lang w:val="en"/>
        </w:rPr>
        <w:t xml:space="preserve"> </w:t>
      </w:r>
      <w:r w:rsidR="001A3AAB" w:rsidRPr="001A3AAB">
        <w:rPr>
          <w:b w:val="0"/>
          <w:bCs w:val="0"/>
          <w:lang w:val="en"/>
        </w:rPr>
        <w:t>and 'sf'-</w:t>
      </w:r>
      <w:r>
        <w:rPr>
          <w:b w:val="0"/>
          <w:bCs w:val="0"/>
          <w:lang w:val="en"/>
        </w:rPr>
        <w:t>r</w:t>
      </w:r>
      <w:r w:rsidR="001A3AAB" w:rsidRPr="001A3AAB">
        <w:rPr>
          <w:b w:val="0"/>
          <w:bCs w:val="0"/>
          <w:lang w:val="en"/>
        </w:rPr>
        <w:t xml:space="preserve">eady </w:t>
      </w:r>
      <w:r>
        <w:rPr>
          <w:b w:val="0"/>
          <w:bCs w:val="0"/>
          <w:lang w:val="en"/>
        </w:rPr>
        <w:t>d</w:t>
      </w:r>
      <w:r w:rsidR="001A3AAB" w:rsidRPr="001A3AAB">
        <w:rPr>
          <w:b w:val="0"/>
          <w:bCs w:val="0"/>
          <w:lang w:val="en"/>
        </w:rPr>
        <w:t xml:space="preserve">ata </w:t>
      </w:r>
      <w:r>
        <w:rPr>
          <w:b w:val="0"/>
          <w:bCs w:val="0"/>
          <w:lang w:val="en"/>
        </w:rPr>
        <w:t>f</w:t>
      </w:r>
      <w:r w:rsidR="001A3AAB" w:rsidRPr="001A3AAB">
        <w:rPr>
          <w:b w:val="0"/>
          <w:bCs w:val="0"/>
          <w:lang w:val="en"/>
        </w:rPr>
        <w:t xml:space="preserve">rames.” R package version 1.1. </w:t>
      </w:r>
      <w:hyperlink r:id="rId20" w:history="1">
        <w:r w:rsidR="00C06D32" w:rsidRPr="0078009E">
          <w:rPr>
            <w:rStyle w:val="Hyperlink"/>
            <w:b w:val="0"/>
            <w:bCs w:val="0"/>
            <w:lang w:val="en"/>
          </w:rPr>
          <w:t>https://CRAN.R-project.org/package=tidycensus</w:t>
        </w:r>
      </w:hyperlink>
      <w:r>
        <w:rPr>
          <w:b w:val="0"/>
          <w:bCs w:val="0"/>
          <w:lang w:val="en"/>
        </w:rPr>
        <w:t xml:space="preserve"> (2021). </w:t>
      </w:r>
    </w:p>
    <w:p w14:paraId="34F70B2C" w14:textId="2DD18967" w:rsidR="00C06D32" w:rsidRPr="001A3AAB" w:rsidRDefault="00C06D32" w:rsidP="001A3AAB">
      <w:pPr>
        <w:pStyle w:val="Refhead"/>
        <w:numPr>
          <w:ilvl w:val="0"/>
          <w:numId w:val="14"/>
        </w:numPr>
        <w:rPr>
          <w:b w:val="0"/>
          <w:bCs w:val="0"/>
          <w:lang w:val="en"/>
        </w:rPr>
      </w:pPr>
      <w:r w:rsidRPr="00C06D32">
        <w:rPr>
          <w:b w:val="0"/>
          <w:bCs w:val="0"/>
          <w:lang w:val="en"/>
        </w:rPr>
        <w:t xml:space="preserve">Ruggles, </w:t>
      </w:r>
      <w:r w:rsidR="00EB3514">
        <w:rPr>
          <w:b w:val="0"/>
          <w:bCs w:val="0"/>
          <w:lang w:val="en"/>
        </w:rPr>
        <w:t xml:space="preserve">S., </w:t>
      </w:r>
      <w:r w:rsidRPr="00C06D32">
        <w:rPr>
          <w:b w:val="0"/>
          <w:bCs w:val="0"/>
          <w:lang w:val="en"/>
        </w:rPr>
        <w:t>Flood,</w:t>
      </w:r>
      <w:r w:rsidR="00EB3514">
        <w:rPr>
          <w:b w:val="0"/>
          <w:bCs w:val="0"/>
          <w:lang w:val="en"/>
        </w:rPr>
        <w:t xml:space="preserve"> S.,</w:t>
      </w:r>
      <w:r w:rsidRPr="00C06D32">
        <w:rPr>
          <w:b w:val="0"/>
          <w:bCs w:val="0"/>
          <w:lang w:val="en"/>
        </w:rPr>
        <w:t xml:space="preserve"> Foster,</w:t>
      </w:r>
      <w:r w:rsidR="00EB3514">
        <w:rPr>
          <w:b w:val="0"/>
          <w:bCs w:val="0"/>
          <w:lang w:val="en"/>
        </w:rPr>
        <w:t xml:space="preserve"> S., </w:t>
      </w:r>
      <w:proofErr w:type="spellStart"/>
      <w:r w:rsidRPr="00C06D32">
        <w:rPr>
          <w:b w:val="0"/>
          <w:bCs w:val="0"/>
          <w:lang w:val="en"/>
        </w:rPr>
        <w:t>Goeken</w:t>
      </w:r>
      <w:proofErr w:type="spellEnd"/>
      <w:r w:rsidRPr="00C06D32">
        <w:rPr>
          <w:b w:val="0"/>
          <w:bCs w:val="0"/>
          <w:lang w:val="en"/>
        </w:rPr>
        <w:t>,</w:t>
      </w:r>
      <w:r w:rsidR="00EB3514">
        <w:rPr>
          <w:b w:val="0"/>
          <w:bCs w:val="0"/>
          <w:lang w:val="en"/>
        </w:rPr>
        <w:t xml:space="preserve"> R., </w:t>
      </w:r>
      <w:proofErr w:type="spellStart"/>
      <w:r w:rsidRPr="00C06D32">
        <w:rPr>
          <w:b w:val="0"/>
          <w:bCs w:val="0"/>
          <w:lang w:val="en"/>
        </w:rPr>
        <w:t>Pacas</w:t>
      </w:r>
      <w:proofErr w:type="spellEnd"/>
      <w:r w:rsidRPr="00C06D32">
        <w:rPr>
          <w:b w:val="0"/>
          <w:bCs w:val="0"/>
          <w:lang w:val="en"/>
        </w:rPr>
        <w:t>,</w:t>
      </w:r>
      <w:r w:rsidR="00EB3514">
        <w:rPr>
          <w:b w:val="0"/>
          <w:bCs w:val="0"/>
          <w:lang w:val="en"/>
        </w:rPr>
        <w:t xml:space="preserve"> J., </w:t>
      </w:r>
      <w:proofErr w:type="spellStart"/>
      <w:r w:rsidRPr="00C06D32">
        <w:rPr>
          <w:b w:val="0"/>
          <w:bCs w:val="0"/>
          <w:lang w:val="en"/>
        </w:rPr>
        <w:t>Schouweiler</w:t>
      </w:r>
      <w:proofErr w:type="spellEnd"/>
      <w:r w:rsidR="00EB3514">
        <w:rPr>
          <w:b w:val="0"/>
          <w:bCs w:val="0"/>
          <w:lang w:val="en"/>
        </w:rPr>
        <w:t>, M.,</w:t>
      </w:r>
      <w:r w:rsidRPr="00C06D32">
        <w:rPr>
          <w:b w:val="0"/>
          <w:bCs w:val="0"/>
          <w:lang w:val="en"/>
        </w:rPr>
        <w:t xml:space="preserve"> </w:t>
      </w:r>
      <w:r w:rsidR="00EB3514">
        <w:rPr>
          <w:b w:val="0"/>
          <w:bCs w:val="0"/>
          <w:lang w:val="en"/>
        </w:rPr>
        <w:t>S</w:t>
      </w:r>
      <w:r w:rsidRPr="00C06D32">
        <w:rPr>
          <w:b w:val="0"/>
          <w:bCs w:val="0"/>
          <w:lang w:val="en"/>
        </w:rPr>
        <w:t>obek</w:t>
      </w:r>
      <w:r w:rsidR="00EB3514">
        <w:rPr>
          <w:b w:val="0"/>
          <w:bCs w:val="0"/>
          <w:lang w:val="en"/>
        </w:rPr>
        <w:t>, M.</w:t>
      </w:r>
      <w:r w:rsidRPr="00C06D32">
        <w:rPr>
          <w:b w:val="0"/>
          <w:bCs w:val="0"/>
          <w:lang w:val="en"/>
        </w:rPr>
        <w:t xml:space="preserve"> IPUMS USA: Version 11.0 [dataset]. Minneapolis, MN: IPUMS. </w:t>
      </w:r>
      <w:hyperlink r:id="rId21" w:history="1">
        <w:r w:rsidR="00EB3514" w:rsidRPr="0078009E">
          <w:rPr>
            <w:rStyle w:val="Hyperlink"/>
            <w:b w:val="0"/>
            <w:bCs w:val="0"/>
            <w:lang w:val="en"/>
          </w:rPr>
          <w:t>https://doi.org/10.18128/D010.V11.0</w:t>
        </w:r>
      </w:hyperlink>
      <w:r w:rsidR="00EB3514">
        <w:rPr>
          <w:b w:val="0"/>
          <w:bCs w:val="0"/>
          <w:lang w:val="en"/>
        </w:rPr>
        <w:t xml:space="preserve"> (2021).</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lastRenderedPageBreak/>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3" w:name="_Hlk62207876"/>
    </w:p>
    <w:p w14:paraId="3842ECB8" w14:textId="4D65C8C5" w:rsidR="003345BF" w:rsidRDefault="003345BF" w:rsidP="003345BF">
      <w:pPr>
        <w:pStyle w:val="Acknowledgement"/>
        <w:ind w:left="360" w:firstLine="0"/>
        <w:rPr>
          <w:color w:val="000000"/>
        </w:rPr>
      </w:pPr>
      <w:r>
        <w:tab/>
      </w:r>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4091A2B3"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r w:rsidR="00CD185F">
        <w:rPr>
          <w:color w:val="000000"/>
        </w:rPr>
        <w:t>CU</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p>
    <w:p w14:paraId="3FD2E400" w14:textId="6473ADF5" w:rsidR="003345BF" w:rsidRPr="009A6B8F" w:rsidRDefault="003345BF" w:rsidP="003345BF">
      <w:pPr>
        <w:pStyle w:val="Acknowledgement"/>
        <w:ind w:left="360" w:firstLine="0"/>
        <w:rPr>
          <w:color w:val="000000"/>
        </w:rPr>
      </w:pPr>
    </w:p>
    <w:bookmarkEnd w:id="3"/>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4" w:name="_Hlk62207935"/>
      <w:r w:rsidR="00ED4D2D" w:rsidRPr="009A6B8F">
        <w:t xml:space="preserve">Authors declare </w:t>
      </w:r>
      <w:r w:rsidR="00E351C0">
        <w:t xml:space="preserve">that they have </w:t>
      </w:r>
      <w:r w:rsidR="00ED4D2D" w:rsidRPr="009A6B8F">
        <w:t>no competing interests.</w:t>
      </w:r>
      <w:bookmarkEnd w:id="4"/>
    </w:p>
    <w:p w14:paraId="60CDFA29" w14:textId="6B4B6AA0" w:rsidR="007A3136" w:rsidRDefault="00DD225C" w:rsidP="007A3136">
      <w:pPr>
        <w:pStyle w:val="Acknowledgement"/>
        <w:ind w:left="360" w:firstLine="0"/>
      </w:pPr>
      <w:r w:rsidRPr="009A6B8F">
        <w:rPr>
          <w:b/>
        </w:rPr>
        <w:t>Data and materials availability:</w:t>
      </w:r>
      <w:r w:rsidRPr="009A6B8F">
        <w:t xml:space="preserve"> </w:t>
      </w:r>
      <w:r w:rsidR="007A3136" w:rsidRPr="007A3136">
        <w:t xml:space="preserve">The majority of the data that support the findings of this study are readily available online, such as the </w:t>
      </w:r>
      <w:r w:rsidR="003A660C">
        <w:t xml:space="preserve">IPUMS USA database, </w:t>
      </w:r>
      <w:r w:rsidR="0020563B">
        <w:t xml:space="preserve">The Census Bureau API, </w:t>
      </w:r>
      <w:r w:rsidR="003A660C">
        <w:t xml:space="preserve">the </w:t>
      </w:r>
      <w:r w:rsidR="007A3136" w:rsidRPr="007A3136">
        <w:t>American Community Survey, Minneapolis Police Department Data, Minnesota DNR Daily Weather Data, and Minneapolis School Calendars. However, the Minnesota Hospital Association</w:t>
      </w:r>
      <w:r w:rsidR="007A3136">
        <w:t xml:space="preserve"> data is restricted and cannot be publicly shared. However, requests for this data can be submitted</w:t>
      </w:r>
      <w:r w:rsidR="00FD0A4B">
        <w:t xml:space="preserve">. Please see the Supplementary Materials for further details on data location and availability. </w:t>
      </w:r>
      <w:r w:rsidR="007A3136">
        <w:t xml:space="preserve">All code for analysis completed as a part of this study are also available </w:t>
      </w:r>
      <w:r w:rsidR="00E94208">
        <w:t>in a GitHub repository</w:t>
      </w:r>
      <w:r w:rsidR="00EC5571">
        <w:t xml:space="preserve"> (see Supplementary Materials for link)</w:t>
      </w:r>
      <w:r w:rsidR="00FD0A4B">
        <w:t>.</w:t>
      </w:r>
    </w:p>
    <w:p w14:paraId="751FC283" w14:textId="1B861896" w:rsidR="00F26AF7" w:rsidRDefault="00F26AF7" w:rsidP="00F26AF7">
      <w:pPr>
        <w:pStyle w:val="SOMHead"/>
      </w:pPr>
      <w:r>
        <w:t>Supplementary Materials</w:t>
      </w:r>
    </w:p>
    <w:p w14:paraId="31C76EE2" w14:textId="2E2C4AE5" w:rsidR="00FD48F1" w:rsidRDefault="00F26AF7" w:rsidP="00B3049A">
      <w:pPr>
        <w:pStyle w:val="SOMContent"/>
      </w:pPr>
      <w:r>
        <w:t>Materials and Methods</w:t>
      </w: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9443" w14:textId="77777777" w:rsidR="00B76E14" w:rsidRDefault="00B76E14" w:rsidP="00D73714">
      <w:r>
        <w:separator/>
      </w:r>
    </w:p>
  </w:endnote>
  <w:endnote w:type="continuationSeparator" w:id="0">
    <w:p w14:paraId="52959D1B" w14:textId="77777777" w:rsidR="00B76E14" w:rsidRDefault="00B76E14" w:rsidP="00D73714">
      <w:r>
        <w:continuationSeparator/>
      </w:r>
    </w:p>
  </w:endnote>
  <w:endnote w:type="continuationNotice" w:id="1">
    <w:p w14:paraId="659B9E71" w14:textId="77777777" w:rsidR="00B76E14" w:rsidRDefault="00B76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24CE" w14:textId="77777777" w:rsidR="00B76E14" w:rsidRDefault="00B76E14" w:rsidP="00D73714">
      <w:r>
        <w:separator/>
      </w:r>
    </w:p>
  </w:footnote>
  <w:footnote w:type="continuationSeparator" w:id="0">
    <w:p w14:paraId="0B30CE1C" w14:textId="77777777" w:rsidR="00B76E14" w:rsidRDefault="00B76E14" w:rsidP="00D73714">
      <w:r>
        <w:continuationSeparator/>
      </w:r>
    </w:p>
  </w:footnote>
  <w:footnote w:type="continuationNotice" w:id="1">
    <w:p w14:paraId="73D17671" w14:textId="77777777" w:rsidR="00B76E14" w:rsidRDefault="00B76E14"/>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r>
        <w:rPr>
          <w:vertAlign w:val="superscript"/>
        </w:rPr>
        <w:footnoteRef/>
      </w:r>
      <w:r>
        <w:rPr>
          <w:rFonts w:eastAsia="Times New Roman"/>
        </w:rPr>
        <w:t xml:space="preserve"> Full model available upon request to the corresponding author.</w:t>
      </w:r>
      <w:r>
        <w:t xml:space="preserve"> </w:t>
      </w:r>
    </w:p>
  </w:footnote>
  <w:footnote w:id="4">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003914EA" w14:textId="173C1AB6" w:rsidR="00F96450" w:rsidRDefault="00F96450">
      <w:pPr>
        <w:pStyle w:val="FootnoteText"/>
      </w:pPr>
      <w:r>
        <w:rPr>
          <w:rStyle w:val="FootnoteReference"/>
        </w:rPr>
        <w:footnoteRef/>
      </w:r>
      <w:r>
        <w:t xml:space="preserve"> A </w:t>
      </w:r>
      <w:r w:rsidR="006C77ED">
        <w:t>5</w:t>
      </w:r>
      <w:r w:rsidR="00071B60">
        <w:t>-</w:t>
      </w:r>
      <w:r>
        <w:t xml:space="preserve">week </w:t>
      </w:r>
      <w:r w:rsidR="006C77ED">
        <w:t xml:space="preserve">centered </w:t>
      </w:r>
      <w:r>
        <w:t xml:space="preserve">simple moving average (assuming equal weights across the window) is plotted on top of the weekly murder rates in Minneapolis to smooth out the variability present in the week-to-week homicide rates. </w:t>
      </w:r>
    </w:p>
  </w:footnote>
  <w:footnote w:id="6">
    <w:p w14:paraId="793ECB6D" w14:textId="2B5138E0" w:rsidR="00071B60" w:rsidRPr="006D2225" w:rsidRDefault="00071B60" w:rsidP="00071B60">
      <w:pPr>
        <w:pStyle w:val="FootnoteText"/>
      </w:pPr>
      <w:r>
        <w:rPr>
          <w:rStyle w:val="FootnoteReference"/>
        </w:rPr>
        <w:footnoteRef/>
      </w:r>
      <w:r>
        <w:t xml:space="preserve"> This is apparent in the spatially small ZCTA 55402</w:t>
      </w:r>
      <w:r w:rsidR="00371040">
        <w:t>, representing</w:t>
      </w:r>
      <w:r>
        <w:t xml:space="preserve">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E42C5"/>
    <w:rsid w:val="000F0553"/>
    <w:rsid w:val="001000D9"/>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A3AAB"/>
    <w:rsid w:val="001A7F5D"/>
    <w:rsid w:val="001B2E30"/>
    <w:rsid w:val="001D3DE1"/>
    <w:rsid w:val="001D4C6A"/>
    <w:rsid w:val="001E2A1F"/>
    <w:rsid w:val="001E2A9B"/>
    <w:rsid w:val="001F79FB"/>
    <w:rsid w:val="002015DE"/>
    <w:rsid w:val="002037E2"/>
    <w:rsid w:val="002053AF"/>
    <w:rsid w:val="0020563B"/>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71040"/>
    <w:rsid w:val="00381E32"/>
    <w:rsid w:val="0038427C"/>
    <w:rsid w:val="003851C5"/>
    <w:rsid w:val="00387FA4"/>
    <w:rsid w:val="00391FA5"/>
    <w:rsid w:val="0039241A"/>
    <w:rsid w:val="003A2DB3"/>
    <w:rsid w:val="003A660C"/>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40E9"/>
    <w:rsid w:val="00415C0C"/>
    <w:rsid w:val="00415C62"/>
    <w:rsid w:val="00430E0B"/>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C15F3"/>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5BE5"/>
    <w:rsid w:val="005973F3"/>
    <w:rsid w:val="005A2C21"/>
    <w:rsid w:val="005A54A8"/>
    <w:rsid w:val="005B2490"/>
    <w:rsid w:val="005B50D5"/>
    <w:rsid w:val="005B527E"/>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3B4"/>
    <w:rsid w:val="006767BF"/>
    <w:rsid w:val="00685321"/>
    <w:rsid w:val="00690FDE"/>
    <w:rsid w:val="006A0DD2"/>
    <w:rsid w:val="006A2645"/>
    <w:rsid w:val="006A62B2"/>
    <w:rsid w:val="006A7883"/>
    <w:rsid w:val="006C117B"/>
    <w:rsid w:val="006C6348"/>
    <w:rsid w:val="006C77ED"/>
    <w:rsid w:val="006D108B"/>
    <w:rsid w:val="006D2225"/>
    <w:rsid w:val="006D40FF"/>
    <w:rsid w:val="006D718F"/>
    <w:rsid w:val="006D762F"/>
    <w:rsid w:val="006D7FD8"/>
    <w:rsid w:val="006E2D52"/>
    <w:rsid w:val="006E48F0"/>
    <w:rsid w:val="006E5832"/>
    <w:rsid w:val="006E590E"/>
    <w:rsid w:val="006F1AC9"/>
    <w:rsid w:val="00701FDB"/>
    <w:rsid w:val="007113A9"/>
    <w:rsid w:val="007161A3"/>
    <w:rsid w:val="00741D39"/>
    <w:rsid w:val="00742782"/>
    <w:rsid w:val="007440FE"/>
    <w:rsid w:val="00746B6D"/>
    <w:rsid w:val="0075283C"/>
    <w:rsid w:val="00753EF3"/>
    <w:rsid w:val="00755125"/>
    <w:rsid w:val="0076048F"/>
    <w:rsid w:val="00773F79"/>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37350"/>
    <w:rsid w:val="0084251A"/>
    <w:rsid w:val="0086656C"/>
    <w:rsid w:val="008743CA"/>
    <w:rsid w:val="008A5C48"/>
    <w:rsid w:val="008B018C"/>
    <w:rsid w:val="008B420E"/>
    <w:rsid w:val="008C361F"/>
    <w:rsid w:val="008C5F47"/>
    <w:rsid w:val="008C74D4"/>
    <w:rsid w:val="008D3807"/>
    <w:rsid w:val="008F2233"/>
    <w:rsid w:val="0090050B"/>
    <w:rsid w:val="009058C7"/>
    <w:rsid w:val="009106DA"/>
    <w:rsid w:val="00924D3C"/>
    <w:rsid w:val="00942EB0"/>
    <w:rsid w:val="009719B2"/>
    <w:rsid w:val="0097571B"/>
    <w:rsid w:val="00980B9F"/>
    <w:rsid w:val="0098103F"/>
    <w:rsid w:val="009862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C68F1"/>
    <w:rsid w:val="00AD471D"/>
    <w:rsid w:val="00AD6AB4"/>
    <w:rsid w:val="00AF6AFC"/>
    <w:rsid w:val="00B01CB1"/>
    <w:rsid w:val="00B04786"/>
    <w:rsid w:val="00B052C9"/>
    <w:rsid w:val="00B0541D"/>
    <w:rsid w:val="00B0747B"/>
    <w:rsid w:val="00B3049A"/>
    <w:rsid w:val="00B37EC9"/>
    <w:rsid w:val="00B40F6D"/>
    <w:rsid w:val="00B422F9"/>
    <w:rsid w:val="00B47B29"/>
    <w:rsid w:val="00B504DA"/>
    <w:rsid w:val="00B51DAB"/>
    <w:rsid w:val="00B52557"/>
    <w:rsid w:val="00B76E14"/>
    <w:rsid w:val="00B84598"/>
    <w:rsid w:val="00B9331C"/>
    <w:rsid w:val="00B95CEA"/>
    <w:rsid w:val="00BA64AE"/>
    <w:rsid w:val="00BB7527"/>
    <w:rsid w:val="00BD127C"/>
    <w:rsid w:val="00BD1667"/>
    <w:rsid w:val="00BD3B33"/>
    <w:rsid w:val="00BD576C"/>
    <w:rsid w:val="00BE1EA8"/>
    <w:rsid w:val="00BE3F0C"/>
    <w:rsid w:val="00BE5D15"/>
    <w:rsid w:val="00BF6C48"/>
    <w:rsid w:val="00C04E7E"/>
    <w:rsid w:val="00C0542A"/>
    <w:rsid w:val="00C06D32"/>
    <w:rsid w:val="00C07264"/>
    <w:rsid w:val="00C13940"/>
    <w:rsid w:val="00C17F1B"/>
    <w:rsid w:val="00C22A04"/>
    <w:rsid w:val="00C24130"/>
    <w:rsid w:val="00C300B4"/>
    <w:rsid w:val="00C33662"/>
    <w:rsid w:val="00C3528D"/>
    <w:rsid w:val="00C426A5"/>
    <w:rsid w:val="00C6156B"/>
    <w:rsid w:val="00C61E91"/>
    <w:rsid w:val="00C62125"/>
    <w:rsid w:val="00C621C7"/>
    <w:rsid w:val="00C62A12"/>
    <w:rsid w:val="00C86E03"/>
    <w:rsid w:val="00C926CB"/>
    <w:rsid w:val="00CB052D"/>
    <w:rsid w:val="00CB285B"/>
    <w:rsid w:val="00CB6FA6"/>
    <w:rsid w:val="00CB7741"/>
    <w:rsid w:val="00CC2657"/>
    <w:rsid w:val="00CD185F"/>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1019F"/>
    <w:rsid w:val="00E21063"/>
    <w:rsid w:val="00E27ADB"/>
    <w:rsid w:val="00E351C0"/>
    <w:rsid w:val="00E37C62"/>
    <w:rsid w:val="00E56D3D"/>
    <w:rsid w:val="00E57C2D"/>
    <w:rsid w:val="00E72365"/>
    <w:rsid w:val="00E737F7"/>
    <w:rsid w:val="00E75FA3"/>
    <w:rsid w:val="00E76B37"/>
    <w:rsid w:val="00E85879"/>
    <w:rsid w:val="00E90CF3"/>
    <w:rsid w:val="00E94208"/>
    <w:rsid w:val="00EA5590"/>
    <w:rsid w:val="00EB3514"/>
    <w:rsid w:val="00EB5C5F"/>
    <w:rsid w:val="00EC5571"/>
    <w:rsid w:val="00EC685E"/>
    <w:rsid w:val="00ED225F"/>
    <w:rsid w:val="00ED3C7E"/>
    <w:rsid w:val="00ED4D2D"/>
    <w:rsid w:val="00ED7B28"/>
    <w:rsid w:val="00EE1D99"/>
    <w:rsid w:val="00EE6929"/>
    <w:rsid w:val="00EF69D9"/>
    <w:rsid w:val="00F01483"/>
    <w:rsid w:val="00F13E68"/>
    <w:rsid w:val="00F15906"/>
    <w:rsid w:val="00F15B30"/>
    <w:rsid w:val="00F26AF7"/>
    <w:rsid w:val="00F44B6F"/>
    <w:rsid w:val="00F5789C"/>
    <w:rsid w:val="00F66D82"/>
    <w:rsid w:val="00F67DE5"/>
    <w:rsid w:val="00F716A3"/>
    <w:rsid w:val="00F72442"/>
    <w:rsid w:val="00F739FD"/>
    <w:rsid w:val="00F96450"/>
    <w:rsid w:val="00FA3246"/>
    <w:rsid w:val="00FC3E35"/>
    <w:rsid w:val="00FD0A4B"/>
    <w:rsid w:val="00FD2271"/>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bi.gov/news/pressrel/press-releases/fbi-releases-2020-crime-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8128/D010.V11.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rtribune.com/surge-in-gun-violence-tests-minneapolis-leaders/57152420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RAN.R-project.org/package=tidycens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sf.io/preprints/socarxiv/nsh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4.xml><?xml version="1.0" encoding="utf-8"?>
<ds:datastoreItem xmlns:ds="http://schemas.openxmlformats.org/officeDocument/2006/customXml" ds:itemID="{D6618E52-4B0C-45E8-947C-1BCF05C8E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Ryan Larson</cp:lastModifiedBy>
  <cp:revision>4</cp:revision>
  <cp:lastPrinted>2018-01-11T18:39:00Z</cp:lastPrinted>
  <dcterms:created xsi:type="dcterms:W3CDTF">2022-03-03T21:28:00Z</dcterms:created>
  <dcterms:modified xsi:type="dcterms:W3CDTF">2022-03-03T21:42:00Z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