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ACE8" w14:textId="136E501A" w:rsidR="00D73714" w:rsidRPr="00755125" w:rsidRDefault="00D73714">
      <w:pPr>
        <w:rPr>
          <w:sz w:val="24"/>
        </w:rPr>
      </w:pPr>
    </w:p>
    <w:p w14:paraId="46361BC5" w14:textId="4539D7CA" w:rsidR="00D73714" w:rsidRDefault="00A23CD5" w:rsidP="00D73714">
      <w:pPr>
        <w:pStyle w:val="Head"/>
      </w:pPr>
      <w:r>
        <w:t>Title:</w:t>
      </w:r>
      <w:r w:rsidR="00D73714">
        <w:t xml:space="preserve"> </w:t>
      </w:r>
      <w:commentRangeStart w:id="0"/>
      <w:r w:rsidR="0082164B" w:rsidRPr="0082164B">
        <w:t>Temporal and Spatial Shifts in Gun Violence, Before and After a Historic Police Killing in Minneapolis</w:t>
      </w:r>
      <w:commentRangeEnd w:id="0"/>
      <w:r w:rsidR="006767BF">
        <w:rPr>
          <w:rStyle w:val="CommentReference"/>
          <w:b w:val="0"/>
          <w:bCs w:val="0"/>
          <w:kern w:val="0"/>
        </w:rPr>
        <w:commentReference w:id="0"/>
      </w:r>
    </w:p>
    <w:p w14:paraId="2EF402EA" w14:textId="19360DCF" w:rsidR="0082164B" w:rsidRDefault="00D73714" w:rsidP="0082164B">
      <w:pPr>
        <w:jc w:val="center"/>
        <w:rPr>
          <w:rFonts w:eastAsia="Times New Roman"/>
          <w:vertAlign w:val="superscript"/>
        </w:rPr>
      </w:pPr>
      <w:r w:rsidRPr="00987EE5">
        <w:rPr>
          <w:b/>
        </w:rPr>
        <w:t>Authors:</w:t>
      </w:r>
      <w:r w:rsidR="00A23CD5">
        <w:t xml:space="preserve"> </w:t>
      </w:r>
      <w:r w:rsidR="0082164B">
        <w:rPr>
          <w:rFonts w:eastAsia="Times New Roman"/>
        </w:rPr>
        <w:t>Ryan P. Larson</w:t>
      </w:r>
      <w:r w:rsidR="0082164B">
        <w:rPr>
          <w:rFonts w:eastAsia="Times New Roman"/>
          <w:vertAlign w:val="superscript"/>
        </w:rPr>
        <w:t>1*</w:t>
      </w:r>
      <w:r w:rsidR="0082164B">
        <w:rPr>
          <w:rFonts w:eastAsia="Times New Roman"/>
        </w:rPr>
        <w:t>, N. Jeanie Santaularia</w:t>
      </w:r>
      <w:r w:rsidR="0082164B">
        <w:rPr>
          <w:rFonts w:eastAsia="Times New Roman"/>
          <w:vertAlign w:val="superscript"/>
        </w:rPr>
        <w:t>2</w:t>
      </w:r>
      <w:r w:rsidR="0082164B">
        <w:rPr>
          <w:rFonts w:eastAsia="Times New Roman"/>
        </w:rPr>
        <w:t>, and Christopher Uggen</w:t>
      </w:r>
      <w:r w:rsidR="0082164B">
        <w:rPr>
          <w:rFonts w:eastAsia="Times New Roman"/>
          <w:vertAlign w:val="superscript"/>
        </w:rPr>
        <w:t>1</w:t>
      </w:r>
    </w:p>
    <w:p w14:paraId="38059C73" w14:textId="77777777" w:rsidR="0082164B" w:rsidRDefault="00D73714" w:rsidP="0082164B">
      <w:pPr>
        <w:pStyle w:val="Paragraph"/>
        <w:tabs>
          <w:tab w:val="left" w:pos="8130"/>
        </w:tabs>
        <w:ind w:firstLine="0"/>
        <w:rPr>
          <w:b/>
        </w:rPr>
      </w:pPr>
      <w:r w:rsidRPr="008E391A">
        <w:rPr>
          <w:b/>
        </w:rPr>
        <w:t>Affiliations:</w:t>
      </w:r>
      <w:r w:rsidR="0082164B">
        <w:rPr>
          <w:b/>
        </w:rPr>
        <w:t xml:space="preserve"> </w:t>
      </w:r>
    </w:p>
    <w:p w14:paraId="39833CD1" w14:textId="584707DD" w:rsidR="0082164B" w:rsidRDefault="0082164B" w:rsidP="0082164B">
      <w:pPr>
        <w:pStyle w:val="Paragraph"/>
        <w:tabs>
          <w:tab w:val="left" w:pos="8130"/>
        </w:tabs>
        <w:ind w:firstLine="0"/>
        <w:jc w:val="center"/>
        <w:rPr>
          <w:sz w:val="20"/>
          <w:szCs w:val="20"/>
        </w:rPr>
      </w:pPr>
      <w:r w:rsidRPr="0082164B">
        <w:rPr>
          <w:sz w:val="20"/>
          <w:szCs w:val="20"/>
        </w:rPr>
        <w:t>1University of Minnesota - Twin Cities, Department of Sociology.</w:t>
      </w:r>
    </w:p>
    <w:p w14:paraId="3F89F965" w14:textId="21684DF4" w:rsidR="0082164B" w:rsidRPr="0082164B" w:rsidRDefault="0082164B" w:rsidP="0082164B">
      <w:pPr>
        <w:pStyle w:val="Paragraph"/>
        <w:tabs>
          <w:tab w:val="left" w:pos="8130"/>
        </w:tabs>
        <w:ind w:firstLine="0"/>
        <w:jc w:val="center"/>
        <w:rPr>
          <w:b/>
          <w:sz w:val="20"/>
          <w:szCs w:val="20"/>
        </w:rPr>
      </w:pPr>
      <w:commentRangeStart w:id="1"/>
      <w:r w:rsidRPr="0082164B">
        <w:rPr>
          <w:sz w:val="20"/>
          <w:szCs w:val="20"/>
          <w:vertAlign w:val="superscript"/>
        </w:rPr>
        <w:t>2</w:t>
      </w:r>
      <w:r w:rsidRPr="0082164B">
        <w:rPr>
          <w:sz w:val="20"/>
          <w:szCs w:val="20"/>
        </w:rPr>
        <w:t xml:space="preserve"> University of North Carolina, Carolina Population Center.</w:t>
      </w:r>
      <w:commentRangeEnd w:id="1"/>
      <w:r w:rsidR="0039241A">
        <w:rPr>
          <w:rStyle w:val="CommentReference"/>
        </w:rPr>
        <w:commentReference w:id="1"/>
      </w:r>
    </w:p>
    <w:p w14:paraId="2274A5F8" w14:textId="7FF74019" w:rsidR="00D768B9" w:rsidRPr="0082164B" w:rsidRDefault="00017543" w:rsidP="0082164B">
      <w:pPr>
        <w:pStyle w:val="Paragraph"/>
        <w:tabs>
          <w:tab w:val="left" w:pos="8130"/>
        </w:tabs>
        <w:ind w:firstLine="0"/>
        <w:rPr>
          <w:b/>
        </w:rPr>
      </w:pPr>
      <w:r>
        <w:rPr>
          <w:b/>
        </w:rPr>
        <w:tab/>
      </w:r>
    </w:p>
    <w:p w14:paraId="0ECC7242" w14:textId="3B9A0D4D" w:rsidR="0082164B" w:rsidRPr="0082164B" w:rsidRDefault="00D73714" w:rsidP="0082164B">
      <w:pPr>
        <w:pStyle w:val="AbstractSummary"/>
        <w:rPr>
          <w:lang w:val="en"/>
        </w:rPr>
      </w:pPr>
      <w:r w:rsidRPr="00987EE5">
        <w:rPr>
          <w:b/>
        </w:rPr>
        <w:t>Abstract</w:t>
      </w:r>
      <w:r w:rsidRPr="00755125">
        <w:rPr>
          <w:b/>
        </w:rPr>
        <w:t>:</w:t>
      </w:r>
      <w:r>
        <w:t xml:space="preserve"> </w:t>
      </w:r>
      <w:r w:rsidR="0082164B" w:rsidRPr="0082164B">
        <w:rPr>
          <w:lang w:val="en"/>
        </w:rPr>
        <w:t xml:space="preserve">In 2020, the United States experienced major social unrest in response to police killings, as well as a rise in the homicide rate but not the overall crime rate. </w:t>
      </w:r>
      <w:ins w:id="2" w:author="Christopher Uggen" w:date="2022-01-26T20:44:00Z">
        <w:r w:rsidR="009058C7">
          <w:rPr>
            <w:lang w:val="en"/>
          </w:rPr>
          <w:t>Although g</w:t>
        </w:r>
      </w:ins>
      <w:ins w:id="3" w:author="Christopher Uggen" w:date="2022-01-26T20:37:00Z">
        <w:r w:rsidR="004714FE">
          <w:rPr>
            <w:lang w:val="en"/>
          </w:rPr>
          <w:t xml:space="preserve">un violence rose </w:t>
        </w:r>
      </w:ins>
      <w:ins w:id="4" w:author="Christopher Uggen" w:date="2022-01-26T20:39:00Z">
        <w:r w:rsidR="004714FE">
          <w:rPr>
            <w:lang w:val="en"/>
          </w:rPr>
          <w:t xml:space="preserve">across the 50 states </w:t>
        </w:r>
      </w:ins>
      <w:ins w:id="5" w:author="Christopher Uggen" w:date="2022-01-26T20:41:00Z">
        <w:r w:rsidR="004714FE">
          <w:rPr>
            <w:lang w:val="en"/>
          </w:rPr>
          <w:t xml:space="preserve">during the first year of the </w:t>
        </w:r>
      </w:ins>
      <w:ins w:id="6" w:author="Christopher Uggen" w:date="2022-01-26T20:39:00Z">
        <w:r w:rsidR="004714FE">
          <w:rPr>
            <w:lang w:val="en"/>
          </w:rPr>
          <w:t>COVID-19</w:t>
        </w:r>
      </w:ins>
      <w:ins w:id="7" w:author="Christopher Uggen" w:date="2022-01-26T20:40:00Z">
        <w:r w:rsidR="004714FE">
          <w:rPr>
            <w:lang w:val="en"/>
          </w:rPr>
          <w:t xml:space="preserve"> pandemic, </w:t>
        </w:r>
      </w:ins>
      <w:ins w:id="8" w:author="Christopher Uggen" w:date="2022-01-26T21:05:00Z">
        <w:r w:rsidR="006D762F">
          <w:rPr>
            <w:lang w:val="en"/>
          </w:rPr>
          <w:t xml:space="preserve">Minnesota experienced the greatest rate of increase </w:t>
        </w:r>
      </w:ins>
      <w:ins w:id="9" w:author="Christopher Uggen" w:date="2022-01-26T20:48:00Z">
        <w:r w:rsidR="009058C7">
          <w:rPr>
            <w:lang w:val="en"/>
          </w:rPr>
          <w:t>(1)</w:t>
        </w:r>
      </w:ins>
      <w:ins w:id="10" w:author="Christopher Uggen" w:date="2022-01-26T20:44:00Z">
        <w:r w:rsidR="009058C7">
          <w:rPr>
            <w:lang w:val="en"/>
          </w:rPr>
          <w:t>.</w:t>
        </w:r>
      </w:ins>
      <w:ins w:id="11" w:author="Christopher Uggen" w:date="2022-01-26T20:47:00Z">
        <w:r w:rsidR="009058C7">
          <w:rPr>
            <w:lang w:val="en"/>
          </w:rPr>
          <w:t xml:space="preserve"> </w:t>
        </w:r>
      </w:ins>
      <w:r w:rsidR="0082164B" w:rsidRPr="0082164B">
        <w:rPr>
          <w:lang w:val="en"/>
        </w:rPr>
        <w:t xml:space="preserve">This report uses Minnesota Hospital Association discharge data to </w:t>
      </w:r>
      <w:del w:id="12" w:author="Christopher Uggen" w:date="2021-11-16T22:03:00Z">
        <w:r w:rsidR="0082164B" w:rsidRPr="0082164B" w:rsidDel="00E85879">
          <w:rPr>
            <w:lang w:val="en"/>
          </w:rPr>
          <w:delText xml:space="preserve">evaluate </w:delText>
        </w:r>
      </w:del>
      <w:ins w:id="13" w:author="Christopher Uggen" w:date="2022-01-26T21:08:00Z">
        <w:r w:rsidR="006D762F">
          <w:rPr>
            <w:lang w:val="en"/>
          </w:rPr>
          <w:t>consider</w:t>
        </w:r>
      </w:ins>
      <w:ins w:id="14" w:author="Christopher Uggen" w:date="2021-11-16T22:03:00Z">
        <w:r w:rsidR="00E85879" w:rsidRPr="0082164B">
          <w:rPr>
            <w:lang w:val="en"/>
          </w:rPr>
          <w:t xml:space="preserve"> </w:t>
        </w:r>
      </w:ins>
      <w:r w:rsidR="0082164B" w:rsidRPr="0082164B">
        <w:rPr>
          <w:lang w:val="en"/>
        </w:rPr>
        <w:t xml:space="preserve">the rate of firearm-related injuries occurring </w:t>
      </w:r>
      <w:ins w:id="15" w:author="Christopher Uggen" w:date="2021-11-16T22:03:00Z">
        <w:r w:rsidR="00E85879">
          <w:rPr>
            <w:lang w:val="en"/>
          </w:rPr>
          <w:t xml:space="preserve">before and </w:t>
        </w:r>
      </w:ins>
      <w:r w:rsidR="0082164B" w:rsidRPr="0082164B">
        <w:rPr>
          <w:lang w:val="en"/>
        </w:rPr>
        <w:t xml:space="preserve">after the murder of George Floyd on May 25th, 2020. Interrupted time-series models </w:t>
      </w:r>
      <w:del w:id="16" w:author="Christopher Uggen" w:date="2022-01-26T20:33:00Z">
        <w:r w:rsidR="0082164B" w:rsidRPr="0082164B" w:rsidDel="004714FE">
          <w:rPr>
            <w:lang w:val="en"/>
          </w:rPr>
          <w:delText xml:space="preserve">indicate </w:delText>
        </w:r>
      </w:del>
      <w:ins w:id="17" w:author="Christopher Uggen" w:date="2022-01-26T20:33:00Z">
        <w:r w:rsidR="004714FE">
          <w:rPr>
            <w:lang w:val="en"/>
          </w:rPr>
          <w:t>r</w:t>
        </w:r>
      </w:ins>
      <w:ins w:id="18" w:author="Christopher Uggen" w:date="2022-01-26T20:34:00Z">
        <w:r w:rsidR="004714FE">
          <w:rPr>
            <w:lang w:val="en"/>
          </w:rPr>
          <w:t>eveal</w:t>
        </w:r>
      </w:ins>
      <w:ins w:id="19" w:author="Christopher Uggen" w:date="2022-01-26T20:33:00Z">
        <w:r w:rsidR="004714FE" w:rsidRPr="0082164B">
          <w:rPr>
            <w:lang w:val="en"/>
          </w:rPr>
          <w:t xml:space="preserve"> </w:t>
        </w:r>
      </w:ins>
      <w:r w:rsidR="0082164B" w:rsidRPr="0082164B">
        <w:rPr>
          <w:lang w:val="en"/>
        </w:rPr>
        <w:t xml:space="preserve">a significant </w:t>
      </w:r>
      <w:ins w:id="20" w:author="Christopher Uggen" w:date="2021-11-16T22:03:00Z">
        <w:r w:rsidR="00E85879">
          <w:rPr>
            <w:lang w:val="en"/>
          </w:rPr>
          <w:t xml:space="preserve">post-murder </w:t>
        </w:r>
      </w:ins>
      <w:r w:rsidR="0082164B" w:rsidRPr="0082164B">
        <w:rPr>
          <w:lang w:val="en"/>
        </w:rPr>
        <w:t>increase in weekly firearm assault injuries</w:t>
      </w:r>
      <w:del w:id="21" w:author="Christopher Uggen" w:date="2021-11-16T22:04:00Z">
        <w:r w:rsidR="0082164B" w:rsidRPr="0082164B" w:rsidDel="00E85879">
          <w:rPr>
            <w:lang w:val="en"/>
          </w:rPr>
          <w:delText xml:space="preserve"> </w:delText>
        </w:r>
      </w:del>
      <w:del w:id="22" w:author="Christopher Uggen" w:date="2021-11-16T22:03:00Z">
        <w:r w:rsidR="0082164B" w:rsidRPr="0082164B" w:rsidDel="00E85879">
          <w:rPr>
            <w:lang w:val="en"/>
          </w:rPr>
          <w:delText>post-murder</w:delText>
        </w:r>
      </w:del>
      <w:r w:rsidR="0082164B" w:rsidRPr="0082164B">
        <w:rPr>
          <w:lang w:val="en"/>
        </w:rPr>
        <w:t xml:space="preserve">, followed by a decrease, albeit not to pre-murder levels.  Fixed-effects panel specifications corroborate this temporal pattern, while also documenting the spatial heterogeneity in the effect across Minneapolis, </w:t>
      </w:r>
      <w:del w:id="23" w:author="Christopher Uggen" w:date="2021-11-16T22:09:00Z">
        <w:r w:rsidR="0082164B" w:rsidRPr="0082164B" w:rsidDel="00E85879">
          <w:rPr>
            <w:lang w:val="en"/>
          </w:rPr>
          <w:delText xml:space="preserve">with </w:delText>
        </w:r>
      </w:del>
      <w:ins w:id="24" w:author="Christopher Uggen" w:date="2021-11-16T22:09:00Z">
        <w:r w:rsidR="00E85879">
          <w:rPr>
            <w:lang w:val="en"/>
          </w:rPr>
          <w:t xml:space="preserve">showing how </w:t>
        </w:r>
      </w:ins>
      <w:r w:rsidR="0082164B" w:rsidRPr="0082164B">
        <w:rPr>
          <w:lang w:val="en"/>
        </w:rPr>
        <w:t xml:space="preserve">more disadvantaged, historically Black communities </w:t>
      </w:r>
      <w:del w:id="25" w:author="Christopher Uggen" w:date="2021-11-16T22:10:00Z">
        <w:r w:rsidR="0082164B" w:rsidRPr="0082164B" w:rsidDel="00E85879">
          <w:rPr>
            <w:lang w:val="en"/>
          </w:rPr>
          <w:delText xml:space="preserve">experiencing </w:delText>
        </w:r>
      </w:del>
      <w:ins w:id="26" w:author="Christopher Uggen" w:date="2021-11-16T22:10:00Z">
        <w:r w:rsidR="00E85879" w:rsidRPr="0082164B">
          <w:rPr>
            <w:lang w:val="en"/>
          </w:rPr>
          <w:t>experienc</w:t>
        </w:r>
        <w:r w:rsidR="00E85879">
          <w:rPr>
            <w:lang w:val="en"/>
          </w:rPr>
          <w:t>ed</w:t>
        </w:r>
        <w:r w:rsidR="00E85879" w:rsidRPr="0082164B">
          <w:rPr>
            <w:lang w:val="en"/>
          </w:rPr>
          <w:t xml:space="preserve"> </w:t>
        </w:r>
      </w:ins>
      <w:r w:rsidR="0082164B" w:rsidRPr="0082164B">
        <w:rPr>
          <w:lang w:val="en"/>
        </w:rPr>
        <w:t xml:space="preserve">the brunt of the increase in firearm assaults. These temporal effects remain after adjusting for changes in police activity and pandemic-related restrictions, indicating that </w:t>
      </w:r>
      <w:del w:id="27" w:author="Christopher Uggen" w:date="2021-11-16T22:10:00Z">
        <w:r w:rsidR="0082164B" w:rsidRPr="0082164B" w:rsidDel="00E85879">
          <w:rPr>
            <w:lang w:val="en"/>
          </w:rPr>
          <w:delText>the increase in</w:delText>
        </w:r>
      </w:del>
      <w:ins w:id="28" w:author="Christopher Uggen" w:date="2021-11-16T22:10:00Z">
        <w:r w:rsidR="00E85879">
          <w:rPr>
            <w:lang w:val="en"/>
          </w:rPr>
          <w:t>rising</w:t>
        </w:r>
      </w:ins>
      <w:r w:rsidR="0082164B" w:rsidRPr="0082164B">
        <w:rPr>
          <w:lang w:val="en"/>
        </w:rPr>
        <w:t xml:space="preserve"> violence was not a simple byproduct of post-</w:t>
      </w:r>
      <w:del w:id="29" w:author="Christopher Uggen" w:date="2021-11-16T22:10:00Z">
        <w:r w:rsidR="0082164B" w:rsidRPr="0082164B" w:rsidDel="00E85879">
          <w:rPr>
            <w:lang w:val="en"/>
          </w:rPr>
          <w:delText xml:space="preserve">killing </w:delText>
        </w:r>
      </w:del>
      <w:ins w:id="30" w:author="Christopher Uggen" w:date="2021-11-16T22:10:00Z">
        <w:r w:rsidR="00E85879">
          <w:rPr>
            <w:lang w:val="en"/>
          </w:rPr>
          <w:t>murder</w:t>
        </w:r>
        <w:r w:rsidR="00E85879" w:rsidRPr="0082164B">
          <w:rPr>
            <w:lang w:val="en"/>
          </w:rPr>
          <w:t xml:space="preserve"> </w:t>
        </w:r>
      </w:ins>
      <w:r w:rsidR="0082164B" w:rsidRPr="0082164B">
        <w:rPr>
          <w:lang w:val="en"/>
        </w:rPr>
        <w:t xml:space="preserve">changes in police behavior or COVID-19 response. These findings show how the deleterious consequences of police killings and social unrest are disproportionately borne by underserved communities.   </w:t>
      </w:r>
    </w:p>
    <w:p w14:paraId="7126A01B" w14:textId="2540051A" w:rsidR="0082164B" w:rsidRPr="0082164B" w:rsidRDefault="00D73714" w:rsidP="0082164B">
      <w:pPr>
        <w:pStyle w:val="AbstractSummary"/>
        <w:rPr>
          <w:bCs/>
        </w:rPr>
      </w:pPr>
      <w:r w:rsidRPr="00D47899">
        <w:rPr>
          <w:b/>
        </w:rPr>
        <w:t>One</w:t>
      </w:r>
      <w:r w:rsidR="008C361F">
        <w:rPr>
          <w:b/>
        </w:rPr>
        <w:t>-</w:t>
      </w:r>
      <w:r w:rsidRPr="00D47899">
        <w:rPr>
          <w:b/>
        </w:rPr>
        <w:t>Sentence Summary:</w:t>
      </w:r>
      <w:r>
        <w:rPr>
          <w:b/>
        </w:rPr>
        <w:t xml:space="preserve"> </w:t>
      </w:r>
      <w:commentRangeStart w:id="31"/>
      <w:ins w:id="32" w:author="Ryan Larson" w:date="2021-10-21T16:56:00Z">
        <w:r w:rsidR="006767BF">
          <w:rPr>
            <w:b/>
          </w:rPr>
          <w:t>Rates of firearm assault</w:t>
        </w:r>
      </w:ins>
      <w:ins w:id="33" w:author="Ryan Larson" w:date="2021-10-21T16:58:00Z">
        <w:r w:rsidR="006767BF">
          <w:rPr>
            <w:b/>
          </w:rPr>
          <w:t>s</w:t>
        </w:r>
      </w:ins>
      <w:ins w:id="34" w:author="Ryan Larson" w:date="2021-10-21T16:59:00Z">
        <w:r w:rsidR="006767BF">
          <w:rPr>
            <w:b/>
          </w:rPr>
          <w:t xml:space="preserve"> </w:t>
        </w:r>
      </w:ins>
      <w:ins w:id="35" w:author="Ryan Larson" w:date="2021-10-21T16:56:00Z">
        <w:r w:rsidR="006767BF">
          <w:rPr>
            <w:b/>
          </w:rPr>
          <w:t xml:space="preserve">increased after the police </w:t>
        </w:r>
      </w:ins>
      <w:ins w:id="36" w:author="Ryan Larson" w:date="2021-10-21T16:59:00Z">
        <w:r w:rsidR="006767BF">
          <w:rPr>
            <w:b/>
          </w:rPr>
          <w:t>k</w:t>
        </w:r>
      </w:ins>
      <w:ins w:id="37" w:author="Ryan Larson" w:date="2021-10-21T16:56:00Z">
        <w:r w:rsidR="006767BF">
          <w:rPr>
            <w:b/>
          </w:rPr>
          <w:t>illing of George Floyd</w:t>
        </w:r>
      </w:ins>
      <w:ins w:id="38" w:author="Ryan Larson" w:date="2021-10-21T16:58:00Z">
        <w:r w:rsidR="006767BF">
          <w:rPr>
            <w:b/>
          </w:rPr>
          <w:t xml:space="preserve"> in Minneapolis, MN</w:t>
        </w:r>
      </w:ins>
      <w:ins w:id="39" w:author="Ryan Larson" w:date="2021-10-21T16:56:00Z">
        <w:r w:rsidR="006767BF">
          <w:rPr>
            <w:b/>
          </w:rPr>
          <w:t xml:space="preserve">, </w:t>
        </w:r>
      </w:ins>
      <w:ins w:id="40" w:author="Ryan Larson" w:date="2021-10-21T16:58:00Z">
        <w:r w:rsidR="006767BF">
          <w:rPr>
            <w:b/>
          </w:rPr>
          <w:t>primarily</w:t>
        </w:r>
      </w:ins>
      <w:ins w:id="41" w:author="Ryan Larson" w:date="2021-10-21T16:59:00Z">
        <w:r w:rsidR="006767BF">
          <w:rPr>
            <w:b/>
          </w:rPr>
          <w:t xml:space="preserve"> in</w:t>
        </w:r>
      </w:ins>
      <w:ins w:id="42" w:author="Ryan Larson" w:date="2021-10-21T16:57:00Z">
        <w:r w:rsidR="006767BF">
          <w:rPr>
            <w:b/>
          </w:rPr>
          <w:t xml:space="preserve"> </w:t>
        </w:r>
      </w:ins>
      <w:ins w:id="43" w:author="Ryan Larson" w:date="2021-10-21T16:59:00Z">
        <w:r w:rsidR="006767BF">
          <w:rPr>
            <w:b/>
          </w:rPr>
          <w:t xml:space="preserve">more </w:t>
        </w:r>
      </w:ins>
      <w:ins w:id="44" w:author="Ryan Larson" w:date="2021-10-21T16:57:00Z">
        <w:r w:rsidR="006767BF">
          <w:rPr>
            <w:b/>
          </w:rPr>
          <w:t>disadvantaged communitie</w:t>
        </w:r>
      </w:ins>
      <w:ins w:id="45" w:author="Ryan Larson" w:date="2021-10-21T16:59:00Z">
        <w:r w:rsidR="006767BF">
          <w:rPr>
            <w:b/>
          </w:rPr>
          <w:t>s</w:t>
        </w:r>
      </w:ins>
      <w:ins w:id="46" w:author="Ryan Larson" w:date="2021-10-21T16:57:00Z">
        <w:r w:rsidR="006767BF">
          <w:rPr>
            <w:b/>
          </w:rPr>
          <w:t>.</w:t>
        </w:r>
      </w:ins>
      <w:commentRangeEnd w:id="31"/>
      <w:ins w:id="47" w:author="Ryan Larson" w:date="2021-10-21T16:59:00Z">
        <w:r w:rsidR="006767BF">
          <w:rPr>
            <w:rStyle w:val="CommentReference"/>
          </w:rPr>
          <w:commentReference w:id="31"/>
        </w:r>
      </w:ins>
    </w:p>
    <w:p w14:paraId="16D2B2DC" w14:textId="77777777" w:rsidR="0082164B" w:rsidRDefault="0082164B" w:rsidP="0082164B">
      <w:pPr>
        <w:pStyle w:val="AbstractSummary"/>
        <w:rPr>
          <w:b/>
        </w:rPr>
      </w:pPr>
    </w:p>
    <w:p w14:paraId="6B43805C" w14:textId="77777777" w:rsidR="00357455" w:rsidRDefault="00357455">
      <w:pPr>
        <w:rPr>
          <w:rFonts w:eastAsia="Times New Roman"/>
          <w:b/>
          <w:sz w:val="24"/>
          <w:szCs w:val="24"/>
        </w:rPr>
      </w:pPr>
      <w:r>
        <w:rPr>
          <w:b/>
        </w:rPr>
        <w:br w:type="page"/>
      </w:r>
    </w:p>
    <w:p w14:paraId="2ACE8EC5" w14:textId="7FF2117B" w:rsidR="00D73714" w:rsidRDefault="00D73714" w:rsidP="006767BF">
      <w:pPr>
        <w:pStyle w:val="Teaser"/>
        <w:rPr>
          <w:b/>
        </w:rPr>
      </w:pPr>
      <w:commentRangeStart w:id="48"/>
      <w:r w:rsidRPr="00B13B3D">
        <w:rPr>
          <w:b/>
        </w:rPr>
        <w:lastRenderedPageBreak/>
        <w:t xml:space="preserve">Main Text: </w:t>
      </w:r>
      <w:commentRangeEnd w:id="48"/>
      <w:r w:rsidR="006767BF">
        <w:rPr>
          <w:rStyle w:val="CommentReference"/>
        </w:rPr>
        <w:commentReference w:id="48"/>
      </w:r>
    </w:p>
    <w:p w14:paraId="7C74B8DB" w14:textId="59DFADAB" w:rsidR="00CB052D" w:rsidRPr="00CB052D" w:rsidDel="00CB052D" w:rsidRDefault="00CB052D" w:rsidP="00CB052D">
      <w:pPr>
        <w:spacing w:line="276" w:lineRule="auto"/>
        <w:rPr>
          <w:del w:id="53" w:author="Ryan Larson" w:date="2021-10-21T17:32:00Z"/>
          <w:rFonts w:eastAsia="Times New Roman"/>
          <w:b/>
          <w:sz w:val="22"/>
          <w:szCs w:val="22"/>
          <w:lang w:val="en"/>
        </w:rPr>
      </w:pPr>
    </w:p>
    <w:p w14:paraId="24E497B5" w14:textId="77777777" w:rsidR="00CB052D" w:rsidRPr="00CB052D" w:rsidRDefault="00CB052D" w:rsidP="00CB052D">
      <w:pPr>
        <w:spacing w:line="276" w:lineRule="auto"/>
        <w:rPr>
          <w:rFonts w:eastAsia="Times New Roman"/>
          <w:sz w:val="22"/>
          <w:szCs w:val="22"/>
          <w:lang w:val="en"/>
        </w:rPr>
      </w:pPr>
    </w:p>
    <w:p w14:paraId="709CAED4" w14:textId="08EDF51C" w:rsidR="00CB052D" w:rsidRDefault="00CB052D" w:rsidP="00CB052D">
      <w:pPr>
        <w:rPr>
          <w:ins w:id="54" w:author="Ryan Larson" w:date="2021-10-21T17:32:00Z"/>
          <w:rFonts w:eastAsia="Times New Roman"/>
          <w:sz w:val="24"/>
          <w:szCs w:val="24"/>
          <w:lang w:val="en"/>
        </w:rPr>
      </w:pPr>
      <w:del w:id="55" w:author="Christopher Uggen" w:date="2022-01-24T22:23:00Z">
        <w:r w:rsidRPr="00CB052D" w:rsidDel="00746B6D">
          <w:rPr>
            <w:rFonts w:eastAsia="Times New Roman"/>
            <w:sz w:val="24"/>
            <w:szCs w:val="24"/>
            <w:lang w:val="en"/>
          </w:rPr>
          <w:delText>During the past year</w:delText>
        </w:r>
      </w:del>
      <w:ins w:id="56" w:author="Christopher Uggen" w:date="2022-01-24T22:23:00Z">
        <w:r w:rsidR="00746B6D">
          <w:rPr>
            <w:rFonts w:eastAsia="Times New Roman"/>
            <w:sz w:val="24"/>
            <w:szCs w:val="24"/>
            <w:lang w:val="en"/>
          </w:rPr>
          <w:t>In 2020</w:t>
        </w:r>
      </w:ins>
      <w:r w:rsidRPr="00CB052D">
        <w:rPr>
          <w:rFonts w:eastAsia="Times New Roman"/>
          <w:sz w:val="24"/>
          <w:szCs w:val="24"/>
          <w:lang w:val="en"/>
        </w:rPr>
        <w:t xml:space="preserve">, the United States experienced major social unrest </w:t>
      </w:r>
      <w:ins w:id="57" w:author="Christopher Uggen" w:date="2022-01-26T21:23:00Z">
        <w:r w:rsidR="001E2A9B">
          <w:rPr>
            <w:rFonts w:eastAsia="Times New Roman"/>
            <w:sz w:val="24"/>
            <w:szCs w:val="24"/>
            <w:lang w:val="en"/>
          </w:rPr>
          <w:t xml:space="preserve">and protests against racial injustice </w:t>
        </w:r>
      </w:ins>
      <w:r w:rsidRPr="00CB052D">
        <w:rPr>
          <w:rFonts w:eastAsia="Times New Roman"/>
          <w:sz w:val="24"/>
          <w:szCs w:val="24"/>
          <w:lang w:val="en"/>
        </w:rPr>
        <w:t xml:space="preserve">in response to several high-profile police killings of Black </w:t>
      </w:r>
      <w:del w:id="58" w:author="Christopher Uggen" w:date="2022-01-26T21:20:00Z">
        <w:r w:rsidRPr="00CB052D" w:rsidDel="001E2A9B">
          <w:rPr>
            <w:rFonts w:eastAsia="Times New Roman"/>
            <w:sz w:val="24"/>
            <w:szCs w:val="24"/>
            <w:lang w:val="en"/>
          </w:rPr>
          <w:delText>civilians</w:delText>
        </w:r>
      </w:del>
      <w:ins w:id="59" w:author="Christopher Uggen" w:date="2022-01-26T21:20:00Z">
        <w:r w:rsidR="001E2A9B">
          <w:rPr>
            <w:rFonts w:eastAsia="Times New Roman"/>
            <w:sz w:val="24"/>
            <w:szCs w:val="24"/>
            <w:lang w:val="en"/>
          </w:rPr>
          <w:t>men and women</w:t>
        </w:r>
      </w:ins>
      <w:ins w:id="60" w:author="Christopher Uggen" w:date="2022-01-26T21:23:00Z">
        <w:r w:rsidR="001E2A9B">
          <w:rPr>
            <w:rFonts w:eastAsia="Times New Roman"/>
            <w:sz w:val="24"/>
            <w:szCs w:val="24"/>
            <w:lang w:val="en"/>
          </w:rPr>
          <w:t>.</w:t>
        </w:r>
      </w:ins>
      <w:ins w:id="61" w:author="Ryan Larson" w:date="2021-10-21T18:08:00Z">
        <w:del w:id="62" w:author="Christopher Uggen" w:date="2022-01-26T21:23:00Z">
          <w:r w:rsidR="009B4E9C" w:rsidDel="001E2A9B">
            <w:rPr>
              <w:rFonts w:eastAsia="Times New Roman"/>
              <w:sz w:val="24"/>
              <w:szCs w:val="24"/>
              <w:lang w:val="en"/>
            </w:rPr>
            <w:delText>,</w:delText>
          </w:r>
        </w:del>
        <w:r w:rsidR="009B4E9C">
          <w:rPr>
            <w:rFonts w:eastAsia="Times New Roman"/>
            <w:sz w:val="24"/>
            <w:szCs w:val="24"/>
            <w:lang w:val="en"/>
          </w:rPr>
          <w:t xml:space="preserve"> </w:t>
        </w:r>
      </w:ins>
      <w:ins w:id="63" w:author="Christopher Uggen" w:date="2022-01-26T21:25:00Z">
        <w:r w:rsidR="001E2A9B">
          <w:rPr>
            <w:rFonts w:eastAsia="Times New Roman"/>
            <w:sz w:val="24"/>
            <w:szCs w:val="24"/>
            <w:lang w:val="en"/>
          </w:rPr>
          <w:t xml:space="preserve">The murder of George Floyd, in particular, </w:t>
        </w:r>
      </w:ins>
      <w:ins w:id="64" w:author="Christopher Uggen" w:date="2022-01-26T21:27:00Z">
        <w:r w:rsidR="00C62A12">
          <w:rPr>
            <w:rFonts w:eastAsia="Times New Roman"/>
            <w:sz w:val="24"/>
            <w:szCs w:val="24"/>
            <w:lang w:val="en"/>
          </w:rPr>
          <w:t xml:space="preserve">came to symbolize and </w:t>
        </w:r>
      </w:ins>
      <w:ins w:id="65" w:author="Ryan Larson" w:date="2021-10-21T18:08:00Z">
        <w:del w:id="66" w:author="Christopher Uggen" w:date="2022-01-26T21:26:00Z">
          <w:r w:rsidR="009B4E9C" w:rsidDel="00C62A12">
            <w:rPr>
              <w:rFonts w:eastAsia="Times New Roman"/>
              <w:sz w:val="24"/>
              <w:szCs w:val="24"/>
              <w:lang w:val="en"/>
            </w:rPr>
            <w:delText xml:space="preserve">which </w:delText>
          </w:r>
        </w:del>
        <w:r w:rsidR="009B4E9C">
          <w:rPr>
            <w:rFonts w:eastAsia="Times New Roman"/>
            <w:sz w:val="24"/>
            <w:szCs w:val="24"/>
            <w:lang w:val="en"/>
          </w:rPr>
          <w:t xml:space="preserve">represent </w:t>
        </w:r>
      </w:ins>
      <w:ins w:id="67" w:author="Christopher Uggen" w:date="2022-01-26T21:28:00Z">
        <w:r w:rsidR="00C62A12">
          <w:rPr>
            <w:rFonts w:eastAsia="Times New Roman"/>
            <w:sz w:val="24"/>
            <w:szCs w:val="24"/>
            <w:lang w:val="en"/>
          </w:rPr>
          <w:t xml:space="preserve">the fatal consequences of </w:t>
        </w:r>
      </w:ins>
      <w:ins w:id="68" w:author="Ryan Larson" w:date="2021-10-21T18:56:00Z">
        <w:del w:id="69" w:author="Christopher Uggen" w:date="2022-01-26T21:27:00Z">
          <w:r w:rsidR="005B2490" w:rsidDel="00C62A12">
            <w:rPr>
              <w:rFonts w:eastAsia="Times New Roman"/>
              <w:sz w:val="24"/>
              <w:szCs w:val="24"/>
              <w:lang w:val="en"/>
            </w:rPr>
            <w:delText xml:space="preserve">a </w:delText>
          </w:r>
        </w:del>
      </w:ins>
      <w:ins w:id="70" w:author="Ryan Larson" w:date="2021-10-21T18:15:00Z">
        <w:del w:id="71" w:author="Christopher Uggen" w:date="2022-01-26T21:27:00Z">
          <w:r w:rsidR="009B4E9C" w:rsidDel="00C62A12">
            <w:rPr>
              <w:rFonts w:eastAsia="Times New Roman"/>
              <w:sz w:val="24"/>
              <w:szCs w:val="24"/>
              <w:lang w:val="en"/>
            </w:rPr>
            <w:delText>fatal</w:delText>
          </w:r>
        </w:del>
      </w:ins>
      <w:ins w:id="72" w:author="Ryan Larson" w:date="2021-10-21T18:09:00Z">
        <w:del w:id="73" w:author="Christopher Uggen" w:date="2022-01-26T21:27:00Z">
          <w:r w:rsidR="009B4E9C" w:rsidDel="00C62A12">
            <w:rPr>
              <w:rFonts w:eastAsia="Times New Roman"/>
              <w:sz w:val="24"/>
              <w:szCs w:val="24"/>
              <w:lang w:val="en"/>
            </w:rPr>
            <w:delText xml:space="preserve"> dimension </w:delText>
          </w:r>
        </w:del>
      </w:ins>
      <w:ins w:id="74" w:author="Ryan Larson" w:date="2021-10-21T18:11:00Z">
        <w:del w:id="75" w:author="Christopher Uggen" w:date="2022-01-26T21:27:00Z">
          <w:r w:rsidR="009B4E9C" w:rsidDel="00C62A12">
            <w:rPr>
              <w:rFonts w:eastAsia="Times New Roman"/>
              <w:sz w:val="24"/>
              <w:szCs w:val="24"/>
              <w:lang w:val="en"/>
            </w:rPr>
            <w:delText xml:space="preserve">of </w:delText>
          </w:r>
        </w:del>
        <w:del w:id="76" w:author="Christopher Uggen" w:date="2022-01-26T21:28:00Z">
          <w:r w:rsidR="009B4E9C" w:rsidDel="00C62A12">
            <w:rPr>
              <w:rFonts w:eastAsia="Times New Roman"/>
              <w:sz w:val="24"/>
              <w:szCs w:val="24"/>
              <w:lang w:val="en"/>
            </w:rPr>
            <w:delText>the</w:delText>
          </w:r>
        </w:del>
        <w:del w:id="77" w:author="Christopher Uggen" w:date="2022-01-26T21:22:00Z">
          <w:r w:rsidR="009B4E9C" w:rsidDel="001E2A9B">
            <w:rPr>
              <w:rFonts w:eastAsia="Times New Roman"/>
              <w:sz w:val="24"/>
              <w:szCs w:val="24"/>
              <w:lang w:val="en"/>
            </w:rPr>
            <w:delText xml:space="preserve"> </w:delText>
          </w:r>
        </w:del>
      </w:ins>
      <w:ins w:id="78" w:author="Christopher Uggen" w:date="2022-01-26T21:28:00Z">
        <w:r w:rsidR="00C62A12">
          <w:rPr>
            <w:rFonts w:eastAsia="Times New Roman"/>
            <w:sz w:val="24"/>
            <w:szCs w:val="24"/>
            <w:lang w:val="en"/>
          </w:rPr>
          <w:t>l</w:t>
        </w:r>
      </w:ins>
      <w:ins w:id="79" w:author="Christopher Uggen" w:date="2022-01-26T21:29:00Z">
        <w:r w:rsidR="00C62A12">
          <w:rPr>
            <w:rFonts w:eastAsia="Times New Roman"/>
            <w:sz w:val="24"/>
            <w:szCs w:val="24"/>
            <w:lang w:val="en"/>
          </w:rPr>
          <w:t xml:space="preserve">ongstanding </w:t>
        </w:r>
      </w:ins>
      <w:ins w:id="80" w:author="Ryan Larson" w:date="2021-10-21T18:11:00Z">
        <w:del w:id="81" w:author="Christopher Uggen" w:date="2022-01-26T21:29:00Z">
          <w:r w:rsidR="009B4E9C" w:rsidDel="00C62A12">
            <w:rPr>
              <w:rFonts w:eastAsia="Times New Roman"/>
              <w:sz w:val="24"/>
              <w:szCs w:val="24"/>
              <w:lang w:val="en"/>
            </w:rPr>
            <w:delText xml:space="preserve">enduring </w:delText>
          </w:r>
        </w:del>
        <w:r w:rsidR="009B4E9C">
          <w:rPr>
            <w:rFonts w:eastAsia="Times New Roman"/>
            <w:sz w:val="24"/>
            <w:szCs w:val="24"/>
            <w:lang w:val="en"/>
          </w:rPr>
          <w:t>structures of racial domination in the criminal justice system (</w:t>
        </w:r>
      </w:ins>
      <w:ins w:id="82" w:author="Christopher Uggen" w:date="2022-01-26T20:48:00Z">
        <w:r w:rsidR="009058C7">
          <w:rPr>
            <w:rFonts w:eastAsia="Times New Roman"/>
            <w:sz w:val="24"/>
            <w:szCs w:val="24"/>
            <w:lang w:val="en"/>
          </w:rPr>
          <w:t>2</w:t>
        </w:r>
      </w:ins>
      <w:ins w:id="83" w:author="Ryan Larson" w:date="2021-10-21T18:11:00Z">
        <w:del w:id="84" w:author="Christopher Uggen" w:date="2022-01-26T20:48:00Z">
          <w:r w:rsidR="009B4E9C" w:rsidDel="009058C7">
            <w:rPr>
              <w:rFonts w:eastAsia="Times New Roman"/>
              <w:sz w:val="24"/>
              <w:szCs w:val="24"/>
              <w:lang w:val="en"/>
            </w:rPr>
            <w:delText>1</w:delText>
          </w:r>
        </w:del>
      </w:ins>
      <w:ins w:id="85" w:author="Ryan Larson" w:date="2021-10-21T18:12:00Z">
        <w:r w:rsidR="009B4E9C">
          <w:rPr>
            <w:rFonts w:eastAsia="Times New Roman"/>
            <w:sz w:val="24"/>
            <w:szCs w:val="24"/>
            <w:lang w:val="en"/>
          </w:rPr>
          <w:t>,</w:t>
        </w:r>
      </w:ins>
      <w:ins w:id="86" w:author="Christopher Uggen" w:date="2022-01-26T20:48:00Z">
        <w:r w:rsidR="009058C7">
          <w:rPr>
            <w:rFonts w:eastAsia="Times New Roman"/>
            <w:sz w:val="24"/>
            <w:szCs w:val="24"/>
            <w:lang w:val="en"/>
          </w:rPr>
          <w:t>3</w:t>
        </w:r>
      </w:ins>
      <w:ins w:id="87" w:author="Ryan Larson" w:date="2021-10-21T18:12:00Z">
        <w:del w:id="88" w:author="Christopher Uggen" w:date="2022-01-26T20:48:00Z">
          <w:r w:rsidR="009B4E9C" w:rsidDel="009058C7">
            <w:rPr>
              <w:rFonts w:eastAsia="Times New Roman"/>
              <w:sz w:val="24"/>
              <w:szCs w:val="24"/>
              <w:lang w:val="en"/>
            </w:rPr>
            <w:delText>2</w:delText>
          </w:r>
        </w:del>
      </w:ins>
      <w:ins w:id="89" w:author="Ryan Larson" w:date="2021-10-21T18:11:00Z">
        <w:r w:rsidR="009B4E9C">
          <w:rPr>
            <w:rFonts w:eastAsia="Times New Roman"/>
            <w:sz w:val="24"/>
            <w:szCs w:val="24"/>
            <w:lang w:val="en"/>
          </w:rPr>
          <w:t>)</w:t>
        </w:r>
      </w:ins>
      <w:r w:rsidRPr="00CB052D">
        <w:rPr>
          <w:rFonts w:eastAsia="Times New Roman"/>
          <w:sz w:val="24"/>
          <w:szCs w:val="24"/>
          <w:lang w:val="en"/>
        </w:rPr>
        <w:t xml:space="preserve">. </w:t>
      </w:r>
      <w:ins w:id="90" w:author="Ryan Larson" w:date="2021-10-21T18:07:00Z">
        <w:r w:rsidR="009B4E9C">
          <w:rPr>
            <w:rFonts w:eastAsia="Times New Roman"/>
            <w:sz w:val="24"/>
            <w:szCs w:val="24"/>
            <w:lang w:val="en"/>
          </w:rPr>
          <w:t xml:space="preserve">These </w:t>
        </w:r>
      </w:ins>
      <w:del w:id="91" w:author="Ryan Larson" w:date="2021-10-21T18:07:00Z">
        <w:r w:rsidRPr="00CB052D" w:rsidDel="009B4E9C">
          <w:rPr>
            <w:rFonts w:eastAsia="Times New Roman"/>
            <w:sz w:val="24"/>
            <w:szCs w:val="24"/>
            <w:lang w:val="en"/>
          </w:rPr>
          <w:delText xml:space="preserve">These </w:delText>
        </w:r>
      </w:del>
      <w:del w:id="92" w:author="Christopher Uggen" w:date="2022-01-26T21:29:00Z">
        <w:r w:rsidRPr="00CB052D" w:rsidDel="00C62A12">
          <w:rPr>
            <w:rFonts w:eastAsia="Times New Roman"/>
            <w:sz w:val="24"/>
            <w:szCs w:val="24"/>
            <w:lang w:val="en"/>
          </w:rPr>
          <w:delText>high-profile</w:delText>
        </w:r>
      </w:del>
      <w:ins w:id="93" w:author="Christopher Uggen" w:date="2022-01-26T21:29:00Z">
        <w:r w:rsidR="00C62A12">
          <w:rPr>
            <w:rFonts w:eastAsia="Times New Roman"/>
            <w:sz w:val="24"/>
            <w:szCs w:val="24"/>
            <w:lang w:val="en"/>
          </w:rPr>
          <w:t>widely reported</w:t>
        </w:r>
      </w:ins>
      <w:r w:rsidRPr="00CB052D">
        <w:rPr>
          <w:rFonts w:eastAsia="Times New Roman"/>
          <w:sz w:val="24"/>
          <w:szCs w:val="24"/>
          <w:lang w:val="en"/>
        </w:rPr>
        <w:t xml:space="preserve"> killings catalyzed the growing social movement #Blacklivesmatter, which </w:t>
      </w:r>
      <w:del w:id="94" w:author="Christopher Uggen" w:date="2022-01-26T21:29:00Z">
        <w:r w:rsidRPr="00CB052D" w:rsidDel="00C62A12">
          <w:rPr>
            <w:rFonts w:eastAsia="Times New Roman"/>
            <w:sz w:val="24"/>
            <w:szCs w:val="24"/>
            <w:lang w:val="en"/>
          </w:rPr>
          <w:delText xml:space="preserve">brings </w:delText>
        </w:r>
      </w:del>
      <w:ins w:id="95" w:author="Christopher Uggen" w:date="2022-01-26T21:29:00Z">
        <w:r w:rsidR="00C62A12" w:rsidRPr="00CB052D">
          <w:rPr>
            <w:rFonts w:eastAsia="Times New Roman"/>
            <w:sz w:val="24"/>
            <w:szCs w:val="24"/>
            <w:lang w:val="en"/>
          </w:rPr>
          <w:t>br</w:t>
        </w:r>
        <w:r w:rsidR="00C62A12">
          <w:rPr>
            <w:rFonts w:eastAsia="Times New Roman"/>
            <w:sz w:val="24"/>
            <w:szCs w:val="24"/>
            <w:lang w:val="en"/>
          </w:rPr>
          <w:t>ought</w:t>
        </w:r>
        <w:r w:rsidR="00C62A12" w:rsidRPr="00CB052D">
          <w:rPr>
            <w:rFonts w:eastAsia="Times New Roman"/>
            <w:sz w:val="24"/>
            <w:szCs w:val="24"/>
            <w:lang w:val="en"/>
          </w:rPr>
          <w:t xml:space="preserve"> </w:t>
        </w:r>
      </w:ins>
      <w:r w:rsidRPr="00CB052D">
        <w:rPr>
          <w:rFonts w:eastAsia="Times New Roman"/>
          <w:sz w:val="24"/>
          <w:szCs w:val="24"/>
          <w:lang w:val="en"/>
        </w:rPr>
        <w:t>attention to the long history and contemporary realities of police violence and brutality, particularly against Black people (</w:t>
      </w:r>
      <w:ins w:id="96" w:author="Christopher Uggen" w:date="2022-01-26T20:48:00Z">
        <w:r w:rsidR="009058C7">
          <w:rPr>
            <w:rFonts w:eastAsia="Times New Roman"/>
            <w:sz w:val="24"/>
            <w:szCs w:val="24"/>
            <w:lang w:val="en"/>
          </w:rPr>
          <w:t>4,5</w:t>
        </w:r>
      </w:ins>
      <w:ins w:id="97" w:author="Ryan Larson" w:date="2021-10-21T18:12:00Z">
        <w:del w:id="98" w:author="Christopher Uggen" w:date="2022-01-26T20:48:00Z">
          <w:r w:rsidR="009B4E9C" w:rsidDel="009058C7">
            <w:rPr>
              <w:rFonts w:eastAsia="Times New Roman"/>
              <w:sz w:val="24"/>
              <w:szCs w:val="24"/>
              <w:lang w:val="en"/>
            </w:rPr>
            <w:delText>3,4</w:delText>
          </w:r>
        </w:del>
      </w:ins>
      <w:del w:id="99" w:author="Ryan Larson" w:date="2021-10-21T18:12:00Z">
        <w:r w:rsidRPr="00CB052D" w:rsidDel="009B4E9C">
          <w:rPr>
            <w:rFonts w:eastAsia="Times New Roman"/>
            <w:sz w:val="24"/>
            <w:szCs w:val="24"/>
            <w:lang w:val="en"/>
          </w:rPr>
          <w:delText>1, 2</w:delText>
        </w:r>
      </w:del>
      <w:r w:rsidRPr="00CB052D">
        <w:rPr>
          <w:rFonts w:eastAsia="Times New Roman"/>
          <w:sz w:val="24"/>
          <w:szCs w:val="24"/>
          <w:lang w:val="en"/>
        </w:rPr>
        <w:t xml:space="preserve">).  </w:t>
      </w:r>
      <w:ins w:id="100" w:author="Christopher Uggen" w:date="2022-01-26T21:32:00Z">
        <w:r w:rsidR="00C62A12">
          <w:rPr>
            <w:rFonts w:eastAsia="Times New Roman"/>
            <w:sz w:val="24"/>
            <w:szCs w:val="24"/>
            <w:lang w:val="en"/>
          </w:rPr>
          <w:t>With</w:t>
        </w:r>
      </w:ins>
      <w:ins w:id="101" w:author="Christopher Uggen" w:date="2022-01-26T21:31:00Z">
        <w:r w:rsidR="00C62A12" w:rsidRPr="00CB052D">
          <w:rPr>
            <w:rFonts w:eastAsia="Times New Roman"/>
            <w:sz w:val="24"/>
            <w:szCs w:val="24"/>
            <w:lang w:val="en"/>
          </w:rPr>
          <w:t xml:space="preserve"> the highly publicized murder of </w:t>
        </w:r>
      </w:ins>
      <w:ins w:id="102" w:author="Christopher Uggen" w:date="2022-01-26T21:32:00Z">
        <w:r w:rsidR="00C62A12">
          <w:rPr>
            <w:rFonts w:eastAsia="Times New Roman"/>
            <w:sz w:val="24"/>
            <w:szCs w:val="24"/>
            <w:lang w:val="en"/>
          </w:rPr>
          <w:t xml:space="preserve">Mr. </w:t>
        </w:r>
      </w:ins>
      <w:ins w:id="103" w:author="Christopher Uggen" w:date="2022-01-26T21:31:00Z">
        <w:r w:rsidR="00C62A12" w:rsidRPr="00CB052D">
          <w:rPr>
            <w:rFonts w:eastAsia="Times New Roman"/>
            <w:sz w:val="24"/>
            <w:szCs w:val="24"/>
            <w:lang w:val="en"/>
          </w:rPr>
          <w:t>Floyd on May 25th, 2020</w:t>
        </w:r>
        <w:r w:rsidR="00C62A12">
          <w:rPr>
            <w:rFonts w:eastAsia="Times New Roman"/>
            <w:sz w:val="24"/>
            <w:szCs w:val="24"/>
            <w:lang w:val="en"/>
          </w:rPr>
          <w:t>,</w:t>
        </w:r>
        <w:r w:rsidR="00C62A12" w:rsidRPr="00CB052D">
          <w:rPr>
            <w:rFonts w:eastAsia="Times New Roman"/>
            <w:sz w:val="24"/>
            <w:szCs w:val="24"/>
            <w:lang w:val="en"/>
          </w:rPr>
          <w:t xml:space="preserve"> </w:t>
        </w:r>
      </w:ins>
      <w:del w:id="104" w:author="Christopher Uggen" w:date="2022-01-26T21:31:00Z">
        <w:r w:rsidRPr="00CB052D" w:rsidDel="00C62A12">
          <w:rPr>
            <w:rFonts w:eastAsia="Times New Roman"/>
            <w:sz w:val="24"/>
            <w:szCs w:val="24"/>
            <w:lang w:val="en"/>
          </w:rPr>
          <w:delText>T</w:delText>
        </w:r>
      </w:del>
      <w:ins w:id="105" w:author="Christopher Uggen" w:date="2022-01-26T21:31:00Z">
        <w:r w:rsidR="00C62A12">
          <w:rPr>
            <w:rFonts w:eastAsia="Times New Roman"/>
            <w:sz w:val="24"/>
            <w:szCs w:val="24"/>
            <w:lang w:val="en"/>
          </w:rPr>
          <w:t>t</w:t>
        </w:r>
      </w:ins>
      <w:r w:rsidRPr="00CB052D">
        <w:rPr>
          <w:rFonts w:eastAsia="Times New Roman"/>
          <w:sz w:val="24"/>
          <w:szCs w:val="24"/>
          <w:lang w:val="en"/>
        </w:rPr>
        <w:t>hese social tensions came to a head in Minneapolis, Minnesota</w:t>
      </w:r>
      <w:ins w:id="106" w:author="Christopher Uggen" w:date="2022-01-26T21:34:00Z">
        <w:r w:rsidR="00C62A12">
          <w:rPr>
            <w:rFonts w:eastAsia="Times New Roman"/>
            <w:sz w:val="24"/>
            <w:szCs w:val="24"/>
            <w:lang w:val="en"/>
          </w:rPr>
          <w:t xml:space="preserve">, sparking sustained protests </w:t>
        </w:r>
      </w:ins>
      <w:del w:id="107" w:author="Christopher Uggen" w:date="2022-01-26T21:34:00Z">
        <w:r w:rsidRPr="00CB052D" w:rsidDel="00C62A12">
          <w:rPr>
            <w:rFonts w:eastAsia="Times New Roman"/>
            <w:sz w:val="24"/>
            <w:szCs w:val="24"/>
            <w:lang w:val="en"/>
          </w:rPr>
          <w:delText xml:space="preserve"> </w:delText>
        </w:r>
      </w:del>
      <w:ins w:id="108" w:author="Christopher Uggen" w:date="2022-01-26T21:32:00Z">
        <w:r w:rsidR="00C62A12">
          <w:rPr>
            <w:rFonts w:eastAsia="Times New Roman"/>
            <w:sz w:val="24"/>
            <w:szCs w:val="24"/>
            <w:lang w:val="en"/>
          </w:rPr>
          <w:t xml:space="preserve">throughout the world. </w:t>
        </w:r>
      </w:ins>
      <w:del w:id="109" w:author="Christopher Uggen" w:date="2022-01-26T21:31:00Z">
        <w:r w:rsidRPr="00CB052D" w:rsidDel="00C62A12">
          <w:rPr>
            <w:rFonts w:eastAsia="Times New Roman"/>
            <w:sz w:val="24"/>
            <w:szCs w:val="24"/>
            <w:lang w:val="en"/>
          </w:rPr>
          <w:delText xml:space="preserve">after the highly publicized murder of George Floyd on May 25th, 2020 </w:delText>
        </w:r>
      </w:del>
      <w:del w:id="110" w:author="Christopher Uggen" w:date="2022-01-26T21:32:00Z">
        <w:r w:rsidRPr="00CB052D" w:rsidDel="00C62A12">
          <w:rPr>
            <w:rFonts w:eastAsia="Times New Roman"/>
            <w:sz w:val="24"/>
            <w:szCs w:val="24"/>
            <w:lang w:val="en"/>
          </w:rPr>
          <w:delText>by police and the subsequent protest and social unrest</w:delText>
        </w:r>
      </w:del>
      <w:del w:id="111" w:author="Christopher Uggen" w:date="2022-01-26T21:33:00Z">
        <w:r w:rsidRPr="00CB052D" w:rsidDel="00C62A12">
          <w:rPr>
            <w:rFonts w:eastAsia="Times New Roman"/>
            <w:sz w:val="24"/>
            <w:szCs w:val="24"/>
            <w:lang w:val="en"/>
          </w:rPr>
          <w:delText>.</w:delText>
        </w:r>
      </w:del>
      <w:r w:rsidRPr="00CB052D">
        <w:rPr>
          <w:rFonts w:eastAsia="Times New Roman"/>
          <w:sz w:val="24"/>
          <w:szCs w:val="24"/>
          <w:lang w:val="en"/>
        </w:rPr>
        <w:t xml:space="preserve">  A widely reported spike in gun-related crime emerged after the murder, alongside claims that the rise in violence was due to changes in local police behavior (“</w:t>
      </w:r>
      <w:proofErr w:type="spellStart"/>
      <w:r w:rsidRPr="00CB052D">
        <w:rPr>
          <w:rFonts w:eastAsia="Times New Roman"/>
          <w:sz w:val="24"/>
          <w:szCs w:val="24"/>
          <w:lang w:val="en"/>
        </w:rPr>
        <w:t>depolicing</w:t>
      </w:r>
      <w:proofErr w:type="spellEnd"/>
      <w:r w:rsidRPr="00CB052D">
        <w:rPr>
          <w:rFonts w:eastAsia="Times New Roman"/>
          <w:sz w:val="24"/>
          <w:szCs w:val="24"/>
          <w:lang w:val="en"/>
        </w:rPr>
        <w:t>”) in response to protest and social unrest (</w:t>
      </w:r>
      <w:ins w:id="112" w:author="Christopher Uggen" w:date="2022-01-26T20:48:00Z">
        <w:r w:rsidR="009058C7">
          <w:rPr>
            <w:rFonts w:eastAsia="Times New Roman"/>
            <w:sz w:val="24"/>
            <w:szCs w:val="24"/>
            <w:lang w:val="en"/>
          </w:rPr>
          <w:t>6,7</w:t>
        </w:r>
      </w:ins>
      <w:ins w:id="113" w:author="Ryan Larson" w:date="2021-10-21T18:12:00Z">
        <w:del w:id="114" w:author="Christopher Uggen" w:date="2022-01-26T20:48:00Z">
          <w:r w:rsidR="009B4E9C" w:rsidDel="009058C7">
            <w:rPr>
              <w:rFonts w:eastAsia="Times New Roman"/>
              <w:sz w:val="24"/>
              <w:szCs w:val="24"/>
              <w:lang w:val="en"/>
            </w:rPr>
            <w:delText>5,6</w:delText>
          </w:r>
        </w:del>
      </w:ins>
      <w:del w:id="115" w:author="Ryan Larson" w:date="2021-10-21T18:12:00Z">
        <w:r w:rsidRPr="00CB052D" w:rsidDel="009B4E9C">
          <w:rPr>
            <w:rFonts w:eastAsia="Times New Roman"/>
            <w:sz w:val="24"/>
            <w:szCs w:val="24"/>
            <w:lang w:val="en"/>
          </w:rPr>
          <w:delText>3, 4</w:delText>
        </w:r>
      </w:del>
      <w:r w:rsidRPr="00CB052D">
        <w:rPr>
          <w:rFonts w:eastAsia="Times New Roman"/>
          <w:sz w:val="24"/>
          <w:szCs w:val="24"/>
          <w:lang w:val="en"/>
        </w:rPr>
        <w:t>)</w:t>
      </w:r>
      <w:ins w:id="116" w:author="Christopher Uggen" w:date="2022-01-26T21:35:00Z">
        <w:r w:rsidR="00C62A12">
          <w:rPr>
            <w:rFonts w:eastAsia="Times New Roman"/>
            <w:sz w:val="24"/>
            <w:szCs w:val="24"/>
            <w:lang w:val="en"/>
          </w:rPr>
          <w:t>, the COVID-19 pandemic,</w:t>
        </w:r>
      </w:ins>
      <w:r w:rsidRPr="00CB052D">
        <w:rPr>
          <w:rFonts w:eastAsia="Times New Roman"/>
          <w:sz w:val="24"/>
          <w:szCs w:val="24"/>
          <w:lang w:val="en"/>
        </w:rPr>
        <w:t xml:space="preserve"> and a broad national increase in homicide (</w:t>
      </w:r>
      <w:ins w:id="117" w:author="Christopher Uggen" w:date="2022-01-26T20:48:00Z">
        <w:r w:rsidR="009058C7">
          <w:rPr>
            <w:rFonts w:eastAsia="Times New Roman"/>
            <w:sz w:val="24"/>
            <w:szCs w:val="24"/>
            <w:lang w:val="en"/>
          </w:rPr>
          <w:t>8</w:t>
        </w:r>
      </w:ins>
      <w:ins w:id="118" w:author="Ryan Larson" w:date="2021-10-21T18:12:00Z">
        <w:del w:id="119" w:author="Christopher Uggen" w:date="2022-01-26T20:48:00Z">
          <w:r w:rsidR="009B4E9C" w:rsidDel="009058C7">
            <w:rPr>
              <w:rFonts w:eastAsia="Times New Roman"/>
              <w:sz w:val="24"/>
              <w:szCs w:val="24"/>
              <w:lang w:val="en"/>
            </w:rPr>
            <w:delText>7</w:delText>
          </w:r>
        </w:del>
      </w:ins>
      <w:del w:id="120" w:author="Ryan Larson" w:date="2021-10-21T18:12:00Z">
        <w:r w:rsidRPr="00CB052D" w:rsidDel="009B4E9C">
          <w:rPr>
            <w:rFonts w:eastAsia="Times New Roman"/>
            <w:sz w:val="24"/>
            <w:szCs w:val="24"/>
            <w:lang w:val="en"/>
          </w:rPr>
          <w:delText>5</w:delText>
        </w:r>
      </w:del>
      <w:r w:rsidRPr="00CB052D">
        <w:rPr>
          <w:rFonts w:eastAsia="Times New Roman"/>
          <w:sz w:val="24"/>
          <w:szCs w:val="24"/>
          <w:lang w:val="en"/>
        </w:rPr>
        <w:t xml:space="preserve">).  </w:t>
      </w:r>
    </w:p>
    <w:p w14:paraId="69423ACD" w14:textId="527B487F" w:rsidR="00CB052D" w:rsidRDefault="00CB052D" w:rsidP="00CB052D">
      <w:pPr>
        <w:rPr>
          <w:ins w:id="121" w:author="Ryan Larson" w:date="2021-10-21T17:32:00Z"/>
          <w:rFonts w:eastAsia="Times New Roman"/>
          <w:sz w:val="24"/>
          <w:szCs w:val="24"/>
          <w:lang w:val="en"/>
        </w:rPr>
      </w:pPr>
    </w:p>
    <w:p w14:paraId="5E990C39" w14:textId="2AFFD1CD" w:rsidR="00CB052D" w:rsidRPr="00CB052D" w:rsidRDefault="00CB052D" w:rsidP="00CB052D">
      <w:pPr>
        <w:spacing w:line="276" w:lineRule="auto"/>
        <w:rPr>
          <w:rFonts w:eastAsia="Times New Roman"/>
          <w:b/>
          <w:sz w:val="22"/>
          <w:szCs w:val="22"/>
          <w:lang w:val="en"/>
        </w:rPr>
      </w:pPr>
      <w:commentRangeStart w:id="122"/>
      <w:ins w:id="123" w:author="Ryan Larson" w:date="2021-10-21T17:32:00Z">
        <w:r w:rsidRPr="00CB052D">
          <w:rPr>
            <w:rFonts w:eastAsia="Times New Roman"/>
            <w:b/>
            <w:sz w:val="22"/>
            <w:szCs w:val="22"/>
            <w:lang w:val="en"/>
          </w:rPr>
          <w:t>Background</w:t>
        </w:r>
      </w:ins>
      <w:commentRangeEnd w:id="122"/>
      <w:ins w:id="124" w:author="Ryan Larson" w:date="2021-10-21T17:33:00Z">
        <w:r>
          <w:rPr>
            <w:rStyle w:val="CommentReference"/>
            <w:rFonts w:eastAsia="Times New Roman"/>
          </w:rPr>
          <w:commentReference w:id="122"/>
        </w:r>
      </w:ins>
    </w:p>
    <w:p w14:paraId="45EBDE12" w14:textId="77777777" w:rsidR="00CB052D" w:rsidRPr="00CB052D" w:rsidRDefault="00CB052D" w:rsidP="00CB052D">
      <w:pPr>
        <w:rPr>
          <w:rFonts w:eastAsia="Times New Roman"/>
          <w:sz w:val="24"/>
          <w:szCs w:val="24"/>
          <w:lang w:val="en"/>
        </w:rPr>
      </w:pPr>
    </w:p>
    <w:p w14:paraId="04B3377A" w14:textId="0641E151" w:rsidR="00CB052D" w:rsidRPr="00CB052D" w:rsidRDefault="00CB052D" w:rsidP="00CB052D">
      <w:pPr>
        <w:rPr>
          <w:rFonts w:eastAsia="Times New Roman"/>
          <w:sz w:val="24"/>
          <w:szCs w:val="24"/>
          <w:lang w:val="en"/>
        </w:rPr>
      </w:pPr>
      <w:r w:rsidRPr="00CB052D">
        <w:rPr>
          <w:rFonts w:eastAsia="Times New Roman"/>
          <w:sz w:val="24"/>
          <w:szCs w:val="24"/>
          <w:lang w:val="en"/>
        </w:rPr>
        <w:t xml:space="preserve">Research and public discourse in the aftermath of </w:t>
      </w:r>
      <w:del w:id="125" w:author="Christopher Uggen" w:date="2022-01-26T21:37:00Z">
        <w:r w:rsidRPr="00CB052D" w:rsidDel="00C0542A">
          <w:rPr>
            <w:rFonts w:eastAsia="Times New Roman"/>
            <w:sz w:val="24"/>
            <w:szCs w:val="24"/>
            <w:lang w:val="en"/>
          </w:rPr>
          <w:delText xml:space="preserve">such </w:delText>
        </w:r>
      </w:del>
      <w:ins w:id="126" w:author="Christopher Uggen" w:date="2022-01-26T21:37:00Z">
        <w:r w:rsidR="00C0542A">
          <w:rPr>
            <w:rFonts w:eastAsia="Times New Roman"/>
            <w:sz w:val="24"/>
            <w:szCs w:val="24"/>
            <w:lang w:val="en"/>
          </w:rPr>
          <w:t xml:space="preserve">police </w:t>
        </w:r>
      </w:ins>
      <w:r w:rsidRPr="00CB052D">
        <w:rPr>
          <w:rFonts w:eastAsia="Times New Roman"/>
          <w:sz w:val="24"/>
          <w:szCs w:val="24"/>
          <w:lang w:val="en"/>
        </w:rPr>
        <w:t>violence has emphasized the temporal and spatial pattern of subsequent violent crime (</w:t>
      </w:r>
      <w:ins w:id="127" w:author="Christopher Uggen" w:date="2022-01-26T20:48:00Z">
        <w:r w:rsidR="009058C7">
          <w:rPr>
            <w:rFonts w:eastAsia="Times New Roman"/>
            <w:sz w:val="24"/>
            <w:szCs w:val="24"/>
            <w:lang w:val="en"/>
          </w:rPr>
          <w:t>9</w:t>
        </w:r>
      </w:ins>
      <w:ins w:id="128" w:author="Christopher Uggen" w:date="2022-01-26T20:52:00Z">
        <w:r w:rsidR="009058C7">
          <w:rPr>
            <w:rFonts w:eastAsia="Times New Roman"/>
            <w:sz w:val="24"/>
            <w:szCs w:val="24"/>
            <w:lang w:val="en"/>
          </w:rPr>
          <w:t>, 10</w:t>
        </w:r>
      </w:ins>
      <w:ins w:id="129" w:author="Ryan Larson" w:date="2021-10-21T18:12:00Z">
        <w:del w:id="130" w:author="Christopher Uggen" w:date="2022-01-26T20:48:00Z">
          <w:r w:rsidR="009B4E9C" w:rsidDel="009058C7">
            <w:rPr>
              <w:rFonts w:eastAsia="Times New Roman"/>
              <w:sz w:val="24"/>
              <w:szCs w:val="24"/>
              <w:lang w:val="en"/>
            </w:rPr>
            <w:delText>8</w:delText>
          </w:r>
        </w:del>
      </w:ins>
      <w:del w:id="131" w:author="Christopher Uggen" w:date="2022-01-26T20:52:00Z">
        <w:r w:rsidRPr="00CB052D" w:rsidDel="009058C7">
          <w:rPr>
            <w:rFonts w:eastAsia="Times New Roman"/>
            <w:sz w:val="24"/>
            <w:szCs w:val="24"/>
            <w:lang w:val="en"/>
          </w:rPr>
          <w:delText>6,</w:delText>
        </w:r>
      </w:del>
      <w:ins w:id="132" w:author="Ryan Larson" w:date="2021-10-21T18:12:00Z">
        <w:del w:id="133" w:author="Christopher Uggen" w:date="2022-01-26T20:52:00Z">
          <w:r w:rsidR="009B4E9C" w:rsidDel="009058C7">
            <w:rPr>
              <w:rFonts w:eastAsia="Times New Roman"/>
              <w:sz w:val="24"/>
              <w:szCs w:val="24"/>
              <w:lang w:val="en"/>
            </w:rPr>
            <w:delText>9</w:delText>
          </w:r>
        </w:del>
      </w:ins>
      <w:del w:id="134" w:author="Christopher Uggen" w:date="2022-01-26T20:52:00Z">
        <w:r w:rsidRPr="00CB052D" w:rsidDel="009058C7">
          <w:rPr>
            <w:rFonts w:eastAsia="Times New Roman"/>
            <w:sz w:val="24"/>
            <w:szCs w:val="24"/>
            <w:lang w:val="en"/>
          </w:rPr>
          <w:delText>7</w:delText>
        </w:r>
      </w:del>
      <w:r w:rsidRPr="00CB052D">
        <w:rPr>
          <w:rFonts w:eastAsia="Times New Roman"/>
          <w:sz w:val="24"/>
          <w:szCs w:val="24"/>
          <w:lang w:val="en"/>
        </w:rPr>
        <w:t xml:space="preserve">). Studies following the police killings of civilians have focused on the so-called ‘Ferguson effect’ following the </w:t>
      </w:r>
      <w:del w:id="135" w:author="Christopher Uggen" w:date="2022-01-05T11:38:00Z">
        <w:r w:rsidRPr="00CB052D" w:rsidDel="00753EF3">
          <w:rPr>
            <w:rFonts w:eastAsia="Times New Roman"/>
            <w:sz w:val="24"/>
            <w:szCs w:val="24"/>
            <w:lang w:val="en"/>
          </w:rPr>
          <w:delText xml:space="preserve">death </w:delText>
        </w:r>
      </w:del>
      <w:ins w:id="136" w:author="Christopher Uggen" w:date="2022-01-05T11:38:00Z">
        <w:r w:rsidR="00753EF3">
          <w:rPr>
            <w:rFonts w:eastAsia="Times New Roman"/>
            <w:sz w:val="24"/>
            <w:szCs w:val="24"/>
            <w:lang w:val="en"/>
          </w:rPr>
          <w:t>killing</w:t>
        </w:r>
        <w:r w:rsidR="00753EF3" w:rsidRPr="00CB052D">
          <w:rPr>
            <w:rFonts w:eastAsia="Times New Roman"/>
            <w:sz w:val="24"/>
            <w:szCs w:val="24"/>
            <w:lang w:val="en"/>
          </w:rPr>
          <w:t xml:space="preserve"> </w:t>
        </w:r>
      </w:ins>
      <w:r w:rsidRPr="00CB052D">
        <w:rPr>
          <w:rFonts w:eastAsia="Times New Roman"/>
          <w:sz w:val="24"/>
          <w:szCs w:val="24"/>
          <w:lang w:val="en"/>
        </w:rPr>
        <w:t>of Michael Brown in Ferguson, MO. Despite speculation that violent crime increased, particularly gun violence, there was no increase in homicides or other types of violent crime in St. Louis, Missouri (</w:t>
      </w:r>
      <w:ins w:id="137" w:author="Christopher Uggen" w:date="2022-01-26T20:49:00Z">
        <w:r w:rsidR="009058C7">
          <w:rPr>
            <w:rFonts w:eastAsia="Times New Roman"/>
            <w:sz w:val="24"/>
            <w:szCs w:val="24"/>
            <w:lang w:val="en"/>
          </w:rPr>
          <w:t>9</w:t>
        </w:r>
      </w:ins>
      <w:ins w:id="138" w:author="Christopher Uggen" w:date="2022-01-26T20:52:00Z">
        <w:r w:rsidR="009058C7">
          <w:rPr>
            <w:rFonts w:eastAsia="Times New Roman"/>
            <w:sz w:val="24"/>
            <w:szCs w:val="24"/>
            <w:lang w:val="en"/>
          </w:rPr>
          <w:t>, 10</w:t>
        </w:r>
      </w:ins>
      <w:ins w:id="139" w:author="Ryan Larson" w:date="2021-10-21T18:12:00Z">
        <w:del w:id="140" w:author="Christopher Uggen" w:date="2022-01-26T20:49:00Z">
          <w:r w:rsidR="009B4E9C" w:rsidDel="009058C7">
            <w:rPr>
              <w:rFonts w:eastAsia="Times New Roman"/>
              <w:sz w:val="24"/>
              <w:szCs w:val="24"/>
              <w:lang w:val="en"/>
            </w:rPr>
            <w:delText>8</w:delText>
          </w:r>
        </w:del>
      </w:ins>
      <w:del w:id="141" w:author="Christopher Uggen" w:date="2022-01-26T20:52:00Z">
        <w:r w:rsidRPr="00CB052D" w:rsidDel="009058C7">
          <w:rPr>
            <w:rFonts w:eastAsia="Times New Roman"/>
            <w:sz w:val="24"/>
            <w:szCs w:val="24"/>
            <w:lang w:val="en"/>
          </w:rPr>
          <w:delText>6,</w:delText>
        </w:r>
      </w:del>
      <w:ins w:id="142" w:author="Ryan Larson" w:date="2021-10-21T18:12:00Z">
        <w:del w:id="143" w:author="Christopher Uggen" w:date="2022-01-26T20:52:00Z">
          <w:r w:rsidR="009B4E9C" w:rsidDel="009058C7">
            <w:rPr>
              <w:rFonts w:eastAsia="Times New Roman"/>
              <w:sz w:val="24"/>
              <w:szCs w:val="24"/>
              <w:lang w:val="en"/>
            </w:rPr>
            <w:delText>9</w:delText>
          </w:r>
        </w:del>
      </w:ins>
      <w:del w:id="144" w:author="Christopher Uggen" w:date="2022-01-26T20:52:00Z">
        <w:r w:rsidRPr="00CB052D" w:rsidDel="009058C7">
          <w:rPr>
            <w:rFonts w:eastAsia="Times New Roman"/>
            <w:sz w:val="24"/>
            <w:szCs w:val="24"/>
            <w:lang w:val="en"/>
          </w:rPr>
          <w:delText>7</w:delText>
        </w:r>
      </w:del>
      <w:r w:rsidRPr="00CB052D">
        <w:rPr>
          <w:rFonts w:eastAsia="Times New Roman"/>
          <w:sz w:val="24"/>
          <w:szCs w:val="24"/>
          <w:lang w:val="en"/>
        </w:rPr>
        <w:t xml:space="preserve">). After the unrest following Freddie Gray’s arrest and killing in Baltimore, however, shootings and homicides increased in the </w:t>
      </w:r>
      <w:del w:id="145" w:author="Christopher Uggen" w:date="2022-01-26T21:37:00Z">
        <w:r w:rsidRPr="00CB052D" w:rsidDel="00C0542A">
          <w:rPr>
            <w:rFonts w:eastAsia="Times New Roman"/>
            <w:sz w:val="24"/>
            <w:szCs w:val="24"/>
            <w:lang w:val="en"/>
          </w:rPr>
          <w:delText xml:space="preserve">following </w:delText>
        </w:r>
      </w:del>
      <w:ins w:id="146" w:author="Christopher Uggen" w:date="2022-01-26T21:37:00Z">
        <w:r w:rsidR="00C0542A">
          <w:rPr>
            <w:rFonts w:eastAsia="Times New Roman"/>
            <w:sz w:val="24"/>
            <w:szCs w:val="24"/>
            <w:lang w:val="en"/>
          </w:rPr>
          <w:t xml:space="preserve">next </w:t>
        </w:r>
      </w:ins>
      <w:r w:rsidRPr="00CB052D">
        <w:rPr>
          <w:rFonts w:eastAsia="Times New Roman"/>
          <w:sz w:val="24"/>
          <w:szCs w:val="24"/>
          <w:lang w:val="en"/>
        </w:rPr>
        <w:t>three months (</w:t>
      </w:r>
      <w:ins w:id="147" w:author="Christopher Uggen" w:date="2022-01-26T20:52:00Z">
        <w:r w:rsidR="009058C7">
          <w:rPr>
            <w:rFonts w:eastAsia="Times New Roman"/>
            <w:sz w:val="24"/>
            <w:szCs w:val="24"/>
            <w:lang w:val="en"/>
          </w:rPr>
          <w:t>11</w:t>
        </w:r>
      </w:ins>
      <w:ins w:id="148" w:author="Ryan Larson" w:date="2021-10-21T18:12:00Z">
        <w:del w:id="149" w:author="Christopher Uggen" w:date="2022-01-26T20:52:00Z">
          <w:r w:rsidR="009B4E9C" w:rsidDel="009058C7">
            <w:rPr>
              <w:rFonts w:eastAsia="Times New Roman"/>
              <w:sz w:val="24"/>
              <w:szCs w:val="24"/>
              <w:lang w:val="en"/>
            </w:rPr>
            <w:delText>10</w:delText>
          </w:r>
        </w:del>
      </w:ins>
      <w:del w:id="150" w:author="Ryan Larson" w:date="2021-10-21T18:12:00Z">
        <w:r w:rsidRPr="00CB052D" w:rsidDel="009B4E9C">
          <w:rPr>
            <w:rFonts w:eastAsia="Times New Roman"/>
            <w:sz w:val="24"/>
            <w:szCs w:val="24"/>
            <w:lang w:val="en"/>
          </w:rPr>
          <w:delText>8</w:delText>
        </w:r>
      </w:del>
      <w:r w:rsidRPr="00CB052D">
        <w:rPr>
          <w:rFonts w:eastAsia="Times New Roman"/>
          <w:sz w:val="24"/>
          <w:szCs w:val="24"/>
          <w:lang w:val="en"/>
        </w:rPr>
        <w:t xml:space="preserve">).  To date, the studies investigating these trends and associations have largely analyzed data reported directly from police departments. These data are limited, however, due to </w:t>
      </w:r>
      <w:del w:id="151" w:author="Ryan Larson" w:date="2021-10-21T18:00:00Z">
        <w:r w:rsidRPr="00CB052D" w:rsidDel="008130A3">
          <w:rPr>
            <w:rFonts w:eastAsia="Times New Roman"/>
            <w:sz w:val="24"/>
            <w:szCs w:val="24"/>
            <w:lang w:val="en"/>
          </w:rPr>
          <w:delText>(</w:delText>
        </w:r>
      </w:del>
      <w:r w:rsidRPr="00CB052D">
        <w:rPr>
          <w:rFonts w:eastAsia="Times New Roman"/>
          <w:sz w:val="24"/>
          <w:szCs w:val="24"/>
          <w:lang w:val="en"/>
        </w:rPr>
        <w:t xml:space="preserve">1) selectivity associated with systemic racial biases and the overrepresentation of communities of color in police and court data; and </w:t>
      </w:r>
      <w:del w:id="152" w:author="Ryan Larson" w:date="2021-10-21T18:00:00Z">
        <w:r w:rsidRPr="00CB052D" w:rsidDel="008130A3">
          <w:rPr>
            <w:rFonts w:eastAsia="Times New Roman"/>
            <w:sz w:val="24"/>
            <w:szCs w:val="24"/>
            <w:lang w:val="en"/>
          </w:rPr>
          <w:delText>(</w:delText>
        </w:r>
      </w:del>
      <w:r w:rsidRPr="00CB052D">
        <w:rPr>
          <w:rFonts w:eastAsia="Times New Roman"/>
          <w:sz w:val="24"/>
          <w:szCs w:val="24"/>
          <w:lang w:val="en"/>
        </w:rPr>
        <w:t xml:space="preserve">2) potential misclassification of gun violence due to changes in policing, and </w:t>
      </w:r>
      <w:ins w:id="153" w:author="Christopher Uggen" w:date="2022-01-26T21:41:00Z">
        <w:r w:rsidR="00C0542A">
          <w:rPr>
            <w:rFonts w:eastAsia="Times New Roman"/>
            <w:sz w:val="24"/>
            <w:szCs w:val="24"/>
            <w:lang w:val="en"/>
          </w:rPr>
          <w:t xml:space="preserve">to </w:t>
        </w:r>
      </w:ins>
      <w:del w:id="154" w:author="Christopher Uggen" w:date="2022-01-26T21:41:00Z">
        <w:r w:rsidRPr="00CB052D" w:rsidDel="00C0542A">
          <w:rPr>
            <w:rFonts w:eastAsia="Times New Roman"/>
            <w:sz w:val="24"/>
            <w:szCs w:val="24"/>
            <w:lang w:val="en"/>
          </w:rPr>
          <w:delText xml:space="preserve">subsequent </w:delText>
        </w:r>
      </w:del>
      <w:ins w:id="155" w:author="Christopher Uggen" w:date="2022-01-26T21:41:00Z">
        <w:r w:rsidR="00C0542A">
          <w:rPr>
            <w:rFonts w:eastAsia="Times New Roman"/>
            <w:sz w:val="24"/>
            <w:szCs w:val="24"/>
            <w:lang w:val="en"/>
          </w:rPr>
          <w:t xml:space="preserve">the </w:t>
        </w:r>
      </w:ins>
      <w:r w:rsidRPr="00CB052D">
        <w:rPr>
          <w:rFonts w:eastAsia="Times New Roman"/>
          <w:sz w:val="24"/>
          <w:szCs w:val="24"/>
          <w:lang w:val="en"/>
        </w:rPr>
        <w:t>detection and categorization of crime events, in a time of disruption</w:t>
      </w:r>
      <w:ins w:id="156" w:author="Ryan Larson" w:date="2021-10-21T18:00:00Z">
        <w:r w:rsidR="008130A3">
          <w:rPr>
            <w:rFonts w:eastAsia="Times New Roman"/>
            <w:sz w:val="24"/>
            <w:szCs w:val="24"/>
            <w:lang w:val="en"/>
          </w:rPr>
          <w:t xml:space="preserve"> (</w:t>
        </w:r>
      </w:ins>
      <w:ins w:id="157" w:author="Ryan Larson" w:date="2021-10-21T18:12:00Z">
        <w:r w:rsidR="009B4E9C">
          <w:rPr>
            <w:rFonts w:eastAsia="Times New Roman"/>
            <w:sz w:val="24"/>
            <w:szCs w:val="24"/>
            <w:lang w:val="en"/>
          </w:rPr>
          <w:t>1</w:t>
        </w:r>
        <w:del w:id="158" w:author="Christopher Uggen" w:date="2022-01-26T20:53:00Z">
          <w:r w:rsidR="009B4E9C" w:rsidDel="009058C7">
            <w:rPr>
              <w:rFonts w:eastAsia="Times New Roman"/>
              <w:sz w:val="24"/>
              <w:szCs w:val="24"/>
              <w:lang w:val="en"/>
            </w:rPr>
            <w:delText>1</w:delText>
          </w:r>
        </w:del>
      </w:ins>
      <w:ins w:id="159" w:author="Christopher Uggen" w:date="2022-01-26T20:53:00Z">
        <w:r w:rsidR="009058C7">
          <w:rPr>
            <w:rFonts w:eastAsia="Times New Roman"/>
            <w:sz w:val="24"/>
            <w:szCs w:val="24"/>
            <w:lang w:val="en"/>
          </w:rPr>
          <w:t>2</w:t>
        </w:r>
      </w:ins>
      <w:ins w:id="160" w:author="Ryan Larson" w:date="2021-10-21T18:00:00Z">
        <w:r w:rsidR="008130A3">
          <w:rPr>
            <w:rFonts w:eastAsia="Times New Roman"/>
            <w:sz w:val="24"/>
            <w:szCs w:val="24"/>
            <w:lang w:val="en"/>
          </w:rPr>
          <w:t>)</w:t>
        </w:r>
      </w:ins>
      <w:r w:rsidRPr="00CB052D">
        <w:rPr>
          <w:rFonts w:eastAsia="Times New Roman"/>
          <w:sz w:val="24"/>
          <w:szCs w:val="24"/>
          <w:lang w:val="en"/>
        </w:rPr>
        <w:t xml:space="preserve">. Moreover, </w:t>
      </w:r>
      <w:r w:rsidRPr="00CB052D">
        <w:rPr>
          <w:rFonts w:eastAsia="Times New Roman"/>
          <w:sz w:val="24"/>
          <w:szCs w:val="24"/>
          <w:highlight w:val="white"/>
          <w:lang w:val="en"/>
        </w:rPr>
        <w:t>t</w:t>
      </w:r>
      <w:r w:rsidRPr="00CB052D">
        <w:rPr>
          <w:rFonts w:eastAsia="Times New Roman"/>
          <w:sz w:val="24"/>
          <w:szCs w:val="24"/>
          <w:lang w:val="en"/>
        </w:rPr>
        <w:t xml:space="preserve">he willingness to report to the police is likely diminished in the aftermath of </w:t>
      </w:r>
      <w:r w:rsidRPr="00CB052D">
        <w:rPr>
          <w:rFonts w:eastAsia="Times New Roman"/>
          <w:sz w:val="24"/>
          <w:szCs w:val="24"/>
          <w:highlight w:val="white"/>
          <w:lang w:val="en"/>
        </w:rPr>
        <w:t xml:space="preserve">police violence, </w:t>
      </w:r>
      <w:r w:rsidRPr="00CB052D">
        <w:rPr>
          <w:rFonts w:eastAsia="Times New Roman"/>
          <w:sz w:val="24"/>
          <w:szCs w:val="24"/>
          <w:lang w:val="en"/>
        </w:rPr>
        <w:t xml:space="preserve">especially in communities that are </w:t>
      </w:r>
      <w:ins w:id="161" w:author="Christopher Uggen" w:date="2022-01-26T21:39:00Z">
        <w:r w:rsidR="00C0542A">
          <w:rPr>
            <w:rFonts w:eastAsia="Times New Roman"/>
            <w:sz w:val="24"/>
            <w:szCs w:val="24"/>
            <w:lang w:val="en"/>
          </w:rPr>
          <w:t xml:space="preserve">already heavily </w:t>
        </w:r>
      </w:ins>
      <w:del w:id="162" w:author="Christopher Uggen" w:date="2022-01-26T21:39:00Z">
        <w:r w:rsidRPr="00CB052D" w:rsidDel="00C0542A">
          <w:rPr>
            <w:rFonts w:eastAsia="Times New Roman"/>
            <w:sz w:val="24"/>
            <w:szCs w:val="24"/>
            <w:lang w:val="en"/>
          </w:rPr>
          <w:delText>o</w:delText>
        </w:r>
        <w:commentRangeStart w:id="163"/>
        <w:r w:rsidRPr="00CB052D" w:rsidDel="00C0542A">
          <w:rPr>
            <w:rFonts w:eastAsia="Times New Roman"/>
            <w:sz w:val="24"/>
            <w:szCs w:val="24"/>
            <w:lang w:val="en"/>
          </w:rPr>
          <w:delText>ver</w:delText>
        </w:r>
      </w:del>
      <w:r w:rsidRPr="00CB052D">
        <w:rPr>
          <w:rFonts w:eastAsia="Times New Roman"/>
          <w:sz w:val="24"/>
          <w:szCs w:val="24"/>
          <w:lang w:val="en"/>
        </w:rPr>
        <w:t>policed</w:t>
      </w:r>
      <w:commentRangeEnd w:id="163"/>
      <w:r w:rsidR="00C0542A">
        <w:rPr>
          <w:rStyle w:val="CommentReference"/>
          <w:rFonts w:eastAsia="Times New Roman"/>
        </w:rPr>
        <w:commentReference w:id="163"/>
      </w:r>
      <w:r w:rsidRPr="00CB052D">
        <w:rPr>
          <w:rFonts w:eastAsia="Times New Roman"/>
          <w:sz w:val="24"/>
          <w:szCs w:val="24"/>
          <w:lang w:val="en"/>
        </w:rPr>
        <w:t xml:space="preserve"> and disproportionately impacted by gun violence (</w:t>
      </w:r>
      <w:ins w:id="164" w:author="Ryan Larson" w:date="2021-10-21T18:00:00Z">
        <w:r w:rsidR="008130A3">
          <w:rPr>
            <w:rFonts w:eastAsia="Times New Roman"/>
            <w:sz w:val="24"/>
            <w:szCs w:val="24"/>
            <w:lang w:val="en"/>
          </w:rPr>
          <w:t>1</w:t>
        </w:r>
      </w:ins>
      <w:ins w:id="165" w:author="Ryan Larson" w:date="2021-10-21T18:13:00Z">
        <w:del w:id="166" w:author="Christopher Uggen" w:date="2022-01-26T20:53:00Z">
          <w:r w:rsidR="009B4E9C" w:rsidDel="009058C7">
            <w:rPr>
              <w:rFonts w:eastAsia="Times New Roman"/>
              <w:sz w:val="24"/>
              <w:szCs w:val="24"/>
              <w:lang w:val="en"/>
            </w:rPr>
            <w:delText>2</w:delText>
          </w:r>
        </w:del>
      </w:ins>
      <w:ins w:id="167" w:author="Christopher Uggen" w:date="2022-01-26T20:53:00Z">
        <w:r w:rsidR="009058C7">
          <w:rPr>
            <w:rFonts w:eastAsia="Times New Roman"/>
            <w:sz w:val="24"/>
            <w:szCs w:val="24"/>
            <w:lang w:val="en"/>
          </w:rPr>
          <w:t>3</w:t>
        </w:r>
      </w:ins>
      <w:del w:id="168" w:author="Ryan Larson" w:date="2021-10-21T18:00:00Z">
        <w:r w:rsidRPr="00CB052D" w:rsidDel="008130A3">
          <w:rPr>
            <w:rFonts w:eastAsia="Times New Roman"/>
            <w:sz w:val="24"/>
            <w:szCs w:val="24"/>
            <w:lang w:val="en"/>
          </w:rPr>
          <w:delText>9</w:delText>
        </w:r>
      </w:del>
      <w:r w:rsidRPr="00CB052D">
        <w:rPr>
          <w:rFonts w:eastAsia="Times New Roman"/>
          <w:sz w:val="24"/>
          <w:szCs w:val="24"/>
          <w:lang w:val="en"/>
        </w:rPr>
        <w:t xml:space="preserve">). These points highlight the </w:t>
      </w:r>
      <w:del w:id="169" w:author="Christopher Uggen" w:date="2022-01-26T21:42:00Z">
        <w:r w:rsidRPr="00CB052D" w:rsidDel="00C0542A">
          <w:rPr>
            <w:rFonts w:eastAsia="Times New Roman"/>
            <w:sz w:val="24"/>
            <w:szCs w:val="24"/>
            <w:lang w:val="en"/>
          </w:rPr>
          <w:delText xml:space="preserve">need </w:delText>
        </w:r>
      </w:del>
      <w:ins w:id="170" w:author="Christopher Uggen" w:date="2022-01-26T21:42:00Z">
        <w:r w:rsidR="00C0542A">
          <w:rPr>
            <w:rFonts w:eastAsia="Times New Roman"/>
            <w:sz w:val="24"/>
            <w:szCs w:val="24"/>
            <w:lang w:val="en"/>
          </w:rPr>
          <w:t xml:space="preserve">importance of </w:t>
        </w:r>
      </w:ins>
      <w:del w:id="171" w:author="Christopher Uggen" w:date="2022-01-26T21:42:00Z">
        <w:r w:rsidRPr="00CB052D" w:rsidDel="00C0542A">
          <w:rPr>
            <w:rFonts w:eastAsia="Times New Roman"/>
            <w:sz w:val="24"/>
            <w:szCs w:val="24"/>
            <w:lang w:val="en"/>
          </w:rPr>
          <w:delText xml:space="preserve">for </w:delText>
        </w:r>
      </w:del>
      <w:r w:rsidRPr="00CB052D">
        <w:rPr>
          <w:rFonts w:eastAsia="Times New Roman"/>
          <w:sz w:val="24"/>
          <w:szCs w:val="24"/>
          <w:lang w:val="en"/>
        </w:rPr>
        <w:t xml:space="preserve">alternative data sources to track gun violence </w:t>
      </w:r>
      <w:del w:id="172" w:author="Christopher Uggen" w:date="2022-01-26T21:42:00Z">
        <w:r w:rsidRPr="00CB052D" w:rsidDel="00C0542A">
          <w:rPr>
            <w:rFonts w:eastAsia="Times New Roman"/>
            <w:sz w:val="24"/>
            <w:szCs w:val="24"/>
            <w:lang w:val="en"/>
          </w:rPr>
          <w:delText>and crime</w:delText>
        </w:r>
      </w:del>
      <w:ins w:id="173" w:author="Christopher Uggen" w:date="2022-01-26T21:42:00Z">
        <w:r w:rsidR="00C0542A">
          <w:rPr>
            <w:rFonts w:eastAsia="Times New Roman"/>
            <w:sz w:val="24"/>
            <w:szCs w:val="24"/>
            <w:lang w:val="en"/>
          </w:rPr>
          <w:t>that are</w:t>
        </w:r>
      </w:ins>
      <w:r w:rsidRPr="00CB052D">
        <w:rPr>
          <w:rFonts w:eastAsia="Times New Roman"/>
          <w:sz w:val="24"/>
          <w:szCs w:val="24"/>
          <w:lang w:val="en"/>
        </w:rPr>
        <w:t xml:space="preserve"> independent of </w:t>
      </w:r>
      <w:del w:id="174" w:author="Christopher Uggen" w:date="2022-01-26T21:42:00Z">
        <w:r w:rsidRPr="00CB052D" w:rsidDel="00C0542A">
          <w:rPr>
            <w:rFonts w:eastAsia="Times New Roman"/>
            <w:sz w:val="24"/>
            <w:szCs w:val="24"/>
            <w:lang w:val="en"/>
          </w:rPr>
          <w:delText xml:space="preserve">data collected by </w:delText>
        </w:r>
      </w:del>
      <w:r w:rsidRPr="00CB052D">
        <w:rPr>
          <w:rFonts w:eastAsia="Times New Roman"/>
          <w:sz w:val="24"/>
          <w:szCs w:val="24"/>
          <w:lang w:val="en"/>
        </w:rPr>
        <w:t xml:space="preserve">police. Although hospital data are not free of such biases, injury reports offer an independent and potentially more accurate source of information about </w:t>
      </w:r>
      <w:del w:id="175" w:author="Christopher Uggen" w:date="2022-01-31T21:21:00Z">
        <w:r w:rsidRPr="00CB052D" w:rsidDel="002A1079">
          <w:rPr>
            <w:rFonts w:eastAsia="Times New Roman"/>
            <w:sz w:val="24"/>
            <w:szCs w:val="24"/>
            <w:lang w:val="en"/>
          </w:rPr>
          <w:delText>violent injury</w:delText>
        </w:r>
      </w:del>
      <w:ins w:id="176" w:author="Christopher Uggen" w:date="2022-01-31T21:21:00Z">
        <w:r w:rsidR="002A1079">
          <w:rPr>
            <w:rFonts w:eastAsia="Times New Roman"/>
            <w:sz w:val="24"/>
            <w:szCs w:val="24"/>
            <w:lang w:val="en"/>
          </w:rPr>
          <w:t>gun violence</w:t>
        </w:r>
      </w:ins>
      <w:r w:rsidRPr="00CB052D">
        <w:rPr>
          <w:rFonts w:eastAsia="Times New Roman"/>
          <w:sz w:val="24"/>
          <w:szCs w:val="24"/>
          <w:lang w:val="en"/>
        </w:rPr>
        <w:t xml:space="preserve">. </w:t>
      </w:r>
    </w:p>
    <w:p w14:paraId="6A63FC1D" w14:textId="77777777" w:rsidR="00CB052D" w:rsidRPr="00CB052D" w:rsidRDefault="00CB052D" w:rsidP="00CB052D">
      <w:pPr>
        <w:rPr>
          <w:rFonts w:eastAsia="Times New Roman"/>
          <w:sz w:val="24"/>
          <w:szCs w:val="24"/>
          <w:lang w:val="en"/>
        </w:rPr>
      </w:pPr>
    </w:p>
    <w:p w14:paraId="51E7A8C0" w14:textId="1C663E92" w:rsidR="00CB052D" w:rsidRDefault="00CB052D" w:rsidP="00CB052D">
      <w:pPr>
        <w:rPr>
          <w:rFonts w:eastAsia="Times New Roman"/>
          <w:sz w:val="24"/>
          <w:szCs w:val="24"/>
          <w:lang w:val="en"/>
        </w:rPr>
      </w:pPr>
      <w:r w:rsidRPr="00CB052D">
        <w:rPr>
          <w:rFonts w:eastAsia="Times New Roman"/>
          <w:sz w:val="24"/>
          <w:szCs w:val="24"/>
          <w:lang w:val="en"/>
        </w:rPr>
        <w:t xml:space="preserve">In light of this background, the current analysis seeks to understand: </w:t>
      </w:r>
      <w:del w:id="177" w:author="Ryan Larson" w:date="2021-10-21T18:13:00Z">
        <w:r w:rsidRPr="00CB052D" w:rsidDel="009B4E9C">
          <w:rPr>
            <w:rFonts w:eastAsia="Times New Roman"/>
            <w:sz w:val="24"/>
            <w:szCs w:val="24"/>
            <w:lang w:val="en"/>
          </w:rPr>
          <w:delText>(</w:delText>
        </w:r>
      </w:del>
      <w:r w:rsidRPr="00CB052D">
        <w:rPr>
          <w:rFonts w:eastAsia="Times New Roman"/>
          <w:sz w:val="24"/>
          <w:szCs w:val="24"/>
          <w:lang w:val="en"/>
        </w:rPr>
        <w:t xml:space="preserve">1) the temporal and spatial pattern of gun violence injuries in Minneapolis, </w:t>
      </w:r>
      <w:del w:id="178" w:author="Christopher Uggen" w:date="2022-01-26T21:43:00Z">
        <w:r w:rsidRPr="00CB052D" w:rsidDel="00C0542A">
          <w:rPr>
            <w:rFonts w:eastAsia="Times New Roman"/>
            <w:sz w:val="24"/>
            <w:szCs w:val="24"/>
            <w:lang w:val="en"/>
          </w:rPr>
          <w:delText>pre- and post-</w:delText>
        </w:r>
      </w:del>
      <w:ins w:id="179" w:author="Christopher Uggen" w:date="2022-01-26T21:43:00Z">
        <w:r w:rsidR="00C0542A">
          <w:rPr>
            <w:rFonts w:eastAsia="Times New Roman"/>
            <w:sz w:val="24"/>
            <w:szCs w:val="24"/>
            <w:lang w:val="en"/>
          </w:rPr>
          <w:t>before and after</w:t>
        </w:r>
      </w:ins>
      <w:r w:rsidRPr="00CB052D">
        <w:rPr>
          <w:rFonts w:eastAsia="Times New Roman"/>
          <w:sz w:val="24"/>
          <w:szCs w:val="24"/>
          <w:lang w:val="en"/>
        </w:rPr>
        <w:t xml:space="preserve"> the police killing of Mr. Floyd; </w:t>
      </w:r>
      <w:del w:id="180" w:author="Ryan Larson" w:date="2021-10-21T18:13:00Z">
        <w:r w:rsidRPr="00CB052D" w:rsidDel="009B4E9C">
          <w:rPr>
            <w:rFonts w:eastAsia="Times New Roman"/>
            <w:sz w:val="24"/>
            <w:szCs w:val="24"/>
            <w:lang w:val="en"/>
          </w:rPr>
          <w:delText>(</w:delText>
        </w:r>
      </w:del>
      <w:r w:rsidRPr="00CB052D">
        <w:rPr>
          <w:rFonts w:eastAsia="Times New Roman"/>
          <w:sz w:val="24"/>
          <w:szCs w:val="24"/>
          <w:lang w:val="en"/>
        </w:rPr>
        <w:t xml:space="preserve">2) whether the patterns of gun violence injuries mirror </w:t>
      </w:r>
      <w:del w:id="181" w:author="Christopher Uggen" w:date="2022-01-26T21:44:00Z">
        <w:r w:rsidRPr="00CB052D" w:rsidDel="00C0542A">
          <w:rPr>
            <w:rFonts w:eastAsia="Times New Roman"/>
            <w:sz w:val="24"/>
            <w:szCs w:val="24"/>
            <w:lang w:val="en"/>
          </w:rPr>
          <w:delText xml:space="preserve">prior </w:delText>
        </w:r>
      </w:del>
      <w:del w:id="182" w:author="Christopher Uggen" w:date="2022-01-26T21:43:00Z">
        <w:r w:rsidRPr="00CB052D" w:rsidDel="00C0542A">
          <w:rPr>
            <w:rFonts w:eastAsia="Times New Roman"/>
            <w:sz w:val="24"/>
            <w:szCs w:val="24"/>
            <w:lang w:val="en"/>
          </w:rPr>
          <w:delText xml:space="preserve">work </w:delText>
        </w:r>
      </w:del>
      <w:ins w:id="183" w:author="Christopher Uggen" w:date="2022-01-26T21:43:00Z">
        <w:r w:rsidR="00C0542A">
          <w:rPr>
            <w:rFonts w:eastAsia="Times New Roman"/>
            <w:sz w:val="24"/>
            <w:szCs w:val="24"/>
            <w:lang w:val="en"/>
          </w:rPr>
          <w:t xml:space="preserve">those </w:t>
        </w:r>
      </w:ins>
      <w:ins w:id="184" w:author="Christopher Uggen" w:date="2022-01-26T21:44:00Z">
        <w:r w:rsidR="00C0542A">
          <w:rPr>
            <w:rFonts w:eastAsia="Times New Roman"/>
            <w:sz w:val="24"/>
            <w:szCs w:val="24"/>
            <w:lang w:val="en"/>
          </w:rPr>
          <w:t>observed after previous police killings</w:t>
        </w:r>
      </w:ins>
      <w:ins w:id="185" w:author="Christopher Uggen" w:date="2022-01-26T21:43:00Z">
        <w:r w:rsidR="00C0542A" w:rsidRPr="00CB052D">
          <w:rPr>
            <w:rFonts w:eastAsia="Times New Roman"/>
            <w:sz w:val="24"/>
            <w:szCs w:val="24"/>
            <w:lang w:val="en"/>
          </w:rPr>
          <w:t xml:space="preserve"> </w:t>
        </w:r>
      </w:ins>
      <w:r w:rsidRPr="00CB052D">
        <w:rPr>
          <w:rFonts w:eastAsia="Times New Roman"/>
          <w:sz w:val="24"/>
          <w:szCs w:val="24"/>
          <w:lang w:val="en"/>
        </w:rPr>
        <w:t xml:space="preserve">in Ferguson, Baltimore or elsewhere; and </w:t>
      </w:r>
      <w:del w:id="186" w:author="Ryan Larson" w:date="2021-10-21T18:13:00Z">
        <w:r w:rsidRPr="00CB052D" w:rsidDel="009B4E9C">
          <w:rPr>
            <w:rFonts w:eastAsia="Times New Roman"/>
            <w:sz w:val="24"/>
            <w:szCs w:val="24"/>
            <w:lang w:val="en"/>
          </w:rPr>
          <w:delText>(</w:delText>
        </w:r>
      </w:del>
      <w:r w:rsidRPr="00CB052D">
        <w:rPr>
          <w:rFonts w:eastAsia="Times New Roman"/>
          <w:sz w:val="24"/>
          <w:szCs w:val="24"/>
          <w:lang w:val="en"/>
        </w:rPr>
        <w:t xml:space="preserve">3) to the extent that we observe a “Minneapolis effect,” whether disadvantaged communities experienced the greatest change. </w:t>
      </w:r>
    </w:p>
    <w:p w14:paraId="45A2C227" w14:textId="00C982FF" w:rsidR="00CB052D" w:rsidRDefault="00CB052D" w:rsidP="00CB052D">
      <w:pPr>
        <w:rPr>
          <w:rFonts w:eastAsia="Times New Roman"/>
          <w:sz w:val="24"/>
          <w:szCs w:val="24"/>
          <w:lang w:val="en"/>
        </w:rPr>
      </w:pPr>
    </w:p>
    <w:p w14:paraId="5D485572" w14:textId="77777777" w:rsidR="00CB052D" w:rsidRPr="00CB052D" w:rsidRDefault="00CB052D" w:rsidP="00CB052D">
      <w:pPr>
        <w:rPr>
          <w:rFonts w:eastAsia="Times New Roman"/>
          <w:b/>
          <w:sz w:val="24"/>
          <w:szCs w:val="24"/>
          <w:lang w:val="en"/>
        </w:rPr>
      </w:pPr>
      <w:r w:rsidRPr="00CB052D">
        <w:rPr>
          <w:rFonts w:eastAsia="Times New Roman"/>
          <w:b/>
          <w:sz w:val="24"/>
          <w:szCs w:val="24"/>
          <w:lang w:val="en"/>
        </w:rPr>
        <w:lastRenderedPageBreak/>
        <w:t>Results</w:t>
      </w:r>
    </w:p>
    <w:p w14:paraId="3B02E6E2" w14:textId="77777777" w:rsidR="00CB052D" w:rsidRPr="00CB052D" w:rsidRDefault="00CB052D" w:rsidP="00CB052D">
      <w:pPr>
        <w:rPr>
          <w:rFonts w:eastAsia="Times New Roman"/>
          <w:b/>
          <w:sz w:val="24"/>
          <w:szCs w:val="24"/>
          <w:lang w:val="en"/>
        </w:rPr>
      </w:pPr>
    </w:p>
    <w:p w14:paraId="563A5E5B" w14:textId="77777777" w:rsidR="00CB052D" w:rsidRPr="00CB052D" w:rsidRDefault="00CB052D" w:rsidP="00CB052D">
      <w:pPr>
        <w:rPr>
          <w:rFonts w:eastAsia="Times New Roman"/>
          <w:b/>
          <w:i/>
          <w:iCs/>
          <w:sz w:val="24"/>
          <w:szCs w:val="24"/>
          <w:lang w:val="en"/>
        </w:rPr>
      </w:pPr>
      <w:r w:rsidRPr="00CB052D">
        <w:rPr>
          <w:rFonts w:eastAsia="Times New Roman"/>
          <w:b/>
          <w:i/>
          <w:iCs/>
          <w:sz w:val="24"/>
          <w:szCs w:val="24"/>
          <w:lang w:val="en"/>
        </w:rPr>
        <w:t xml:space="preserve">Temporal Pattern of Firearm Assault Injuries </w:t>
      </w:r>
    </w:p>
    <w:p w14:paraId="7960383A" w14:textId="1088CB19" w:rsidR="00CB052D" w:rsidRDefault="00CB052D" w:rsidP="00CB052D">
      <w:pPr>
        <w:rPr>
          <w:ins w:id="187" w:author="Ryan Larson" w:date="2021-10-21T17:54:00Z"/>
          <w:rFonts w:eastAsia="Times New Roman"/>
          <w:sz w:val="24"/>
          <w:szCs w:val="24"/>
          <w:lang w:val="en"/>
        </w:rPr>
      </w:pPr>
      <w:r w:rsidRPr="00CB052D">
        <w:rPr>
          <w:rFonts w:eastAsia="Times New Roman"/>
          <w:sz w:val="24"/>
          <w:szCs w:val="24"/>
          <w:lang w:val="en"/>
        </w:rPr>
        <w:t xml:space="preserve">Figure 1 displays the weekly incidence of gun assault </w:t>
      </w:r>
      <w:ins w:id="188" w:author="Jeanie Santaularia" w:date="2021-10-25T14:29:00Z">
        <w:r w:rsidR="0054071C">
          <w:rPr>
            <w:rFonts w:eastAsia="Times New Roman"/>
            <w:sz w:val="24"/>
            <w:szCs w:val="24"/>
            <w:lang w:val="en"/>
          </w:rPr>
          <w:t xml:space="preserve">injuries from </w:t>
        </w:r>
      </w:ins>
      <w:r w:rsidRPr="00CB052D">
        <w:rPr>
          <w:rFonts w:eastAsia="Times New Roman"/>
          <w:sz w:val="24"/>
          <w:szCs w:val="24"/>
          <w:lang w:val="en"/>
        </w:rPr>
        <w:t>hospital</w:t>
      </w:r>
      <w:del w:id="189" w:author="Jeanie Santaularia" w:date="2021-10-25T14:30:00Z">
        <w:r w:rsidRPr="00CB052D" w:rsidDel="0054071C">
          <w:rPr>
            <w:rFonts w:eastAsia="Times New Roman"/>
            <w:sz w:val="24"/>
            <w:szCs w:val="24"/>
            <w:lang w:val="en"/>
          </w:rPr>
          <w:delText xml:space="preserve"> discharge</w:delText>
        </w:r>
      </w:del>
      <w:r w:rsidRPr="00CB052D">
        <w:rPr>
          <w:rFonts w:eastAsia="Times New Roman"/>
          <w:sz w:val="24"/>
          <w:szCs w:val="24"/>
          <w:lang w:val="en"/>
        </w:rPr>
        <w:t>s in Minneapolis from 2016-2020. We observe a sharp increase in the firearm assault injury rate from about .00</w:t>
      </w:r>
      <w:ins w:id="190" w:author="Ryan Larson" w:date="2022-02-16T16:32:00Z">
        <w:r w:rsidR="00467E37">
          <w:rPr>
            <w:rFonts w:eastAsia="Times New Roman"/>
            <w:sz w:val="24"/>
            <w:szCs w:val="24"/>
            <w:lang w:val="en"/>
          </w:rPr>
          <w:t>6</w:t>
        </w:r>
      </w:ins>
      <w:del w:id="191" w:author="Ryan Larson" w:date="2022-02-16T16:32:00Z">
        <w:r w:rsidRPr="00CB052D" w:rsidDel="00467E37">
          <w:rPr>
            <w:rFonts w:eastAsia="Times New Roman"/>
            <w:sz w:val="24"/>
            <w:szCs w:val="24"/>
            <w:lang w:val="en"/>
          </w:rPr>
          <w:delText>5</w:delText>
        </w:r>
      </w:del>
      <w:r w:rsidRPr="00CB052D">
        <w:rPr>
          <w:rFonts w:eastAsia="Times New Roman"/>
          <w:sz w:val="24"/>
          <w:szCs w:val="24"/>
          <w:lang w:val="en"/>
        </w:rPr>
        <w:t xml:space="preserve"> per 1,000 residents to </w:t>
      </w:r>
      <w:ins w:id="192" w:author="Ryan Larson" w:date="2022-02-16T16:32:00Z">
        <w:r w:rsidR="00467E37">
          <w:rPr>
            <w:rFonts w:eastAsia="Times New Roman"/>
            <w:sz w:val="24"/>
            <w:szCs w:val="24"/>
            <w:lang w:val="en"/>
          </w:rPr>
          <w:t xml:space="preserve">a peak of </w:t>
        </w:r>
      </w:ins>
      <w:r w:rsidRPr="00CB052D">
        <w:rPr>
          <w:rFonts w:eastAsia="Times New Roman"/>
          <w:sz w:val="24"/>
          <w:szCs w:val="24"/>
          <w:lang w:val="en"/>
        </w:rPr>
        <w:t xml:space="preserve">.044 per 1,000 residents after the police killing of George Floyd, </w:t>
      </w:r>
      <w:ins w:id="193" w:author="Ryan Larson" w:date="2022-02-16T16:32:00Z">
        <w:r w:rsidR="00467E37">
          <w:rPr>
            <w:rFonts w:eastAsia="Times New Roman"/>
            <w:sz w:val="24"/>
            <w:szCs w:val="24"/>
            <w:lang w:val="en"/>
          </w:rPr>
          <w:t>about a seven</w:t>
        </w:r>
      </w:ins>
      <w:del w:id="194" w:author="Ryan Larson" w:date="2022-02-16T16:32:00Z">
        <w:r w:rsidRPr="00CB052D" w:rsidDel="00467E37">
          <w:rPr>
            <w:rFonts w:eastAsia="Times New Roman"/>
            <w:sz w:val="24"/>
            <w:szCs w:val="24"/>
            <w:lang w:val="en"/>
          </w:rPr>
          <w:delText>an eight</w:delText>
        </w:r>
      </w:del>
      <w:r w:rsidRPr="00CB052D">
        <w:rPr>
          <w:rFonts w:eastAsia="Times New Roman"/>
          <w:sz w:val="24"/>
          <w:szCs w:val="24"/>
          <w:lang w:val="en"/>
        </w:rPr>
        <w:t xml:space="preserve">-fold increase. </w:t>
      </w:r>
      <w:commentRangeStart w:id="195"/>
      <w:commentRangeStart w:id="196"/>
      <w:r w:rsidRPr="00CB052D">
        <w:rPr>
          <w:rFonts w:eastAsia="Times New Roman"/>
          <w:sz w:val="24"/>
          <w:szCs w:val="24"/>
          <w:lang w:val="en"/>
        </w:rPr>
        <w:t xml:space="preserve">After an initial spike, the rate fell to levels consistent with the pre-killing period. </w:t>
      </w:r>
      <w:commentRangeEnd w:id="195"/>
      <w:r w:rsidR="00467E37">
        <w:rPr>
          <w:rStyle w:val="CommentReference"/>
          <w:rFonts w:eastAsia="Times New Roman"/>
        </w:rPr>
        <w:commentReference w:id="195"/>
      </w:r>
      <w:commentRangeEnd w:id="196"/>
      <w:r w:rsidR="006209FD">
        <w:rPr>
          <w:rStyle w:val="CommentReference"/>
          <w:rFonts w:eastAsia="Times New Roman"/>
        </w:rPr>
        <w:commentReference w:id="196"/>
      </w:r>
    </w:p>
    <w:p w14:paraId="788922B1" w14:textId="48D3CDDF" w:rsidR="00251B74" w:rsidRDefault="00251B74" w:rsidP="00CB052D">
      <w:pPr>
        <w:rPr>
          <w:ins w:id="197" w:author="Ryan Larson" w:date="2021-10-21T17:54:00Z"/>
          <w:rFonts w:eastAsia="Times New Roman"/>
          <w:sz w:val="24"/>
          <w:szCs w:val="24"/>
          <w:lang w:val="en"/>
        </w:rPr>
      </w:pPr>
    </w:p>
    <w:p w14:paraId="008DB4DD" w14:textId="1A01DB9C" w:rsidR="00251B74" w:rsidRDefault="00251B74" w:rsidP="00CB052D">
      <w:pPr>
        <w:rPr>
          <w:rFonts w:eastAsia="Times New Roman"/>
          <w:sz w:val="24"/>
          <w:szCs w:val="24"/>
          <w:lang w:val="en"/>
        </w:rPr>
      </w:pPr>
      <w:ins w:id="198" w:author="Ryan Larson" w:date="2021-10-21T17:54:00Z">
        <w:r w:rsidRPr="00CB052D">
          <w:rPr>
            <w:rFonts w:eastAsia="Times New Roman"/>
            <w:b/>
            <w:noProof/>
            <w:sz w:val="24"/>
            <w:szCs w:val="24"/>
            <w:lang w:val="en"/>
          </w:rPr>
          <w:drawing>
            <wp:inline distT="114300" distB="114300" distL="114300" distR="114300" wp14:anchorId="5452BC53" wp14:editId="050F8F07">
              <wp:extent cx="5629275" cy="3810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629275" cy="3810000"/>
                      </a:xfrm>
                      <a:prstGeom prst="rect">
                        <a:avLst/>
                      </a:prstGeom>
                      <a:ln/>
                    </pic:spPr>
                  </pic:pic>
                </a:graphicData>
              </a:graphic>
            </wp:inline>
          </w:drawing>
        </w:r>
      </w:ins>
    </w:p>
    <w:p w14:paraId="66A354BF" w14:textId="79AADCBD" w:rsidR="00251B74" w:rsidRDefault="00251B74" w:rsidP="00CB052D">
      <w:pPr>
        <w:rPr>
          <w:rFonts w:eastAsia="Times New Roman"/>
          <w:sz w:val="24"/>
          <w:szCs w:val="24"/>
          <w:lang w:val="en"/>
        </w:rPr>
      </w:pPr>
    </w:p>
    <w:p w14:paraId="2F111233" w14:textId="47741B04" w:rsidR="00251B74" w:rsidRPr="00251B74" w:rsidRDefault="00251B74" w:rsidP="00CB052D">
      <w:pPr>
        <w:rPr>
          <w:ins w:id="199" w:author="Ryan Larson" w:date="2021-10-21T17:47:00Z"/>
          <w:rFonts w:eastAsia="Times New Roman"/>
          <w:b/>
          <w:bCs/>
          <w:i/>
          <w:iCs/>
          <w:sz w:val="24"/>
          <w:szCs w:val="24"/>
          <w:lang w:val="en"/>
        </w:rPr>
      </w:pPr>
      <w:ins w:id="200" w:author="Ryan Larson" w:date="2021-10-21T17:47:00Z">
        <w:r w:rsidRPr="00251B74">
          <w:rPr>
            <w:rFonts w:eastAsia="Times New Roman"/>
            <w:b/>
            <w:bCs/>
            <w:i/>
            <w:iCs/>
            <w:sz w:val="24"/>
            <w:szCs w:val="24"/>
            <w:lang w:val="en"/>
          </w:rPr>
          <w:t>Spati</w:t>
        </w:r>
      </w:ins>
      <w:ins w:id="201" w:author="Ryan Larson" w:date="2021-10-21T17:55:00Z">
        <w:r>
          <w:rPr>
            <w:rFonts w:eastAsia="Times New Roman"/>
            <w:b/>
            <w:bCs/>
            <w:i/>
            <w:iCs/>
            <w:sz w:val="24"/>
            <w:szCs w:val="24"/>
            <w:lang w:val="en"/>
          </w:rPr>
          <w:t>otemporal</w:t>
        </w:r>
      </w:ins>
      <w:ins w:id="202" w:author="Ryan Larson" w:date="2021-10-21T17:47:00Z">
        <w:r w:rsidRPr="00251B74">
          <w:rPr>
            <w:rFonts w:eastAsia="Times New Roman"/>
            <w:b/>
            <w:bCs/>
            <w:i/>
            <w:iCs/>
            <w:sz w:val="24"/>
            <w:szCs w:val="24"/>
            <w:lang w:val="en"/>
          </w:rPr>
          <w:t xml:space="preserve"> Pattern of Firearm Assault Injuries</w:t>
        </w:r>
      </w:ins>
    </w:p>
    <w:p w14:paraId="652EDC9D" w14:textId="6ABF3AC8" w:rsidR="00251B74" w:rsidRDefault="00251B74" w:rsidP="00CB052D">
      <w:pPr>
        <w:rPr>
          <w:ins w:id="203" w:author="Ryan Larson" w:date="2021-10-21T17:54:00Z"/>
          <w:rFonts w:eastAsia="Times New Roman"/>
          <w:sz w:val="24"/>
          <w:szCs w:val="24"/>
        </w:rPr>
      </w:pPr>
      <w:ins w:id="204" w:author="Ryan Larson" w:date="2021-10-21T17:48:00Z">
        <w:del w:id="205" w:author="Christopher Uggen" w:date="2022-01-05T11:43:00Z">
          <w:r w:rsidRPr="00251B74" w:rsidDel="00CF62C1">
            <w:rPr>
              <w:rFonts w:eastAsia="Times New Roman"/>
              <w:sz w:val="24"/>
              <w:szCs w:val="24"/>
            </w:rPr>
            <w:delText xml:space="preserve">While </w:delText>
          </w:r>
        </w:del>
      </w:ins>
      <w:ins w:id="206" w:author="Christopher Uggen" w:date="2022-01-05T11:43:00Z">
        <w:r w:rsidR="00CF62C1">
          <w:rPr>
            <w:rFonts w:eastAsia="Times New Roman"/>
            <w:sz w:val="24"/>
            <w:szCs w:val="24"/>
          </w:rPr>
          <w:t xml:space="preserve">After describing the </w:t>
        </w:r>
      </w:ins>
      <w:ins w:id="207" w:author="Ryan Larson" w:date="2021-10-21T17:48:00Z">
        <w:del w:id="208" w:author="Christopher Uggen" w:date="2022-01-05T11:43:00Z">
          <w:r w:rsidRPr="00251B74" w:rsidDel="00CF62C1">
            <w:rPr>
              <w:rFonts w:eastAsia="Times New Roman"/>
              <w:sz w:val="24"/>
              <w:szCs w:val="24"/>
            </w:rPr>
            <w:delText>the results</w:delText>
          </w:r>
        </w:del>
      </w:ins>
      <w:ins w:id="209" w:author="Ryan Larson" w:date="2021-10-21T17:49:00Z">
        <w:del w:id="210" w:author="Christopher Uggen" w:date="2022-01-05T11:43:00Z">
          <w:r w:rsidDel="00CF62C1">
            <w:rPr>
              <w:rFonts w:eastAsia="Times New Roman"/>
              <w:sz w:val="24"/>
              <w:szCs w:val="24"/>
            </w:rPr>
            <w:delText xml:space="preserve"> </w:delText>
          </w:r>
        </w:del>
      </w:ins>
      <w:ins w:id="211" w:author="Christopher Uggen" w:date="2022-01-05T11:43:00Z">
        <w:r w:rsidR="00CF62C1">
          <w:rPr>
            <w:rFonts w:eastAsia="Times New Roman"/>
            <w:sz w:val="24"/>
            <w:szCs w:val="24"/>
          </w:rPr>
          <w:t xml:space="preserve">temporal pattern </w:t>
        </w:r>
      </w:ins>
      <w:ins w:id="212" w:author="Ryan Larson" w:date="2021-10-21T17:49:00Z">
        <w:r>
          <w:rPr>
            <w:rFonts w:eastAsia="Times New Roman"/>
            <w:sz w:val="24"/>
            <w:szCs w:val="24"/>
          </w:rPr>
          <w:t>in Figure 1</w:t>
        </w:r>
        <w:del w:id="213" w:author="Christopher Uggen" w:date="2022-01-05T11:44:00Z">
          <w:r w:rsidDel="00CF62C1">
            <w:rPr>
              <w:rFonts w:eastAsia="Times New Roman"/>
              <w:sz w:val="24"/>
              <w:szCs w:val="24"/>
            </w:rPr>
            <w:delText xml:space="preserve"> </w:delText>
          </w:r>
        </w:del>
      </w:ins>
      <w:ins w:id="214" w:author="Ryan Larson" w:date="2021-10-21T17:48:00Z">
        <w:del w:id="215" w:author="Christopher Uggen" w:date="2022-01-05T11:44:00Z">
          <w:r w:rsidRPr="00251B74" w:rsidDel="00CF62C1">
            <w:rPr>
              <w:rFonts w:eastAsia="Times New Roman"/>
              <w:sz w:val="24"/>
              <w:szCs w:val="24"/>
            </w:rPr>
            <w:delText>describe the temporal pattern</w:delText>
          </w:r>
        </w:del>
        <w:r w:rsidRPr="00251B74">
          <w:rPr>
            <w:rFonts w:eastAsia="Times New Roman"/>
            <w:sz w:val="24"/>
            <w:szCs w:val="24"/>
          </w:rPr>
          <w:t xml:space="preserve">, </w:t>
        </w:r>
      </w:ins>
      <w:ins w:id="216" w:author="Ryan Larson" w:date="2021-10-21T17:49:00Z">
        <w:r>
          <w:rPr>
            <w:rFonts w:eastAsia="Times New Roman"/>
            <w:sz w:val="24"/>
            <w:szCs w:val="24"/>
          </w:rPr>
          <w:t xml:space="preserve">we </w:t>
        </w:r>
      </w:ins>
      <w:ins w:id="217" w:author="Christopher Uggen" w:date="2022-01-05T11:44:00Z">
        <w:r w:rsidR="00CF62C1">
          <w:rPr>
            <w:rFonts w:eastAsia="Times New Roman"/>
            <w:sz w:val="24"/>
            <w:szCs w:val="24"/>
          </w:rPr>
          <w:t xml:space="preserve">next </w:t>
        </w:r>
      </w:ins>
      <w:ins w:id="218" w:author="Ryan Larson" w:date="2021-10-21T17:49:00Z">
        <w:del w:id="219" w:author="Christopher Uggen" w:date="2022-01-05T11:44:00Z">
          <w:r w:rsidDel="00CF62C1">
            <w:rPr>
              <w:rFonts w:eastAsia="Times New Roman"/>
              <w:sz w:val="24"/>
              <w:szCs w:val="24"/>
            </w:rPr>
            <w:delText>then</w:delText>
          </w:r>
        </w:del>
      </w:ins>
      <w:ins w:id="220" w:author="Ryan Larson" w:date="2021-10-21T17:48:00Z">
        <w:del w:id="221" w:author="Christopher Uggen" w:date="2022-01-05T11:44:00Z">
          <w:r w:rsidRPr="00251B74" w:rsidDel="00CF62C1">
            <w:rPr>
              <w:rFonts w:eastAsia="Times New Roman"/>
              <w:sz w:val="24"/>
              <w:szCs w:val="24"/>
            </w:rPr>
            <w:delText xml:space="preserve"> </w:delText>
          </w:r>
        </w:del>
        <w:r w:rsidRPr="00251B74">
          <w:rPr>
            <w:rFonts w:eastAsia="Times New Roman"/>
            <w:sz w:val="24"/>
            <w:szCs w:val="24"/>
          </w:rPr>
          <w:t xml:space="preserve">disaggregate the </w:t>
        </w:r>
      </w:ins>
      <w:ins w:id="222" w:author="Christopher Uggen" w:date="2022-01-05T11:45:00Z">
        <w:r w:rsidR="00CF62C1">
          <w:rPr>
            <w:rFonts w:eastAsia="Times New Roman"/>
            <w:sz w:val="24"/>
            <w:szCs w:val="24"/>
          </w:rPr>
          <w:t xml:space="preserve">weekly </w:t>
        </w:r>
      </w:ins>
      <w:ins w:id="223" w:author="Ryan Larson" w:date="2021-10-21T17:48:00Z">
        <w:r w:rsidRPr="00251B74">
          <w:rPr>
            <w:rFonts w:eastAsia="Times New Roman"/>
            <w:sz w:val="24"/>
            <w:szCs w:val="24"/>
          </w:rPr>
          <w:t xml:space="preserve">data to </w:t>
        </w:r>
        <w:del w:id="224" w:author="Christopher Uggen" w:date="2022-01-26T21:52:00Z">
          <w:r w:rsidRPr="00251B74" w:rsidDel="00074E79">
            <w:rPr>
              <w:rFonts w:eastAsia="Times New Roman"/>
              <w:sz w:val="24"/>
              <w:szCs w:val="24"/>
            </w:rPr>
            <w:delText xml:space="preserve">the </w:delText>
          </w:r>
        </w:del>
      </w:ins>
      <w:ins w:id="225" w:author="Christopher Uggen" w:date="2022-01-26T21:52:00Z">
        <w:r w:rsidR="00074E79">
          <w:rPr>
            <w:rFonts w:eastAsia="Times New Roman"/>
            <w:sz w:val="24"/>
            <w:szCs w:val="24"/>
          </w:rPr>
          <w:t xml:space="preserve">local </w:t>
        </w:r>
      </w:ins>
      <w:ins w:id="226" w:author="Ryan Larson" w:date="2021-10-21T17:48:00Z">
        <w:r w:rsidRPr="00251B74">
          <w:rPr>
            <w:rFonts w:eastAsia="Times New Roman"/>
            <w:sz w:val="24"/>
            <w:szCs w:val="24"/>
          </w:rPr>
          <w:t>Zip Code Tabulation Area</w:t>
        </w:r>
      </w:ins>
      <w:ins w:id="227" w:author="Christopher Uggen" w:date="2022-01-26T21:52:00Z">
        <w:r w:rsidR="00074E79">
          <w:rPr>
            <w:rFonts w:eastAsia="Times New Roman"/>
            <w:sz w:val="24"/>
            <w:szCs w:val="24"/>
          </w:rPr>
          <w:t>s</w:t>
        </w:r>
      </w:ins>
      <w:ins w:id="228" w:author="Ryan Larson" w:date="2021-10-21T17:48:00Z">
        <w:r w:rsidRPr="00251B74">
          <w:rPr>
            <w:rFonts w:eastAsia="Times New Roman"/>
            <w:sz w:val="24"/>
            <w:szCs w:val="24"/>
          </w:rPr>
          <w:t xml:space="preserve"> (ZCTA</w:t>
        </w:r>
      </w:ins>
      <w:ins w:id="229" w:author="Christopher Uggen" w:date="2022-01-26T21:52:00Z">
        <w:r w:rsidR="00074E79">
          <w:rPr>
            <w:rFonts w:eastAsia="Times New Roman"/>
            <w:sz w:val="24"/>
            <w:szCs w:val="24"/>
          </w:rPr>
          <w:t>s</w:t>
        </w:r>
      </w:ins>
      <w:ins w:id="230" w:author="Ryan Larson" w:date="2021-10-21T17:48:00Z">
        <w:r w:rsidRPr="00251B74">
          <w:rPr>
            <w:rFonts w:eastAsia="Times New Roman"/>
            <w:sz w:val="24"/>
            <w:szCs w:val="24"/>
          </w:rPr>
          <w:t xml:space="preserve">) </w:t>
        </w:r>
        <w:del w:id="231" w:author="Christopher Uggen" w:date="2022-01-05T11:45:00Z">
          <w:r w:rsidRPr="00251B74" w:rsidDel="00CF62C1">
            <w:rPr>
              <w:rFonts w:eastAsia="Times New Roman"/>
              <w:sz w:val="24"/>
              <w:szCs w:val="24"/>
            </w:rPr>
            <w:delText xml:space="preserve">- week </w:delText>
          </w:r>
        </w:del>
        <w:del w:id="232" w:author="Christopher Uggen" w:date="2022-01-26T21:52:00Z">
          <w:r w:rsidRPr="00251B74" w:rsidDel="00074E79">
            <w:rPr>
              <w:rFonts w:eastAsia="Times New Roman"/>
              <w:sz w:val="24"/>
              <w:szCs w:val="24"/>
            </w:rPr>
            <w:delText xml:space="preserve">level </w:delText>
          </w:r>
        </w:del>
        <w:r w:rsidRPr="00251B74">
          <w:rPr>
            <w:rFonts w:eastAsia="Times New Roman"/>
            <w:sz w:val="24"/>
            <w:szCs w:val="24"/>
          </w:rPr>
          <w:t xml:space="preserve">to analyze the spatiotemporal variation in </w:t>
        </w:r>
      </w:ins>
      <w:ins w:id="233" w:author="Ryan Larson" w:date="2021-10-21T17:56:00Z">
        <w:r>
          <w:rPr>
            <w:rFonts w:eastAsia="Times New Roman"/>
            <w:sz w:val="24"/>
            <w:szCs w:val="24"/>
          </w:rPr>
          <w:t>the rates of firearm assault</w:t>
        </w:r>
      </w:ins>
      <w:ins w:id="234" w:author="Ryan Larson" w:date="2021-10-21T17:48:00Z">
        <w:r w:rsidRPr="00251B74">
          <w:rPr>
            <w:rFonts w:eastAsia="Times New Roman"/>
            <w:sz w:val="24"/>
            <w:szCs w:val="24"/>
          </w:rPr>
          <w:t xml:space="preserve">. Figure </w:t>
        </w:r>
      </w:ins>
      <w:ins w:id="235" w:author="Ryan Larson" w:date="2021-10-21T18:57:00Z">
        <w:r w:rsidR="005B2490">
          <w:rPr>
            <w:rFonts w:eastAsia="Times New Roman"/>
            <w:sz w:val="24"/>
            <w:szCs w:val="24"/>
          </w:rPr>
          <w:t>2</w:t>
        </w:r>
      </w:ins>
      <w:ins w:id="236" w:author="Ryan Larson" w:date="2021-10-21T17:48:00Z">
        <w:r w:rsidRPr="00251B74">
          <w:rPr>
            <w:rFonts w:eastAsia="Times New Roman"/>
            <w:sz w:val="24"/>
            <w:szCs w:val="24"/>
          </w:rPr>
          <w:t xml:space="preserve"> displays the firearm rates by Zip Code Tabulation Area</w:t>
        </w:r>
      </w:ins>
      <w:ins w:id="237" w:author="Christopher Uggen" w:date="2022-01-26T21:52:00Z">
        <w:r w:rsidR="00074E79">
          <w:rPr>
            <w:rFonts w:eastAsia="Times New Roman"/>
            <w:sz w:val="24"/>
            <w:szCs w:val="24"/>
          </w:rPr>
          <w:t>s</w:t>
        </w:r>
      </w:ins>
      <w:ins w:id="238" w:author="Ryan Larson" w:date="2021-10-21T17:48:00Z">
        <w:del w:id="239" w:author="Christopher Uggen" w:date="2022-01-26T21:52:00Z">
          <w:r w:rsidRPr="00251B74" w:rsidDel="00074E79">
            <w:rPr>
              <w:rFonts w:eastAsia="Times New Roman"/>
              <w:sz w:val="24"/>
              <w:szCs w:val="24"/>
            </w:rPr>
            <w:delText xml:space="preserve"> (ZCTA)</w:delText>
          </w:r>
        </w:del>
        <w:r w:rsidRPr="00251B74">
          <w:rPr>
            <w:rFonts w:eastAsia="Times New Roman"/>
            <w:sz w:val="24"/>
            <w:szCs w:val="24"/>
          </w:rPr>
          <w:t xml:space="preserve"> and period. The temporal pattern </w:t>
        </w:r>
      </w:ins>
      <w:ins w:id="240" w:author="Ryan Larson" w:date="2021-10-21T18:57:00Z">
        <w:r w:rsidR="005B2490">
          <w:rPr>
            <w:rFonts w:eastAsia="Times New Roman"/>
            <w:sz w:val="24"/>
            <w:szCs w:val="24"/>
          </w:rPr>
          <w:t xml:space="preserve">apparent in Figure 1 </w:t>
        </w:r>
      </w:ins>
      <w:ins w:id="241" w:author="Ryan Larson" w:date="2021-10-21T17:48:00Z">
        <w:r w:rsidRPr="00251B74">
          <w:rPr>
            <w:rFonts w:eastAsia="Times New Roman"/>
            <w:sz w:val="24"/>
            <w:szCs w:val="24"/>
          </w:rPr>
          <w:t xml:space="preserve">emerges, but only for </w:t>
        </w:r>
        <w:r w:rsidRPr="005B2490">
          <w:rPr>
            <w:rFonts w:eastAsia="Times New Roman"/>
            <w:sz w:val="24"/>
            <w:szCs w:val="24"/>
          </w:rPr>
          <w:t>certain</w:t>
        </w:r>
        <w:r w:rsidRPr="00251B74">
          <w:rPr>
            <w:rFonts w:eastAsia="Times New Roman"/>
            <w:sz w:val="24"/>
            <w:szCs w:val="24"/>
          </w:rPr>
          <w:t xml:space="preserve"> ZCTAs. Specifically, areas already marked by higher gun violence in the pre-treatment </w:t>
        </w:r>
      </w:ins>
      <w:ins w:id="242" w:author="Ryan Larson" w:date="2021-10-21T19:11:00Z">
        <w:r w:rsidR="00387FA4" w:rsidRPr="00251B74">
          <w:rPr>
            <w:rFonts w:eastAsia="Times New Roman"/>
            <w:sz w:val="24"/>
            <w:szCs w:val="24"/>
          </w:rPr>
          <w:t>period</w:t>
        </w:r>
        <w:del w:id="243" w:author="Christopher Uggen" w:date="2022-01-05T11:45:00Z">
          <w:r w:rsidR="00387FA4" w:rsidDel="00CF62C1">
            <w:rPr>
              <w:rFonts w:eastAsia="Times New Roman"/>
              <w:sz w:val="24"/>
              <w:szCs w:val="24"/>
            </w:rPr>
            <w:delText>,</w:delText>
          </w:r>
        </w:del>
        <w:r w:rsidR="00387FA4">
          <w:rPr>
            <w:rFonts w:eastAsia="Times New Roman"/>
            <w:sz w:val="24"/>
            <w:szCs w:val="24"/>
          </w:rPr>
          <w:t xml:space="preserve"> </w:t>
        </w:r>
        <w:r w:rsidR="00387FA4" w:rsidRPr="00251B74">
          <w:rPr>
            <w:rFonts w:eastAsia="Times New Roman"/>
            <w:sz w:val="24"/>
            <w:szCs w:val="24"/>
          </w:rPr>
          <w:t>experienced</w:t>
        </w:r>
      </w:ins>
      <w:ins w:id="244" w:author="Ryan Larson" w:date="2021-10-21T17:48:00Z">
        <w:r w:rsidRPr="00251B74">
          <w:rPr>
            <w:rFonts w:eastAsia="Times New Roman"/>
            <w:sz w:val="24"/>
            <w:szCs w:val="24"/>
          </w:rPr>
          <w:t xml:space="preserve"> </w:t>
        </w:r>
        <w:commentRangeStart w:id="245"/>
        <w:del w:id="246" w:author="Christopher Uggen" w:date="2022-01-26T21:53:00Z">
          <w:r w:rsidRPr="00251B74" w:rsidDel="00074E79">
            <w:rPr>
              <w:rFonts w:eastAsia="Times New Roman"/>
              <w:sz w:val="24"/>
              <w:szCs w:val="24"/>
            </w:rPr>
            <w:delText>more variation</w:delText>
          </w:r>
        </w:del>
      </w:ins>
      <w:ins w:id="247" w:author="Christopher Uggen" w:date="2022-01-26T21:53:00Z">
        <w:r w:rsidR="00074E79">
          <w:rPr>
            <w:rFonts w:eastAsia="Times New Roman"/>
            <w:sz w:val="24"/>
            <w:szCs w:val="24"/>
          </w:rPr>
          <w:t>g</w:t>
        </w:r>
      </w:ins>
      <w:ins w:id="248" w:author="Christopher Uggen" w:date="2022-01-26T21:54:00Z">
        <w:r w:rsidR="00074E79">
          <w:rPr>
            <w:rFonts w:eastAsia="Times New Roman"/>
            <w:sz w:val="24"/>
            <w:szCs w:val="24"/>
          </w:rPr>
          <w:t>reater change</w:t>
        </w:r>
      </w:ins>
      <w:ins w:id="249" w:author="Ryan Larson" w:date="2021-10-21T17:48:00Z">
        <w:r w:rsidRPr="00251B74">
          <w:rPr>
            <w:rFonts w:eastAsia="Times New Roman"/>
            <w:sz w:val="24"/>
            <w:szCs w:val="24"/>
          </w:rPr>
          <w:t xml:space="preserve"> </w:t>
        </w:r>
      </w:ins>
      <w:commentRangeEnd w:id="245"/>
      <w:r w:rsidR="00CF62C1">
        <w:rPr>
          <w:rStyle w:val="CommentReference"/>
          <w:rFonts w:eastAsia="Times New Roman"/>
        </w:rPr>
        <w:commentReference w:id="245"/>
      </w:r>
      <w:ins w:id="250" w:author="Ryan Larson" w:date="2021-10-21T17:48:00Z">
        <w:r w:rsidRPr="00251B74">
          <w:rPr>
            <w:rFonts w:eastAsia="Times New Roman"/>
            <w:sz w:val="24"/>
            <w:szCs w:val="24"/>
          </w:rPr>
          <w:t>across the time periods as compared to ZCTAs with very low firearm assault incidence.</w:t>
        </w:r>
      </w:ins>
      <w:ins w:id="251" w:author="Ryan Larson" w:date="2021-10-21T17:56:00Z">
        <w:r>
          <w:rPr>
            <w:rFonts w:eastAsia="Times New Roman"/>
            <w:sz w:val="24"/>
            <w:szCs w:val="24"/>
          </w:rPr>
          <w:t xml:space="preserve"> </w:t>
        </w:r>
      </w:ins>
      <w:ins w:id="252" w:author="Christopher Uggen" w:date="2022-01-26T21:57:00Z">
        <w:r w:rsidR="00074E79">
          <w:rPr>
            <w:rFonts w:eastAsia="Times New Roman"/>
            <w:sz w:val="24"/>
            <w:szCs w:val="24"/>
          </w:rPr>
          <w:t xml:space="preserve">The area surrounding George Floyd Square experienced an increase in firearm </w:t>
        </w:r>
      </w:ins>
      <w:ins w:id="253" w:author="Christopher Uggen" w:date="2022-01-26T21:58:00Z">
        <w:r w:rsidR="00074E79">
          <w:rPr>
            <w:rFonts w:eastAsia="Times New Roman"/>
            <w:sz w:val="24"/>
            <w:szCs w:val="24"/>
          </w:rPr>
          <w:t>assault injuries in the three months following his death, but the red area r</w:t>
        </w:r>
      </w:ins>
      <w:ins w:id="254" w:author="Christopher Uggen" w:date="2022-01-26T21:59:00Z">
        <w:r w:rsidR="00074E79">
          <w:rPr>
            <w:rFonts w:eastAsia="Times New Roman"/>
            <w:sz w:val="24"/>
            <w:szCs w:val="24"/>
          </w:rPr>
          <w:t xml:space="preserve">epresenting the </w:t>
        </w:r>
      </w:ins>
      <w:ins w:id="255" w:author="Christopher Uggen" w:date="2022-01-26T21:58:00Z">
        <w:r w:rsidR="00074E79">
          <w:rPr>
            <w:rFonts w:eastAsia="Times New Roman"/>
            <w:sz w:val="24"/>
            <w:szCs w:val="24"/>
          </w:rPr>
          <w:t xml:space="preserve">greatest spike </w:t>
        </w:r>
      </w:ins>
      <w:ins w:id="256" w:author="Christopher Uggen" w:date="2022-01-26T22:00:00Z">
        <w:r w:rsidR="00074E79">
          <w:rPr>
            <w:rFonts w:eastAsia="Times New Roman"/>
            <w:sz w:val="24"/>
            <w:szCs w:val="24"/>
          </w:rPr>
          <w:t>is</w:t>
        </w:r>
      </w:ins>
      <w:ins w:id="257" w:author="Christopher Uggen" w:date="2022-01-26T21:59:00Z">
        <w:r w:rsidR="00074E79">
          <w:rPr>
            <w:rFonts w:eastAsia="Times New Roman"/>
            <w:sz w:val="24"/>
            <w:szCs w:val="24"/>
          </w:rPr>
          <w:t xml:space="preserve"> </w:t>
        </w:r>
      </w:ins>
      <w:ins w:id="258" w:author="Christopher Uggen" w:date="2022-01-26T21:57:00Z">
        <w:r w:rsidR="00074E79">
          <w:rPr>
            <w:rFonts w:eastAsia="Times New Roman"/>
            <w:sz w:val="24"/>
            <w:szCs w:val="24"/>
          </w:rPr>
          <w:t xml:space="preserve">North Minneapolis, a historically Black </w:t>
        </w:r>
      </w:ins>
      <w:ins w:id="259" w:author="Christopher Uggen" w:date="2022-01-26T21:59:00Z">
        <w:r w:rsidR="00074E79">
          <w:rPr>
            <w:rFonts w:eastAsia="Times New Roman"/>
            <w:sz w:val="24"/>
            <w:szCs w:val="24"/>
          </w:rPr>
          <w:t xml:space="preserve">community </w:t>
        </w:r>
      </w:ins>
      <w:ins w:id="260" w:author="Christopher Uggen" w:date="2022-01-26T22:00:00Z">
        <w:r w:rsidR="00074E79">
          <w:rPr>
            <w:rFonts w:eastAsia="Times New Roman"/>
            <w:sz w:val="24"/>
            <w:szCs w:val="24"/>
          </w:rPr>
          <w:t xml:space="preserve">and </w:t>
        </w:r>
      </w:ins>
      <w:ins w:id="261" w:author="Christopher Uggen" w:date="2022-01-26T22:01:00Z">
        <w:r w:rsidR="005F60B8">
          <w:rPr>
            <w:rFonts w:eastAsia="Times New Roman"/>
            <w:sz w:val="24"/>
            <w:szCs w:val="24"/>
          </w:rPr>
          <w:t xml:space="preserve">a longstanding site </w:t>
        </w:r>
      </w:ins>
      <w:ins w:id="262" w:author="Christopher Uggen" w:date="2022-01-26T22:00:00Z">
        <w:r w:rsidR="00074E79">
          <w:rPr>
            <w:rFonts w:eastAsia="Times New Roman"/>
            <w:sz w:val="24"/>
            <w:szCs w:val="24"/>
          </w:rPr>
          <w:t xml:space="preserve">of </w:t>
        </w:r>
      </w:ins>
      <w:ins w:id="263" w:author="Christopher Uggen" w:date="2022-01-26T22:01:00Z">
        <w:r w:rsidR="005F60B8">
          <w:rPr>
            <w:rFonts w:eastAsia="Times New Roman"/>
            <w:sz w:val="24"/>
            <w:szCs w:val="24"/>
          </w:rPr>
          <w:t xml:space="preserve">resistance to police </w:t>
        </w:r>
      </w:ins>
      <w:ins w:id="264" w:author="Christopher Uggen" w:date="2022-01-26T22:00:00Z">
        <w:r w:rsidR="00074E79">
          <w:rPr>
            <w:rFonts w:eastAsia="Times New Roman"/>
            <w:sz w:val="24"/>
            <w:szCs w:val="24"/>
          </w:rPr>
          <w:t>violence and racial injustice.</w:t>
        </w:r>
      </w:ins>
    </w:p>
    <w:p w14:paraId="4D26064F" w14:textId="7FC8F98D" w:rsidR="00251B74" w:rsidRDefault="00251B74" w:rsidP="00CB052D">
      <w:pPr>
        <w:rPr>
          <w:ins w:id="265" w:author="Ryan Larson" w:date="2021-10-21T17:54:00Z"/>
          <w:rFonts w:eastAsia="Times New Roman"/>
          <w:sz w:val="24"/>
          <w:szCs w:val="24"/>
        </w:rPr>
      </w:pPr>
    </w:p>
    <w:p w14:paraId="5C1A85F0" w14:textId="0A70A9CC" w:rsidR="00251B74" w:rsidRDefault="00251B74" w:rsidP="00CB052D">
      <w:pPr>
        <w:rPr>
          <w:ins w:id="266" w:author="Ryan Larson" w:date="2021-10-21T17:48:00Z"/>
          <w:rFonts w:eastAsia="Times New Roman"/>
          <w:sz w:val="24"/>
          <w:szCs w:val="24"/>
        </w:rPr>
      </w:pPr>
      <w:ins w:id="267" w:author="Ryan Larson" w:date="2021-10-21T17:54:00Z">
        <w:r w:rsidRPr="00CB052D">
          <w:rPr>
            <w:rFonts w:eastAsia="Times New Roman"/>
            <w:noProof/>
            <w:sz w:val="24"/>
            <w:szCs w:val="24"/>
            <w:lang w:val="en"/>
          </w:rPr>
          <w:lastRenderedPageBreak/>
          <w:drawing>
            <wp:inline distT="114300" distB="114300" distL="114300" distR="114300" wp14:anchorId="1F2E9B4D" wp14:editId="4FEAA966">
              <wp:extent cx="5943600" cy="3670300"/>
              <wp:effectExtent l="0" t="0" r="0" b="63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3670300"/>
                      </a:xfrm>
                      <a:prstGeom prst="rect">
                        <a:avLst/>
                      </a:prstGeom>
                      <a:ln/>
                    </pic:spPr>
                  </pic:pic>
                </a:graphicData>
              </a:graphic>
            </wp:inline>
          </w:drawing>
        </w:r>
      </w:ins>
    </w:p>
    <w:p w14:paraId="37EAA3DD" w14:textId="77777777" w:rsidR="00251B74" w:rsidRPr="00CB052D" w:rsidRDefault="00251B74" w:rsidP="00CB052D">
      <w:pPr>
        <w:rPr>
          <w:rFonts w:eastAsia="Times New Roman"/>
          <w:sz w:val="24"/>
          <w:szCs w:val="24"/>
          <w:lang w:val="en"/>
        </w:rPr>
      </w:pPr>
    </w:p>
    <w:p w14:paraId="7B59F7E3" w14:textId="7A0BB407" w:rsidR="00CB052D" w:rsidRPr="00CB052D" w:rsidRDefault="00CB052D" w:rsidP="00CB052D">
      <w:pPr>
        <w:rPr>
          <w:rFonts w:eastAsia="Times New Roman"/>
          <w:b/>
          <w:sz w:val="24"/>
          <w:szCs w:val="24"/>
          <w:lang w:val="en"/>
        </w:rPr>
      </w:pPr>
    </w:p>
    <w:p w14:paraId="2DCEEFA5" w14:textId="1B7BFA4E" w:rsidR="00CB052D" w:rsidRPr="00CB052D" w:rsidRDefault="00CB052D" w:rsidP="00CB052D">
      <w:pPr>
        <w:rPr>
          <w:rFonts w:eastAsia="Times New Roman"/>
          <w:b/>
          <w:i/>
          <w:iCs/>
          <w:sz w:val="24"/>
          <w:szCs w:val="24"/>
          <w:lang w:val="en"/>
        </w:rPr>
      </w:pPr>
      <w:r w:rsidRPr="00CB052D">
        <w:rPr>
          <w:rFonts w:eastAsia="Times New Roman"/>
          <w:b/>
          <w:i/>
          <w:iCs/>
          <w:sz w:val="24"/>
          <w:szCs w:val="24"/>
          <w:lang w:val="en"/>
        </w:rPr>
        <w:t xml:space="preserve">Interrupted Time Series Models </w:t>
      </w:r>
    </w:p>
    <w:p w14:paraId="614439F0" w14:textId="34D613D6" w:rsidR="00056654" w:rsidRDefault="00CB052D" w:rsidP="00CB052D">
      <w:pPr>
        <w:rPr>
          <w:ins w:id="268" w:author="Christopher Uggen" w:date="2022-01-26T22:13:00Z"/>
          <w:rFonts w:eastAsia="Times New Roman"/>
          <w:sz w:val="24"/>
          <w:szCs w:val="24"/>
          <w:lang w:val="en"/>
        </w:rPr>
      </w:pPr>
      <w:r w:rsidRPr="00CB052D">
        <w:rPr>
          <w:rFonts w:eastAsia="Times New Roman"/>
          <w:sz w:val="24"/>
          <w:szCs w:val="24"/>
          <w:lang w:val="en"/>
        </w:rPr>
        <w:t>Table 1 presents interrupted time series models of the firearm assault injury rate in Minneapolis from 2016-2020</w:t>
      </w:r>
      <w:r w:rsidR="009E13FA">
        <w:rPr>
          <w:rFonts w:eastAsia="Times New Roman"/>
          <w:sz w:val="24"/>
          <w:szCs w:val="24"/>
          <w:lang w:val="en"/>
        </w:rPr>
        <w:t xml:space="preserve">. </w:t>
      </w:r>
      <w:r w:rsidRPr="00CB052D">
        <w:rPr>
          <w:rFonts w:eastAsia="Times New Roman"/>
          <w:sz w:val="24"/>
          <w:szCs w:val="24"/>
          <w:lang w:val="en"/>
        </w:rPr>
        <w:t>Each model includes a time indicator for each period</w:t>
      </w:r>
      <w:r w:rsidRPr="00CB052D">
        <w:rPr>
          <w:rFonts w:eastAsia="Times New Roman"/>
          <w:sz w:val="24"/>
          <w:szCs w:val="24"/>
          <w:vertAlign w:val="superscript"/>
          <w:lang w:val="en"/>
        </w:rPr>
        <w:footnoteReference w:id="2"/>
      </w:r>
      <w:r w:rsidRPr="00CB052D">
        <w:rPr>
          <w:rFonts w:eastAsia="Times New Roman"/>
          <w:sz w:val="24"/>
          <w:szCs w:val="24"/>
          <w:lang w:val="en"/>
        </w:rPr>
        <w:t xml:space="preserve"> of analysis, as well as controls for seasonality and police behavior. Model 2 is estimated on disaggregated weekly Zip Code Tabulation Area data, and includes ZCTA fixed effects to account for time-constant unobserved heterogeneity</w:t>
      </w:r>
      <w:ins w:id="269" w:author="Jeanie Santaularia" w:date="2021-10-25T14:53:00Z">
        <w:r w:rsidR="003F1BF6">
          <w:rPr>
            <w:rFonts w:eastAsia="Times New Roman"/>
            <w:sz w:val="24"/>
            <w:szCs w:val="24"/>
            <w:lang w:val="en"/>
          </w:rPr>
          <w:t xml:space="preserve"> such as </w:t>
        </w:r>
        <w:del w:id="270" w:author="Christopher Uggen" w:date="2022-01-05T11:47:00Z">
          <w:r w:rsidR="003F1BF6" w:rsidDel="00CF62C1">
            <w:rPr>
              <w:rFonts w:eastAsia="Times New Roman"/>
              <w:sz w:val="24"/>
              <w:szCs w:val="24"/>
              <w:lang w:val="en"/>
            </w:rPr>
            <w:delText>XXXX</w:delText>
          </w:r>
        </w:del>
      </w:ins>
      <w:ins w:id="271" w:author="Christopher Uggen" w:date="2022-01-05T11:47:00Z">
        <w:r w:rsidR="00CF62C1">
          <w:rPr>
            <w:rFonts w:eastAsia="Times New Roman"/>
            <w:sz w:val="24"/>
            <w:szCs w:val="24"/>
            <w:lang w:val="en"/>
          </w:rPr>
          <w:t>local geograph</w:t>
        </w:r>
      </w:ins>
      <w:ins w:id="272" w:author="Christopher Uggen" w:date="2022-01-26T22:03:00Z">
        <w:r w:rsidR="00A3718B">
          <w:rPr>
            <w:rFonts w:eastAsia="Times New Roman"/>
            <w:sz w:val="24"/>
            <w:szCs w:val="24"/>
            <w:lang w:val="en"/>
          </w:rPr>
          <w:t>ic features</w:t>
        </w:r>
      </w:ins>
      <w:r w:rsidRPr="00CB052D">
        <w:rPr>
          <w:rFonts w:eastAsia="Times New Roman"/>
          <w:sz w:val="24"/>
          <w:szCs w:val="24"/>
          <w:lang w:val="en"/>
        </w:rPr>
        <w:t xml:space="preserve">. </w:t>
      </w:r>
      <w:del w:id="273" w:author="Christopher Uggen" w:date="2022-01-05T11:48:00Z">
        <w:r w:rsidRPr="00CB052D" w:rsidDel="00CF62C1">
          <w:rPr>
            <w:rFonts w:eastAsia="Times New Roman"/>
            <w:sz w:val="24"/>
            <w:szCs w:val="24"/>
            <w:lang w:val="en"/>
          </w:rPr>
          <w:delText xml:space="preserve"> </w:delText>
        </w:r>
      </w:del>
      <w:commentRangeStart w:id="274"/>
      <w:r w:rsidRPr="00CB052D">
        <w:rPr>
          <w:rFonts w:eastAsia="Times New Roman"/>
          <w:sz w:val="24"/>
          <w:szCs w:val="24"/>
          <w:lang w:val="en"/>
        </w:rPr>
        <w:t xml:space="preserve">Controlling for seasonal expectations, Model 1 indicates that the rate of firearm assault injuries rose in the three months </w:t>
      </w:r>
      <w:del w:id="275" w:author="Christopher Uggen" w:date="2022-01-26T22:06:00Z">
        <w:r w:rsidRPr="00CB052D" w:rsidDel="00A3718B">
          <w:rPr>
            <w:rFonts w:eastAsia="Times New Roman"/>
            <w:sz w:val="24"/>
            <w:szCs w:val="24"/>
            <w:lang w:val="en"/>
          </w:rPr>
          <w:delText>post-</w:delText>
        </w:r>
      </w:del>
      <w:ins w:id="276" w:author="Christopher Uggen" w:date="2022-01-26T22:06:00Z">
        <w:r w:rsidR="00A3718B">
          <w:rPr>
            <w:rFonts w:eastAsia="Times New Roman"/>
            <w:sz w:val="24"/>
            <w:szCs w:val="24"/>
            <w:lang w:val="en"/>
          </w:rPr>
          <w:t xml:space="preserve">after the </w:t>
        </w:r>
      </w:ins>
      <w:r w:rsidRPr="00CB052D">
        <w:rPr>
          <w:rFonts w:eastAsia="Times New Roman"/>
          <w:sz w:val="24"/>
          <w:szCs w:val="24"/>
          <w:lang w:val="en"/>
        </w:rPr>
        <w:t>killing</w:t>
      </w:r>
      <w:ins w:id="277" w:author="Christopher Uggen" w:date="2022-01-26T22:10:00Z">
        <w:r w:rsidR="00A3718B">
          <w:rPr>
            <w:rFonts w:eastAsia="Times New Roman"/>
            <w:sz w:val="24"/>
            <w:szCs w:val="24"/>
            <w:lang w:val="en"/>
          </w:rPr>
          <w:t xml:space="preserve"> (labeled Post-killing in the table)</w:t>
        </w:r>
      </w:ins>
      <w:r w:rsidRPr="00CB052D">
        <w:rPr>
          <w:rFonts w:eastAsia="Times New Roman"/>
          <w:sz w:val="24"/>
          <w:szCs w:val="24"/>
          <w:lang w:val="en"/>
        </w:rPr>
        <w:t xml:space="preserve">, </w:t>
      </w:r>
      <w:del w:id="278" w:author="Christopher Uggen" w:date="2022-01-26T22:06:00Z">
        <w:r w:rsidRPr="00CB052D" w:rsidDel="00A3718B">
          <w:rPr>
            <w:rFonts w:eastAsia="Times New Roman"/>
            <w:sz w:val="24"/>
            <w:szCs w:val="24"/>
            <w:lang w:val="en"/>
          </w:rPr>
          <w:delText xml:space="preserve">with </w:delText>
        </w:r>
      </w:del>
      <w:ins w:id="279" w:author="Christopher Uggen" w:date="2022-01-26T22:06:00Z">
        <w:r w:rsidR="00A3718B">
          <w:rPr>
            <w:rFonts w:eastAsia="Times New Roman"/>
            <w:sz w:val="24"/>
            <w:szCs w:val="24"/>
            <w:lang w:val="en"/>
          </w:rPr>
          <w:t xml:space="preserve">by </w:t>
        </w:r>
      </w:ins>
      <w:r w:rsidRPr="00CB052D">
        <w:rPr>
          <w:rFonts w:eastAsia="Times New Roman"/>
          <w:sz w:val="24"/>
          <w:szCs w:val="24"/>
          <w:lang w:val="en"/>
        </w:rPr>
        <w:t xml:space="preserve">an </w:t>
      </w:r>
      <w:ins w:id="280" w:author="Christopher Uggen" w:date="2022-01-26T22:06:00Z">
        <w:r w:rsidR="00A3718B">
          <w:rPr>
            <w:rFonts w:eastAsia="Times New Roman"/>
            <w:sz w:val="24"/>
            <w:szCs w:val="24"/>
            <w:lang w:val="en"/>
          </w:rPr>
          <w:t xml:space="preserve">average of </w:t>
        </w:r>
      </w:ins>
      <w:del w:id="281" w:author="Christopher Uggen" w:date="2022-01-26T22:06:00Z">
        <w:r w:rsidRPr="00CB052D" w:rsidDel="00A3718B">
          <w:rPr>
            <w:rFonts w:eastAsia="Times New Roman"/>
            <w:sz w:val="24"/>
            <w:szCs w:val="24"/>
            <w:lang w:val="en"/>
          </w:rPr>
          <w:delText xml:space="preserve">increase of </w:delText>
        </w:r>
      </w:del>
      <w:ins w:id="282" w:author="Christopher Uggen" w:date="2022-01-26T22:06:00Z">
        <w:r w:rsidR="00A3718B">
          <w:rPr>
            <w:rFonts w:eastAsia="Times New Roman"/>
            <w:sz w:val="24"/>
            <w:szCs w:val="24"/>
            <w:lang w:val="en"/>
          </w:rPr>
          <w:t xml:space="preserve"> </w:t>
        </w:r>
      </w:ins>
      <w:r w:rsidRPr="00CB052D">
        <w:rPr>
          <w:rFonts w:eastAsia="Times New Roman"/>
          <w:sz w:val="24"/>
          <w:szCs w:val="24"/>
          <w:lang w:val="en"/>
        </w:rPr>
        <w:t>.014 firearm assault</w:t>
      </w:r>
      <w:del w:id="283" w:author="Christopher Uggen" w:date="2022-01-26T22:04:00Z">
        <w:r w:rsidRPr="00CB052D" w:rsidDel="00A3718B">
          <w:rPr>
            <w:rFonts w:eastAsia="Times New Roman"/>
            <w:sz w:val="24"/>
            <w:szCs w:val="24"/>
            <w:lang w:val="en"/>
          </w:rPr>
          <w:delText>s</w:delText>
        </w:r>
      </w:del>
      <w:r w:rsidRPr="00CB052D">
        <w:rPr>
          <w:rFonts w:eastAsia="Times New Roman"/>
          <w:sz w:val="24"/>
          <w:szCs w:val="24"/>
          <w:lang w:val="en"/>
        </w:rPr>
        <w:t xml:space="preserve"> injuries per 1,000 residents</w:t>
      </w:r>
      <w:del w:id="284" w:author="Christopher Uggen" w:date="2022-01-26T22:07:00Z">
        <w:r w:rsidRPr="00CB052D" w:rsidDel="00A3718B">
          <w:rPr>
            <w:rFonts w:eastAsia="Times New Roman"/>
            <w:sz w:val="24"/>
            <w:szCs w:val="24"/>
            <w:lang w:val="en"/>
          </w:rPr>
          <w:delText xml:space="preserve"> over those three months on average</w:delText>
        </w:r>
      </w:del>
      <w:r w:rsidRPr="00CB052D">
        <w:rPr>
          <w:rFonts w:eastAsia="Times New Roman"/>
          <w:sz w:val="24"/>
          <w:szCs w:val="24"/>
          <w:lang w:val="en"/>
        </w:rPr>
        <w:t xml:space="preserve">. </w:t>
      </w:r>
      <w:del w:id="285" w:author="Jeanie Santaularia" w:date="2021-10-25T14:54:00Z">
        <w:r w:rsidRPr="00CB052D" w:rsidDel="003F1BF6">
          <w:rPr>
            <w:rFonts w:eastAsia="Times New Roman"/>
            <w:sz w:val="24"/>
            <w:szCs w:val="24"/>
            <w:lang w:val="en"/>
          </w:rPr>
          <w:delText xml:space="preserve">In the remaining weeks </w:delText>
        </w:r>
      </w:del>
      <w:ins w:id="286" w:author="Jeanie Santaularia" w:date="2021-10-25T14:54:00Z">
        <w:del w:id="287" w:author="Ryan Larson" w:date="2022-02-16T16:31:00Z">
          <w:r w:rsidR="003F1BF6" w:rsidDel="00467E37">
            <w:rPr>
              <w:rFonts w:eastAsia="Times New Roman"/>
              <w:sz w:val="24"/>
              <w:szCs w:val="24"/>
              <w:lang w:val="en"/>
            </w:rPr>
            <w:delText>A</w:delText>
          </w:r>
        </w:del>
      </w:ins>
      <w:del w:id="288" w:author="Jeanie Santaularia" w:date="2021-10-25T14:54:00Z">
        <w:r w:rsidRPr="00CB052D" w:rsidDel="003F1BF6">
          <w:rPr>
            <w:rFonts w:eastAsia="Times New Roman"/>
            <w:sz w:val="24"/>
            <w:szCs w:val="24"/>
            <w:lang w:val="en"/>
          </w:rPr>
          <w:delText>a</w:delText>
        </w:r>
      </w:del>
      <w:del w:id="289" w:author="Christopher Uggen" w:date="2022-01-26T22:07:00Z">
        <w:r w:rsidRPr="00CB052D" w:rsidDel="00A3718B">
          <w:rPr>
            <w:rFonts w:eastAsia="Times New Roman"/>
            <w:sz w:val="24"/>
            <w:szCs w:val="24"/>
            <w:lang w:val="en"/>
          </w:rPr>
          <w:delText xml:space="preserve">fter </w:delText>
        </w:r>
      </w:del>
      <w:ins w:id="290" w:author="Christopher Uggen" w:date="2022-01-26T22:07:00Z">
        <w:r w:rsidR="00A3718B">
          <w:rPr>
            <w:rFonts w:eastAsia="Times New Roman"/>
            <w:sz w:val="24"/>
            <w:szCs w:val="24"/>
            <w:lang w:val="en"/>
          </w:rPr>
          <w:t xml:space="preserve">In the </w:t>
        </w:r>
      </w:ins>
      <w:ins w:id="291" w:author="Christopher Uggen" w:date="2022-01-26T22:08:00Z">
        <w:r w:rsidR="00A3718B">
          <w:rPr>
            <w:rFonts w:eastAsia="Times New Roman"/>
            <w:sz w:val="24"/>
            <w:szCs w:val="24"/>
            <w:lang w:val="en"/>
          </w:rPr>
          <w:t xml:space="preserve">subsequent </w:t>
        </w:r>
      </w:ins>
      <w:ins w:id="292" w:author="Christopher Uggen" w:date="2022-01-26T22:11:00Z">
        <w:r w:rsidR="00A3718B">
          <w:rPr>
            <w:rFonts w:eastAsia="Times New Roman"/>
            <w:sz w:val="24"/>
            <w:szCs w:val="24"/>
            <w:lang w:val="en"/>
          </w:rPr>
          <w:t xml:space="preserve">period </w:t>
        </w:r>
      </w:ins>
      <w:ins w:id="293" w:author="Christopher Uggen" w:date="2022-01-26T22:08:00Z">
        <w:r w:rsidR="00A3718B">
          <w:rPr>
            <w:rFonts w:eastAsia="Times New Roman"/>
            <w:sz w:val="24"/>
            <w:szCs w:val="24"/>
            <w:lang w:val="en"/>
          </w:rPr>
          <w:t>(</w:t>
        </w:r>
      </w:ins>
      <w:ins w:id="294" w:author="Christopher Uggen" w:date="2022-01-26T22:11:00Z">
        <w:r w:rsidR="00A3718B">
          <w:rPr>
            <w:rFonts w:eastAsia="Times New Roman"/>
            <w:sz w:val="24"/>
            <w:szCs w:val="24"/>
            <w:lang w:val="en"/>
          </w:rPr>
          <w:t>labeled P</w:t>
        </w:r>
      </w:ins>
      <w:ins w:id="295" w:author="Christopher Uggen" w:date="2022-01-26T22:08:00Z">
        <w:r w:rsidR="00A3718B">
          <w:rPr>
            <w:rFonts w:eastAsia="Times New Roman"/>
            <w:sz w:val="24"/>
            <w:szCs w:val="24"/>
            <w:lang w:val="en"/>
          </w:rPr>
          <w:t xml:space="preserve">ost </w:t>
        </w:r>
      </w:ins>
      <w:ins w:id="296" w:author="Christopher Uggen" w:date="2022-01-26T22:11:00Z">
        <w:r w:rsidR="00A3718B">
          <w:rPr>
            <w:rFonts w:eastAsia="Times New Roman"/>
            <w:sz w:val="24"/>
            <w:szCs w:val="24"/>
            <w:lang w:val="en"/>
          </w:rPr>
          <w:t>k</w:t>
        </w:r>
      </w:ins>
      <w:ins w:id="297" w:author="Christopher Uggen" w:date="2022-01-26T22:08:00Z">
        <w:r w:rsidR="00A3718B">
          <w:rPr>
            <w:rFonts w:eastAsia="Times New Roman"/>
            <w:sz w:val="24"/>
            <w:szCs w:val="24"/>
            <w:lang w:val="en"/>
          </w:rPr>
          <w:t>illing</w:t>
        </w:r>
      </w:ins>
      <w:ins w:id="298" w:author="Christopher Uggen" w:date="2022-01-26T22:09:00Z">
        <w:r w:rsidR="00A3718B">
          <w:rPr>
            <w:rFonts w:eastAsia="Times New Roman"/>
            <w:sz w:val="24"/>
            <w:szCs w:val="24"/>
            <w:lang w:val="en"/>
          </w:rPr>
          <w:t xml:space="preserve"> </w:t>
        </w:r>
      </w:ins>
      <w:ins w:id="299" w:author="Christopher Uggen" w:date="2022-01-26T22:08:00Z">
        <w:r w:rsidR="00A3718B">
          <w:rPr>
            <w:rFonts w:eastAsia="Times New Roman"/>
            <w:sz w:val="24"/>
            <w:szCs w:val="24"/>
            <w:lang w:val="en"/>
          </w:rPr>
          <w:t xml:space="preserve">3 months), </w:t>
        </w:r>
      </w:ins>
      <w:del w:id="300" w:author="Christopher Uggen" w:date="2022-01-26T22:08:00Z">
        <w:r w:rsidRPr="00CB052D" w:rsidDel="00A3718B">
          <w:rPr>
            <w:rFonts w:eastAsia="Times New Roman"/>
            <w:sz w:val="24"/>
            <w:szCs w:val="24"/>
            <w:lang w:val="en"/>
          </w:rPr>
          <w:delText>th</w:delText>
        </w:r>
      </w:del>
      <w:del w:id="301" w:author="Christopher Uggen" w:date="2022-01-26T22:07:00Z">
        <w:r w:rsidRPr="00CB052D" w:rsidDel="00A3718B">
          <w:rPr>
            <w:rFonts w:eastAsia="Times New Roman"/>
            <w:sz w:val="24"/>
            <w:szCs w:val="24"/>
            <w:lang w:val="en"/>
          </w:rPr>
          <w:delText>e</w:delText>
        </w:r>
      </w:del>
      <w:del w:id="302" w:author="Christopher Uggen" w:date="2022-01-26T22:08:00Z">
        <w:r w:rsidRPr="00CB052D" w:rsidDel="00A3718B">
          <w:rPr>
            <w:rFonts w:eastAsia="Times New Roman"/>
            <w:sz w:val="24"/>
            <w:szCs w:val="24"/>
            <w:lang w:val="en"/>
          </w:rPr>
          <w:delText xml:space="preserve"> twelve-week</w:delText>
        </w:r>
      </w:del>
      <w:ins w:id="303" w:author="Christopher Uggen" w:date="2022-01-26T22:08:00Z">
        <w:r w:rsidR="00A3718B" w:rsidRPr="00CB052D" w:rsidDel="00A3718B">
          <w:rPr>
            <w:rFonts w:eastAsia="Times New Roman"/>
            <w:sz w:val="24"/>
            <w:szCs w:val="24"/>
            <w:lang w:val="en"/>
          </w:rPr>
          <w:t xml:space="preserve"> </w:t>
        </w:r>
      </w:ins>
      <w:del w:id="304" w:author="Christopher Uggen" w:date="2022-01-26T22:08:00Z">
        <w:r w:rsidRPr="00CB052D" w:rsidDel="00A3718B">
          <w:rPr>
            <w:rFonts w:eastAsia="Times New Roman"/>
            <w:sz w:val="24"/>
            <w:szCs w:val="24"/>
            <w:lang w:val="en"/>
          </w:rPr>
          <w:delText xml:space="preserve"> post-killing period, </w:delText>
        </w:r>
      </w:del>
      <w:ins w:id="305" w:author="Christopher Uggen" w:date="2022-01-26T22:08:00Z">
        <w:r w:rsidR="00A3718B">
          <w:rPr>
            <w:rFonts w:eastAsia="Times New Roman"/>
            <w:sz w:val="24"/>
            <w:szCs w:val="24"/>
            <w:lang w:val="en"/>
          </w:rPr>
          <w:t xml:space="preserve"> </w:t>
        </w:r>
      </w:ins>
      <w:r w:rsidRPr="00CB052D">
        <w:rPr>
          <w:rFonts w:eastAsia="Times New Roman"/>
          <w:sz w:val="24"/>
          <w:szCs w:val="24"/>
          <w:lang w:val="en"/>
        </w:rPr>
        <w:t>the rate declined .004</w:t>
      </w:r>
      <w:del w:id="306" w:author="Christopher Uggen" w:date="2022-01-26T22:09:00Z">
        <w:r w:rsidRPr="00CB052D" w:rsidDel="00A3718B">
          <w:rPr>
            <w:rFonts w:eastAsia="Times New Roman"/>
            <w:sz w:val="24"/>
            <w:szCs w:val="24"/>
            <w:lang w:val="en"/>
          </w:rPr>
          <w:delText xml:space="preserve"> in th</w:delText>
        </w:r>
      </w:del>
      <w:del w:id="307" w:author="Christopher Uggen" w:date="2022-01-26T22:05:00Z">
        <w:r w:rsidRPr="00CB052D" w:rsidDel="00A3718B">
          <w:rPr>
            <w:rFonts w:eastAsia="Times New Roman"/>
            <w:sz w:val="24"/>
            <w:szCs w:val="24"/>
            <w:lang w:val="en"/>
          </w:rPr>
          <w:delText>is</w:delText>
        </w:r>
      </w:del>
      <w:del w:id="308" w:author="Christopher Uggen" w:date="2022-01-26T22:09:00Z">
        <w:r w:rsidRPr="00CB052D" w:rsidDel="00A3718B">
          <w:rPr>
            <w:rFonts w:eastAsia="Times New Roman"/>
            <w:sz w:val="24"/>
            <w:szCs w:val="24"/>
            <w:lang w:val="en"/>
          </w:rPr>
          <w:delText xml:space="preserve"> period</w:delText>
        </w:r>
      </w:del>
      <w:r w:rsidRPr="00CB052D">
        <w:rPr>
          <w:rFonts w:eastAsia="Times New Roman"/>
          <w:sz w:val="24"/>
          <w:szCs w:val="24"/>
          <w:lang w:val="en"/>
        </w:rPr>
        <w:t xml:space="preserve">, indicating that the rate did not return to </w:t>
      </w:r>
      <w:ins w:id="309" w:author="Christopher Uggen" w:date="2022-01-31T21:22:00Z">
        <w:r w:rsidR="002A1079">
          <w:rPr>
            <w:rFonts w:eastAsia="Times New Roman"/>
            <w:sz w:val="24"/>
            <w:szCs w:val="24"/>
            <w:lang w:val="en"/>
          </w:rPr>
          <w:t xml:space="preserve">the </w:t>
        </w:r>
      </w:ins>
      <w:r w:rsidRPr="00CB052D">
        <w:rPr>
          <w:rFonts w:eastAsia="Times New Roman"/>
          <w:sz w:val="24"/>
          <w:szCs w:val="24"/>
          <w:lang w:val="en"/>
        </w:rPr>
        <w:t xml:space="preserve">pre-killing </w:t>
      </w:r>
      <w:del w:id="310" w:author="Christopher Uggen" w:date="2022-01-26T22:10:00Z">
        <w:r w:rsidRPr="00CB052D" w:rsidDel="00A3718B">
          <w:rPr>
            <w:rFonts w:eastAsia="Times New Roman"/>
            <w:sz w:val="24"/>
            <w:szCs w:val="24"/>
            <w:lang w:val="en"/>
          </w:rPr>
          <w:delText xml:space="preserve">levels </w:delText>
        </w:r>
      </w:del>
      <w:ins w:id="311" w:author="Christopher Uggen" w:date="2022-01-26T22:10:00Z">
        <w:r w:rsidR="00A3718B">
          <w:rPr>
            <w:rFonts w:eastAsia="Times New Roman"/>
            <w:sz w:val="24"/>
            <w:szCs w:val="24"/>
            <w:lang w:val="en"/>
          </w:rPr>
          <w:t>baseline</w:t>
        </w:r>
        <w:r w:rsidR="00A3718B" w:rsidRPr="00CB052D">
          <w:rPr>
            <w:rFonts w:eastAsia="Times New Roman"/>
            <w:sz w:val="24"/>
            <w:szCs w:val="24"/>
            <w:lang w:val="en"/>
          </w:rPr>
          <w:t xml:space="preserve"> </w:t>
        </w:r>
      </w:ins>
      <w:r w:rsidRPr="00CB052D">
        <w:rPr>
          <w:rFonts w:eastAsia="Times New Roman"/>
          <w:sz w:val="24"/>
          <w:szCs w:val="24"/>
          <w:lang w:val="en"/>
        </w:rPr>
        <w:t xml:space="preserve">after the initial spike. </w:t>
      </w:r>
    </w:p>
    <w:p w14:paraId="417882A6" w14:textId="77777777" w:rsidR="00056654" w:rsidRDefault="00056654" w:rsidP="00CB052D">
      <w:pPr>
        <w:rPr>
          <w:ins w:id="312" w:author="Christopher Uggen" w:date="2022-01-26T22:13:00Z"/>
          <w:rFonts w:eastAsia="Times New Roman"/>
          <w:sz w:val="24"/>
          <w:szCs w:val="24"/>
          <w:lang w:val="en"/>
        </w:rPr>
      </w:pPr>
    </w:p>
    <w:p w14:paraId="4587B22E" w14:textId="2B506824" w:rsidR="00CB052D" w:rsidRPr="00CB052D" w:rsidRDefault="00CB052D" w:rsidP="00CB052D">
      <w:pPr>
        <w:rPr>
          <w:rFonts w:eastAsia="Times New Roman"/>
          <w:sz w:val="24"/>
          <w:szCs w:val="24"/>
          <w:lang w:val="en"/>
        </w:rPr>
      </w:pPr>
      <w:r w:rsidRPr="00CB052D">
        <w:rPr>
          <w:rFonts w:eastAsia="Times New Roman"/>
          <w:sz w:val="24"/>
          <w:szCs w:val="24"/>
          <w:lang w:val="en"/>
        </w:rPr>
        <w:t xml:space="preserve">In Model 2 these results </w:t>
      </w:r>
      <w:commentRangeEnd w:id="274"/>
      <w:r w:rsidR="00056654">
        <w:rPr>
          <w:rStyle w:val="CommentReference"/>
          <w:rFonts w:eastAsia="Times New Roman"/>
        </w:rPr>
        <w:commentReference w:id="274"/>
      </w:r>
      <w:r w:rsidRPr="00CB052D">
        <w:rPr>
          <w:rFonts w:eastAsia="Times New Roman"/>
          <w:sz w:val="24"/>
          <w:szCs w:val="24"/>
          <w:lang w:val="en"/>
        </w:rPr>
        <w:t xml:space="preserve">are corroborated </w:t>
      </w:r>
      <w:del w:id="313" w:author="Christopher Uggen" w:date="2022-01-26T22:12:00Z">
        <w:r w:rsidRPr="00CB052D" w:rsidDel="00056654">
          <w:rPr>
            <w:rFonts w:eastAsia="Times New Roman"/>
            <w:sz w:val="24"/>
            <w:szCs w:val="24"/>
            <w:lang w:val="en"/>
          </w:rPr>
          <w:delText xml:space="preserve">with </w:delText>
        </w:r>
      </w:del>
      <w:ins w:id="314" w:author="Christopher Uggen" w:date="2022-01-26T22:12:00Z">
        <w:r w:rsidR="00056654">
          <w:rPr>
            <w:rFonts w:eastAsia="Times New Roman"/>
            <w:sz w:val="24"/>
            <w:szCs w:val="24"/>
            <w:lang w:val="en"/>
          </w:rPr>
          <w:t>using</w:t>
        </w:r>
        <w:r w:rsidR="00056654" w:rsidRPr="00CB052D">
          <w:rPr>
            <w:rFonts w:eastAsia="Times New Roman"/>
            <w:sz w:val="24"/>
            <w:szCs w:val="24"/>
            <w:lang w:val="en"/>
          </w:rPr>
          <w:t xml:space="preserve"> </w:t>
        </w:r>
      </w:ins>
      <w:r w:rsidRPr="00CB052D">
        <w:rPr>
          <w:rFonts w:eastAsia="Times New Roman"/>
          <w:sz w:val="24"/>
          <w:szCs w:val="24"/>
          <w:lang w:val="en"/>
        </w:rPr>
        <w:t xml:space="preserve">within-ZCTA comparisons, </w:t>
      </w:r>
      <w:del w:id="315" w:author="Christopher Uggen" w:date="2022-01-31T21:23:00Z">
        <w:r w:rsidRPr="00CB052D" w:rsidDel="002A1079">
          <w:rPr>
            <w:rFonts w:eastAsia="Times New Roman"/>
            <w:sz w:val="24"/>
            <w:szCs w:val="24"/>
            <w:lang w:val="en"/>
          </w:rPr>
          <w:delText xml:space="preserve">with </w:delText>
        </w:r>
      </w:del>
      <w:ins w:id="316" w:author="Christopher Uggen" w:date="2022-01-31T21:23:00Z">
        <w:r w:rsidR="002A1079">
          <w:rPr>
            <w:rFonts w:eastAsia="Times New Roman"/>
            <w:sz w:val="24"/>
            <w:szCs w:val="24"/>
            <w:lang w:val="en"/>
          </w:rPr>
          <w:t xml:space="preserve">showing </w:t>
        </w:r>
      </w:ins>
      <w:del w:id="317" w:author="Christopher Uggen" w:date="2022-01-31T21:23:00Z">
        <w:r w:rsidRPr="00CB052D" w:rsidDel="002A1079">
          <w:rPr>
            <w:rFonts w:eastAsia="Times New Roman"/>
            <w:sz w:val="24"/>
            <w:szCs w:val="24"/>
            <w:lang w:val="en"/>
          </w:rPr>
          <w:delText xml:space="preserve">the post-killing period marked by </w:delText>
        </w:r>
      </w:del>
      <w:r w:rsidRPr="00CB052D">
        <w:rPr>
          <w:rFonts w:eastAsia="Times New Roman"/>
          <w:sz w:val="24"/>
          <w:szCs w:val="24"/>
          <w:lang w:val="en"/>
        </w:rPr>
        <w:t>a .97 increase in firearm assault injur</w:t>
      </w:r>
      <w:ins w:id="318" w:author="Christopher Uggen" w:date="2022-01-31T21:23:00Z">
        <w:r w:rsidR="002A1079">
          <w:rPr>
            <w:rFonts w:eastAsia="Times New Roman"/>
            <w:sz w:val="24"/>
            <w:szCs w:val="24"/>
            <w:lang w:val="en"/>
          </w:rPr>
          <w:t>y</w:t>
        </w:r>
      </w:ins>
      <w:del w:id="319" w:author="Christopher Uggen" w:date="2022-01-31T21:23:00Z">
        <w:r w:rsidRPr="00CB052D" w:rsidDel="002A1079">
          <w:rPr>
            <w:rFonts w:eastAsia="Times New Roman"/>
            <w:sz w:val="24"/>
            <w:szCs w:val="24"/>
            <w:lang w:val="en"/>
          </w:rPr>
          <w:delText>ies</w:delText>
        </w:r>
      </w:del>
      <w:r w:rsidRPr="00CB052D">
        <w:rPr>
          <w:rFonts w:eastAsia="Times New Roman"/>
          <w:sz w:val="24"/>
          <w:szCs w:val="24"/>
          <w:lang w:val="en"/>
        </w:rPr>
        <w:t xml:space="preserve"> incidents per 1,000 residents</w:t>
      </w:r>
      <w:ins w:id="320" w:author="Christopher Uggen" w:date="2022-01-31T21:23:00Z">
        <w:r w:rsidR="002A1079">
          <w:rPr>
            <w:rFonts w:eastAsia="Times New Roman"/>
            <w:sz w:val="24"/>
            <w:szCs w:val="24"/>
            <w:lang w:val="en"/>
          </w:rPr>
          <w:t xml:space="preserve"> in the immediate post-killing period</w:t>
        </w:r>
      </w:ins>
      <w:r w:rsidRPr="00CB052D">
        <w:rPr>
          <w:rFonts w:eastAsia="Times New Roman"/>
          <w:sz w:val="24"/>
          <w:szCs w:val="24"/>
          <w:lang w:val="en"/>
        </w:rPr>
        <w:t xml:space="preserve">, followed by a decline (-.35) in the </w:t>
      </w:r>
      <w:ins w:id="321" w:author="Christopher Uggen" w:date="2022-01-31T21:24:00Z">
        <w:r w:rsidR="002A1079">
          <w:rPr>
            <w:rFonts w:eastAsia="Times New Roman"/>
            <w:sz w:val="24"/>
            <w:szCs w:val="24"/>
            <w:lang w:val="en"/>
          </w:rPr>
          <w:t>following</w:t>
        </w:r>
      </w:ins>
      <w:del w:id="322" w:author="Christopher Uggen" w:date="2022-01-31T21:24:00Z">
        <w:r w:rsidRPr="00CB052D" w:rsidDel="002A1079">
          <w:rPr>
            <w:rFonts w:eastAsia="Times New Roman"/>
            <w:sz w:val="24"/>
            <w:szCs w:val="24"/>
            <w:lang w:val="en"/>
          </w:rPr>
          <w:delText>period</w:delText>
        </w:r>
      </w:del>
      <w:r w:rsidRPr="00CB052D">
        <w:rPr>
          <w:rFonts w:eastAsia="Times New Roman"/>
          <w:sz w:val="24"/>
          <w:szCs w:val="24"/>
          <w:lang w:val="en"/>
        </w:rPr>
        <w:t xml:space="preserve"> three months </w:t>
      </w:r>
      <w:del w:id="323" w:author="Christopher Uggen" w:date="2022-01-31T21:24:00Z">
        <w:r w:rsidRPr="00CB052D" w:rsidDel="002A1079">
          <w:rPr>
            <w:rFonts w:eastAsia="Times New Roman"/>
            <w:sz w:val="24"/>
            <w:szCs w:val="24"/>
            <w:lang w:val="en"/>
          </w:rPr>
          <w:delText>post-killing</w:delText>
        </w:r>
      </w:del>
      <w:r w:rsidRPr="00CB052D">
        <w:rPr>
          <w:rFonts w:eastAsia="Times New Roman"/>
          <w:sz w:val="24"/>
          <w:szCs w:val="24"/>
          <w:lang w:val="en"/>
        </w:rPr>
        <w:t xml:space="preserve">.  </w:t>
      </w:r>
      <w:del w:id="324" w:author="Christopher Uggen" w:date="2022-01-26T22:13:00Z">
        <w:r w:rsidRPr="00CB052D" w:rsidDel="00056654">
          <w:rPr>
            <w:rFonts w:eastAsia="Times New Roman"/>
            <w:sz w:val="24"/>
            <w:szCs w:val="24"/>
            <w:lang w:val="en"/>
          </w:rPr>
          <w:delText xml:space="preserve">Upon </w:delText>
        </w:r>
      </w:del>
      <w:ins w:id="325" w:author="Christopher Uggen" w:date="2022-01-26T22:13:00Z">
        <w:r w:rsidR="00056654">
          <w:rPr>
            <w:rFonts w:eastAsia="Times New Roman"/>
            <w:sz w:val="24"/>
            <w:szCs w:val="24"/>
            <w:lang w:val="en"/>
          </w:rPr>
          <w:t>After</w:t>
        </w:r>
        <w:r w:rsidR="00056654" w:rsidRPr="00CB052D">
          <w:rPr>
            <w:rFonts w:eastAsia="Times New Roman"/>
            <w:sz w:val="24"/>
            <w:szCs w:val="24"/>
            <w:lang w:val="en"/>
          </w:rPr>
          <w:t xml:space="preserve"> </w:t>
        </w:r>
      </w:ins>
      <w:r w:rsidRPr="00CB052D">
        <w:rPr>
          <w:rFonts w:eastAsia="Times New Roman"/>
          <w:sz w:val="24"/>
          <w:szCs w:val="24"/>
          <w:lang w:val="en"/>
        </w:rPr>
        <w:t xml:space="preserve">controlling for changes in police behavior in both models, the event time indicators remain largely unaltered in direction or magnitude, suggesting that changes in local policing did little to drive the increase in gun violence. If changes in police behavior </w:t>
      </w:r>
      <w:del w:id="326" w:author="Christopher Uggen" w:date="2022-01-26T22:13:00Z">
        <w:r w:rsidRPr="00CB052D" w:rsidDel="00056654">
          <w:rPr>
            <w:rFonts w:eastAsia="Times New Roman"/>
            <w:sz w:val="24"/>
            <w:szCs w:val="24"/>
            <w:lang w:val="en"/>
          </w:rPr>
          <w:delText xml:space="preserve">were </w:delText>
        </w:r>
      </w:del>
      <w:ins w:id="327" w:author="Christopher Uggen" w:date="2022-01-26T22:13:00Z">
        <w:r w:rsidR="00056654">
          <w:rPr>
            <w:rFonts w:eastAsia="Times New Roman"/>
            <w:sz w:val="24"/>
            <w:szCs w:val="24"/>
            <w:lang w:val="en"/>
          </w:rPr>
          <w:t>had been</w:t>
        </w:r>
        <w:r w:rsidR="00056654" w:rsidRPr="00CB052D">
          <w:rPr>
            <w:rFonts w:eastAsia="Times New Roman"/>
            <w:sz w:val="24"/>
            <w:szCs w:val="24"/>
            <w:lang w:val="en"/>
          </w:rPr>
          <w:t xml:space="preserve"> </w:t>
        </w:r>
      </w:ins>
      <w:r w:rsidRPr="00CB052D">
        <w:rPr>
          <w:rFonts w:eastAsia="Times New Roman"/>
          <w:sz w:val="24"/>
          <w:szCs w:val="24"/>
          <w:lang w:val="en"/>
        </w:rPr>
        <w:t xml:space="preserve">a key driver of this post-killing increase, </w:t>
      </w:r>
      <w:r w:rsidRPr="00CB052D">
        <w:rPr>
          <w:rFonts w:eastAsia="Times New Roman"/>
          <w:sz w:val="24"/>
          <w:szCs w:val="24"/>
          <w:lang w:val="en"/>
        </w:rPr>
        <w:lastRenderedPageBreak/>
        <w:t xml:space="preserve">then the inclusion of police measures should have attenuated the post-killing effect, which we do not observe. This analysis provides </w:t>
      </w:r>
      <w:ins w:id="328" w:author="Christopher Uggen" w:date="2022-01-31T21:25:00Z">
        <w:r w:rsidR="002A1079">
          <w:rPr>
            <w:rFonts w:eastAsia="Times New Roman"/>
            <w:sz w:val="24"/>
            <w:szCs w:val="24"/>
            <w:lang w:val="en"/>
          </w:rPr>
          <w:t xml:space="preserve">only limited </w:t>
        </w:r>
      </w:ins>
      <w:r w:rsidRPr="00CB052D">
        <w:rPr>
          <w:rFonts w:eastAsia="Times New Roman"/>
          <w:sz w:val="24"/>
          <w:szCs w:val="24"/>
          <w:lang w:val="en"/>
        </w:rPr>
        <w:t xml:space="preserve">evidence of a “Minneapolis effect,” as the firearm assault injury rate increased above and beyond seasonal expectations, but </w:t>
      </w:r>
      <w:ins w:id="329" w:author="Christopher Uggen" w:date="2022-01-31T21:26:00Z">
        <w:r w:rsidR="002A1079">
          <w:rPr>
            <w:rFonts w:eastAsia="Times New Roman"/>
            <w:sz w:val="24"/>
            <w:szCs w:val="24"/>
            <w:lang w:val="en"/>
          </w:rPr>
          <w:t xml:space="preserve">this rise was not </w:t>
        </w:r>
      </w:ins>
      <w:del w:id="330" w:author="Christopher Uggen" w:date="2022-01-31T21:26:00Z">
        <w:r w:rsidRPr="00CB052D" w:rsidDel="002A1079">
          <w:rPr>
            <w:rFonts w:eastAsia="Times New Roman"/>
            <w:sz w:val="24"/>
            <w:szCs w:val="24"/>
            <w:lang w:val="en"/>
          </w:rPr>
          <w:delText xml:space="preserve">not one </w:delText>
        </w:r>
      </w:del>
      <w:r w:rsidRPr="00CB052D">
        <w:rPr>
          <w:rFonts w:eastAsia="Times New Roman"/>
          <w:sz w:val="24"/>
          <w:szCs w:val="24"/>
          <w:lang w:val="en"/>
        </w:rPr>
        <w:t xml:space="preserve">driven by changes in police behavior or </w:t>
      </w:r>
      <w:ins w:id="331" w:author="Christopher Uggen" w:date="2022-01-26T22:14:00Z">
        <w:r w:rsidR="00056654">
          <w:rPr>
            <w:rFonts w:eastAsia="Times New Roman"/>
            <w:sz w:val="24"/>
            <w:szCs w:val="24"/>
            <w:lang w:val="en"/>
          </w:rPr>
          <w:t xml:space="preserve">by </w:t>
        </w:r>
      </w:ins>
      <w:r w:rsidRPr="00CB052D">
        <w:rPr>
          <w:rFonts w:eastAsia="Times New Roman"/>
          <w:sz w:val="24"/>
          <w:szCs w:val="24"/>
          <w:lang w:val="en"/>
        </w:rPr>
        <w:t>COVID-19</w:t>
      </w:r>
      <w:ins w:id="332" w:author="Christopher Uggen" w:date="2022-01-26T22:14:00Z">
        <w:r w:rsidR="00056654">
          <w:rPr>
            <w:rFonts w:eastAsia="Times New Roman"/>
            <w:sz w:val="24"/>
            <w:szCs w:val="24"/>
            <w:lang w:val="en"/>
          </w:rPr>
          <w:t>-</w:t>
        </w:r>
      </w:ins>
      <w:del w:id="333" w:author="Christopher Uggen" w:date="2022-01-26T22:14:00Z">
        <w:r w:rsidRPr="00CB052D" w:rsidDel="00056654">
          <w:rPr>
            <w:rFonts w:eastAsia="Times New Roman"/>
            <w:sz w:val="24"/>
            <w:szCs w:val="24"/>
            <w:lang w:val="en"/>
          </w:rPr>
          <w:delText xml:space="preserve"> </w:delText>
        </w:r>
      </w:del>
      <w:r w:rsidRPr="00CB052D">
        <w:rPr>
          <w:rFonts w:eastAsia="Times New Roman"/>
          <w:sz w:val="24"/>
          <w:szCs w:val="24"/>
          <w:lang w:val="en"/>
        </w:rPr>
        <w:t>related state policy change</w:t>
      </w:r>
      <w:ins w:id="334" w:author="Christopher Uggen" w:date="2022-01-26T22:14:00Z">
        <w:r w:rsidR="00056654">
          <w:rPr>
            <w:rFonts w:eastAsia="Times New Roman"/>
            <w:sz w:val="24"/>
            <w:szCs w:val="24"/>
            <w:lang w:val="en"/>
          </w:rPr>
          <w:t>s</w:t>
        </w:r>
      </w:ins>
      <w:del w:id="335" w:author="Christopher Uggen" w:date="2022-01-26T22:14:00Z">
        <w:r w:rsidRPr="00CB052D" w:rsidDel="00056654">
          <w:rPr>
            <w:rFonts w:eastAsia="Times New Roman"/>
            <w:sz w:val="24"/>
            <w:szCs w:val="24"/>
            <w:lang w:val="en"/>
          </w:rPr>
          <w:delText>s</w:delText>
        </w:r>
      </w:del>
      <w:r w:rsidRPr="00CB052D">
        <w:rPr>
          <w:rFonts w:eastAsia="Times New Roman"/>
          <w:sz w:val="24"/>
          <w:szCs w:val="24"/>
          <w:lang w:val="en"/>
        </w:rPr>
        <w:t xml:space="preserve">. </w:t>
      </w:r>
    </w:p>
    <w:p w14:paraId="01CB6C27" w14:textId="77777777" w:rsidR="00CB052D" w:rsidRPr="00CB052D" w:rsidRDefault="00CB052D" w:rsidP="00CB052D">
      <w:pPr>
        <w:rPr>
          <w:rFonts w:eastAsia="Times New Roman"/>
          <w:sz w:val="24"/>
          <w:szCs w:val="24"/>
          <w:lang w:val="en"/>
        </w:rPr>
      </w:pPr>
      <w:r w:rsidRPr="00CB052D">
        <w:rPr>
          <w:rFonts w:eastAsia="Times New Roman"/>
          <w:noProof/>
          <w:sz w:val="24"/>
          <w:szCs w:val="24"/>
          <w:lang w:val="en"/>
        </w:rPr>
        <w:drawing>
          <wp:inline distT="114300" distB="114300" distL="114300" distR="114300" wp14:anchorId="7F40CFAB" wp14:editId="746BDFC2">
            <wp:extent cx="5943600" cy="3683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683000"/>
                    </a:xfrm>
                    <a:prstGeom prst="rect">
                      <a:avLst/>
                    </a:prstGeom>
                    <a:ln/>
                  </pic:spPr>
                </pic:pic>
              </a:graphicData>
            </a:graphic>
          </wp:inline>
        </w:drawing>
      </w:r>
    </w:p>
    <w:p w14:paraId="6B65B7B4" w14:textId="77777777" w:rsidR="007911A7" w:rsidRDefault="007911A7" w:rsidP="00CB052D">
      <w:pPr>
        <w:rPr>
          <w:rFonts w:eastAsia="Times New Roman"/>
          <w:b/>
          <w:i/>
          <w:iCs/>
          <w:sz w:val="24"/>
          <w:szCs w:val="24"/>
          <w:lang w:val="en"/>
        </w:rPr>
      </w:pPr>
    </w:p>
    <w:p w14:paraId="3ED6CFE4" w14:textId="779A095A" w:rsidR="001708DB" w:rsidRDefault="00CB052D" w:rsidP="00CB052D">
      <w:pPr>
        <w:rPr>
          <w:rFonts w:eastAsia="Times New Roman"/>
          <w:b/>
          <w:sz w:val="24"/>
          <w:szCs w:val="24"/>
          <w:lang w:val="en"/>
        </w:rPr>
      </w:pPr>
      <w:r w:rsidRPr="00CB052D">
        <w:rPr>
          <w:rFonts w:eastAsia="Times New Roman"/>
          <w:b/>
          <w:i/>
          <w:iCs/>
          <w:sz w:val="24"/>
          <w:szCs w:val="24"/>
          <w:lang w:val="en"/>
        </w:rPr>
        <w:t>Spatial Heterogeneity in Post-Killing Effects</w:t>
      </w:r>
      <w:r w:rsidRPr="00CB052D">
        <w:rPr>
          <w:rFonts w:eastAsia="Times New Roman"/>
          <w:b/>
          <w:sz w:val="24"/>
          <w:szCs w:val="24"/>
          <w:lang w:val="en"/>
        </w:rPr>
        <w:t xml:space="preserve"> </w:t>
      </w:r>
    </w:p>
    <w:p w14:paraId="7400B4AF" w14:textId="34F61D3C" w:rsidR="00CB052D" w:rsidRDefault="00CB052D" w:rsidP="00CB052D">
      <w:pPr>
        <w:rPr>
          <w:ins w:id="336" w:author="Ryan Larson" w:date="2021-10-21T19:31:00Z"/>
          <w:rFonts w:eastAsia="Times New Roman"/>
          <w:sz w:val="24"/>
          <w:szCs w:val="24"/>
          <w:lang w:val="en"/>
        </w:rPr>
      </w:pPr>
      <w:r w:rsidRPr="00CB052D">
        <w:rPr>
          <w:rFonts w:eastAsia="Times New Roman"/>
          <w:sz w:val="24"/>
          <w:szCs w:val="24"/>
          <w:lang w:val="en"/>
        </w:rPr>
        <w:t xml:space="preserve">Figure </w:t>
      </w:r>
      <w:ins w:id="337" w:author="Ryan Larson" w:date="2021-10-21T17:51:00Z">
        <w:r w:rsidR="00251B74">
          <w:rPr>
            <w:rFonts w:eastAsia="Times New Roman"/>
            <w:sz w:val="24"/>
            <w:szCs w:val="24"/>
            <w:lang w:val="en"/>
          </w:rPr>
          <w:t>3</w:t>
        </w:r>
      </w:ins>
      <w:del w:id="338" w:author="Ryan Larson" w:date="2021-10-21T17:50:00Z">
        <w:r w:rsidRPr="00CB052D" w:rsidDel="00251B74">
          <w:rPr>
            <w:rFonts w:eastAsia="Times New Roman"/>
            <w:sz w:val="24"/>
            <w:szCs w:val="24"/>
            <w:lang w:val="en"/>
          </w:rPr>
          <w:delText>2</w:delText>
        </w:r>
      </w:del>
      <w:r w:rsidRPr="00CB052D">
        <w:rPr>
          <w:rFonts w:eastAsia="Times New Roman"/>
          <w:sz w:val="24"/>
          <w:szCs w:val="24"/>
          <w:lang w:val="en"/>
        </w:rPr>
        <w:t xml:space="preserve"> displays</w:t>
      </w:r>
      <w:del w:id="339" w:author="Ryan Larson" w:date="2021-10-21T17:52:00Z">
        <w:r w:rsidRPr="00CB052D" w:rsidDel="00251B74">
          <w:rPr>
            <w:rFonts w:eastAsia="Times New Roman"/>
            <w:sz w:val="24"/>
            <w:szCs w:val="24"/>
            <w:lang w:val="en"/>
          </w:rPr>
          <w:delText xml:space="preserve"> </w:delText>
        </w:r>
      </w:del>
      <w:ins w:id="340" w:author="Ryan Larson" w:date="2021-10-21T17:52:00Z">
        <w:r w:rsidR="00251B74">
          <w:rPr>
            <w:color w:val="000000"/>
            <w:sz w:val="22"/>
            <w:szCs w:val="22"/>
          </w:rPr>
          <w:t xml:space="preserve"> neighborhood-specific coefficients from a fixed-effects panel model</w:t>
        </w:r>
      </w:ins>
      <w:del w:id="341" w:author="Ryan Larson" w:date="2021-10-21T17:52:00Z">
        <w:r w:rsidRPr="00CB052D" w:rsidDel="00251B74">
          <w:rPr>
            <w:rFonts w:eastAsia="Times New Roman"/>
            <w:sz w:val="24"/>
            <w:szCs w:val="24"/>
            <w:lang w:val="en"/>
          </w:rPr>
          <w:delText>firearm injury rates by ZCTA and period</w:delText>
        </w:r>
      </w:del>
      <w:r w:rsidRPr="00CB052D">
        <w:rPr>
          <w:rFonts w:eastAsia="Times New Roman"/>
          <w:sz w:val="24"/>
          <w:szCs w:val="24"/>
          <w:lang w:val="en"/>
        </w:rPr>
        <w:t>.</w:t>
      </w:r>
      <w:ins w:id="342" w:author="Ryan Larson" w:date="2021-10-21T17:58:00Z">
        <w:r w:rsidR="008130A3">
          <w:rPr>
            <w:rFonts w:eastAsia="Times New Roman"/>
            <w:sz w:val="24"/>
            <w:szCs w:val="24"/>
            <w:lang w:val="en"/>
          </w:rPr>
          <w:t xml:space="preserve"> </w:t>
        </w:r>
        <w:r w:rsidR="008130A3" w:rsidRPr="00CB052D">
          <w:rPr>
            <w:rFonts w:eastAsia="Times New Roman"/>
            <w:sz w:val="24"/>
            <w:szCs w:val="24"/>
            <w:lang w:val="en"/>
          </w:rPr>
          <w:t>The model includes interaction terms between the ZCTA-fixed effects and the time indicators, which allows the time effects to vary by ZCTA.</w:t>
        </w:r>
        <w:r w:rsidR="008130A3" w:rsidRPr="00CB052D">
          <w:rPr>
            <w:rFonts w:eastAsia="Times New Roman"/>
            <w:sz w:val="24"/>
            <w:szCs w:val="24"/>
            <w:vertAlign w:val="superscript"/>
            <w:lang w:val="en"/>
          </w:rPr>
          <w:footnoteReference w:id="3"/>
        </w:r>
      </w:ins>
      <w:ins w:id="345" w:author="Ryan Larson" w:date="2021-10-21T17:52:00Z">
        <w:r w:rsidR="00251B74">
          <w:rPr>
            <w:rFonts w:eastAsia="Times New Roman"/>
            <w:sz w:val="24"/>
            <w:szCs w:val="24"/>
            <w:lang w:val="en"/>
          </w:rPr>
          <w:t xml:space="preserve"> In other words, the </w:t>
        </w:r>
      </w:ins>
      <w:ins w:id="346" w:author="Ryan Larson" w:date="2021-10-21T17:53:00Z">
        <w:r w:rsidR="00251B74">
          <w:rPr>
            <w:rFonts w:eastAsia="Times New Roman"/>
            <w:sz w:val="24"/>
            <w:szCs w:val="24"/>
            <w:lang w:val="en"/>
          </w:rPr>
          <w:t>choropleths</w:t>
        </w:r>
      </w:ins>
      <w:ins w:id="347" w:author="Ryan Larson" w:date="2021-10-21T17:52:00Z">
        <w:r w:rsidR="00251B74">
          <w:rPr>
            <w:rFonts w:eastAsia="Times New Roman"/>
            <w:sz w:val="24"/>
            <w:szCs w:val="24"/>
            <w:lang w:val="en"/>
          </w:rPr>
          <w:t xml:space="preserve"> are </w:t>
        </w:r>
      </w:ins>
      <w:ins w:id="348" w:author="Ryan Larson" w:date="2021-10-21T17:53:00Z">
        <w:r w:rsidR="00251B74">
          <w:rPr>
            <w:rFonts w:eastAsia="Times New Roman"/>
            <w:sz w:val="24"/>
            <w:szCs w:val="24"/>
            <w:lang w:val="en"/>
          </w:rPr>
          <w:t>shaded with the increase (red), or decrease (blue), in firearm assault rates</w:t>
        </w:r>
      </w:ins>
      <w:ins w:id="349" w:author="Ryan Larson" w:date="2021-10-21T18:59:00Z">
        <w:r w:rsidR="005B2490">
          <w:rPr>
            <w:rFonts w:eastAsia="Times New Roman"/>
            <w:sz w:val="24"/>
            <w:szCs w:val="24"/>
            <w:lang w:val="en"/>
          </w:rPr>
          <w:t>, net of other factors,</w:t>
        </w:r>
      </w:ins>
      <w:ins w:id="350" w:author="Ryan Larson" w:date="2021-10-21T17:53:00Z">
        <w:r w:rsidR="00251B74">
          <w:rPr>
            <w:rFonts w:eastAsia="Times New Roman"/>
            <w:sz w:val="24"/>
            <w:szCs w:val="24"/>
            <w:lang w:val="en"/>
          </w:rPr>
          <w:t xml:space="preserve"> as compared </w:t>
        </w:r>
      </w:ins>
      <w:ins w:id="351" w:author="Ryan Larson" w:date="2021-10-21T17:54:00Z">
        <w:r w:rsidR="00251B74">
          <w:rPr>
            <w:rFonts w:eastAsia="Times New Roman"/>
            <w:sz w:val="24"/>
            <w:szCs w:val="24"/>
            <w:lang w:val="en"/>
          </w:rPr>
          <w:t>to the pre</w:t>
        </w:r>
      </w:ins>
      <w:ins w:id="352" w:author="Ryan Larson" w:date="2021-10-21T19:27:00Z">
        <w:r w:rsidR="00F15906">
          <w:rPr>
            <w:rFonts w:eastAsia="Times New Roman"/>
            <w:sz w:val="24"/>
            <w:szCs w:val="24"/>
            <w:lang w:val="en"/>
          </w:rPr>
          <w:t>c</w:t>
        </w:r>
        <w:del w:id="353" w:author="Jeanie Santaularia" w:date="2021-10-25T14:57:00Z">
          <w:r w:rsidR="00F15906" w:rsidDel="003F1BF6">
            <w:rPr>
              <w:rFonts w:eastAsia="Times New Roman"/>
              <w:sz w:val="24"/>
              <w:szCs w:val="24"/>
              <w:lang w:val="en"/>
            </w:rPr>
            <w:delText>e</w:delText>
          </w:r>
        </w:del>
        <w:r w:rsidR="00F15906">
          <w:rPr>
            <w:rFonts w:eastAsia="Times New Roman"/>
            <w:sz w:val="24"/>
            <w:szCs w:val="24"/>
            <w:lang w:val="en"/>
          </w:rPr>
          <w:t>eding</w:t>
        </w:r>
      </w:ins>
      <w:ins w:id="354" w:author="Ryan Larson" w:date="2021-10-21T17:54:00Z">
        <w:r w:rsidR="00251B74">
          <w:rPr>
            <w:rFonts w:eastAsia="Times New Roman"/>
            <w:sz w:val="24"/>
            <w:szCs w:val="24"/>
            <w:lang w:val="en"/>
          </w:rPr>
          <w:t xml:space="preserve"> period.</w:t>
        </w:r>
      </w:ins>
      <w:ins w:id="355" w:author="Ryan Larson" w:date="2021-10-21T17:53:00Z">
        <w:r w:rsidR="00251B74">
          <w:rPr>
            <w:rFonts w:eastAsia="Times New Roman"/>
            <w:sz w:val="24"/>
            <w:szCs w:val="24"/>
            <w:lang w:val="en"/>
          </w:rPr>
          <w:t xml:space="preserve"> </w:t>
        </w:r>
      </w:ins>
      <w:r w:rsidRPr="00CB052D">
        <w:rPr>
          <w:rFonts w:eastAsia="Times New Roman"/>
          <w:sz w:val="24"/>
          <w:szCs w:val="24"/>
          <w:lang w:val="en"/>
        </w:rPr>
        <w:t xml:space="preserve"> </w:t>
      </w:r>
      <w:del w:id="356" w:author="Ryan Larson" w:date="2021-10-21T17:57:00Z">
        <w:r w:rsidRPr="00CB052D" w:rsidDel="008130A3">
          <w:rPr>
            <w:rFonts w:eastAsia="Times New Roman"/>
            <w:sz w:val="24"/>
            <w:szCs w:val="24"/>
            <w:lang w:val="en"/>
          </w:rPr>
          <w:delText xml:space="preserve">A similar temporal pattern emerges, but this pattern is highly localized. </w:delText>
        </w:r>
      </w:del>
      <w:del w:id="357" w:author="Ryan Larson" w:date="2021-10-21T17:58:00Z">
        <w:r w:rsidRPr="00CB052D" w:rsidDel="008130A3">
          <w:rPr>
            <w:rFonts w:eastAsia="Times New Roman"/>
            <w:sz w:val="24"/>
            <w:szCs w:val="24"/>
            <w:lang w:val="en"/>
          </w:rPr>
          <w:delText>The model includes interaction terms between the ZCTA-fixed effects and the time indicators, which allows the time effects to vary by ZCTA.</w:delText>
        </w:r>
        <w:r w:rsidRPr="00CB052D" w:rsidDel="008130A3">
          <w:rPr>
            <w:rFonts w:eastAsia="Times New Roman"/>
            <w:sz w:val="24"/>
            <w:szCs w:val="24"/>
            <w:vertAlign w:val="superscript"/>
            <w:lang w:val="en"/>
          </w:rPr>
          <w:footnoteReference w:id="4"/>
        </w:r>
      </w:del>
      <w:r w:rsidRPr="00CB052D">
        <w:rPr>
          <w:rFonts w:eastAsia="Times New Roman"/>
          <w:sz w:val="24"/>
          <w:szCs w:val="24"/>
          <w:lang w:val="en"/>
        </w:rPr>
        <w:t xml:space="preserve"> </w:t>
      </w:r>
      <w:del w:id="360" w:author="Christopher Uggen" w:date="2022-01-31T21:28:00Z">
        <w:r w:rsidRPr="00CB052D" w:rsidDel="002A1079">
          <w:rPr>
            <w:rFonts w:eastAsia="Times New Roman"/>
            <w:sz w:val="24"/>
            <w:szCs w:val="24"/>
            <w:lang w:val="en"/>
          </w:rPr>
          <w:delText>Specifically,</w:delText>
        </w:r>
      </w:del>
      <w:ins w:id="361" w:author="Christopher Uggen" w:date="2022-01-31T21:28:00Z">
        <w:r w:rsidR="002A1079">
          <w:rPr>
            <w:rFonts w:eastAsia="Times New Roman"/>
            <w:sz w:val="24"/>
            <w:szCs w:val="24"/>
            <w:lang w:val="en"/>
          </w:rPr>
          <w:t>The figure shows that</w:t>
        </w:r>
      </w:ins>
      <w:r w:rsidRPr="00CB052D">
        <w:rPr>
          <w:rFonts w:eastAsia="Times New Roman"/>
          <w:sz w:val="24"/>
          <w:szCs w:val="24"/>
          <w:lang w:val="en"/>
        </w:rPr>
        <w:t xml:space="preserve"> ZCTAs 55411, 55412, 55404, and 55415 </w:t>
      </w:r>
      <w:ins w:id="362" w:author="Ryan Larson" w:date="2021-10-21T17:58:00Z">
        <w:del w:id="363" w:author="Christopher Uggen" w:date="2022-01-31T21:28:00Z">
          <w:r w:rsidR="008130A3" w:rsidRPr="00CB052D" w:rsidDel="002A1079">
            <w:rPr>
              <w:rFonts w:eastAsia="Times New Roman"/>
              <w:sz w:val="24"/>
              <w:szCs w:val="24"/>
              <w:lang w:val="en"/>
            </w:rPr>
            <w:delText>-</w:delText>
          </w:r>
        </w:del>
      </w:ins>
      <w:ins w:id="364" w:author="Christopher Uggen" w:date="2022-01-31T21:28:00Z">
        <w:r w:rsidR="002A1079">
          <w:rPr>
            <w:rFonts w:eastAsia="Times New Roman"/>
            <w:sz w:val="24"/>
            <w:szCs w:val="24"/>
            <w:lang w:val="en"/>
          </w:rPr>
          <w:t>–</w:t>
        </w:r>
      </w:ins>
      <w:ins w:id="365" w:author="Ryan Larson" w:date="2021-10-21T17:58:00Z">
        <w:r w:rsidR="008130A3" w:rsidRPr="00CB052D">
          <w:rPr>
            <w:rFonts w:eastAsia="Times New Roman"/>
            <w:sz w:val="24"/>
            <w:szCs w:val="24"/>
            <w:lang w:val="en"/>
          </w:rPr>
          <w:t xml:space="preserve"> </w:t>
        </w:r>
      </w:ins>
      <w:ins w:id="366" w:author="Christopher Uggen" w:date="2022-01-31T21:28:00Z">
        <w:r w:rsidR="002A1079">
          <w:rPr>
            <w:rFonts w:eastAsia="Times New Roman"/>
            <w:sz w:val="24"/>
            <w:szCs w:val="24"/>
            <w:lang w:val="en"/>
          </w:rPr>
          <w:t xml:space="preserve">all </w:t>
        </w:r>
      </w:ins>
      <w:ins w:id="367" w:author="Ryan Larson" w:date="2021-10-21T17:58:00Z">
        <w:r w:rsidR="008130A3" w:rsidRPr="00CB052D">
          <w:rPr>
            <w:rFonts w:eastAsia="Times New Roman"/>
            <w:sz w:val="24"/>
            <w:szCs w:val="24"/>
            <w:lang w:val="en"/>
          </w:rPr>
          <w:t>historically</w:t>
        </w:r>
      </w:ins>
      <w:r w:rsidRPr="00CB052D">
        <w:rPr>
          <w:rFonts w:eastAsia="Times New Roman"/>
          <w:sz w:val="24"/>
          <w:szCs w:val="24"/>
          <w:lang w:val="en"/>
        </w:rPr>
        <w:t xml:space="preserve"> Black </w:t>
      </w:r>
      <w:del w:id="368" w:author="Christopher Uggen" w:date="2022-01-31T21:30:00Z">
        <w:r w:rsidRPr="00CB052D" w:rsidDel="002A1079">
          <w:rPr>
            <w:rFonts w:eastAsia="Times New Roman"/>
            <w:sz w:val="24"/>
            <w:szCs w:val="24"/>
            <w:lang w:val="en"/>
          </w:rPr>
          <w:delText xml:space="preserve">ZCTAs </w:delText>
        </w:r>
      </w:del>
      <w:r w:rsidRPr="00CB052D">
        <w:rPr>
          <w:rFonts w:eastAsia="Times New Roman"/>
          <w:sz w:val="24"/>
          <w:szCs w:val="24"/>
          <w:lang w:val="en"/>
        </w:rPr>
        <w:t xml:space="preserve">and </w:t>
      </w:r>
      <w:del w:id="369" w:author="Christopher Uggen" w:date="2022-01-31T21:29:00Z">
        <w:r w:rsidRPr="00CB052D" w:rsidDel="002A1079">
          <w:rPr>
            <w:rFonts w:eastAsia="Times New Roman"/>
            <w:sz w:val="24"/>
            <w:szCs w:val="24"/>
            <w:lang w:val="en"/>
          </w:rPr>
          <w:delText xml:space="preserve">marked by </w:delText>
        </w:r>
      </w:del>
      <w:ins w:id="370" w:author="Ryan Larson" w:date="2021-10-21T17:58:00Z">
        <w:del w:id="371" w:author="Christopher Uggen" w:date="2022-01-31T21:29:00Z">
          <w:r w:rsidR="008130A3" w:rsidDel="002A1079">
            <w:rPr>
              <w:rFonts w:eastAsia="Times New Roman"/>
              <w:sz w:val="24"/>
              <w:szCs w:val="24"/>
              <w:lang w:val="en"/>
            </w:rPr>
            <w:delText>significant social</w:delText>
          </w:r>
        </w:del>
      </w:ins>
      <w:ins w:id="372" w:author="Christopher Uggen" w:date="2022-01-31T21:29:00Z">
        <w:r w:rsidR="002A1079">
          <w:rPr>
            <w:rFonts w:eastAsia="Times New Roman"/>
            <w:sz w:val="24"/>
            <w:szCs w:val="24"/>
            <w:lang w:val="en"/>
          </w:rPr>
          <w:t>economically</w:t>
        </w:r>
      </w:ins>
      <w:ins w:id="373" w:author="Ryan Larson" w:date="2021-10-21T17:58:00Z">
        <w:r w:rsidR="008130A3">
          <w:rPr>
            <w:rFonts w:eastAsia="Times New Roman"/>
            <w:sz w:val="24"/>
            <w:szCs w:val="24"/>
            <w:lang w:val="en"/>
          </w:rPr>
          <w:t xml:space="preserve"> </w:t>
        </w:r>
      </w:ins>
      <w:r w:rsidRPr="00CB052D">
        <w:rPr>
          <w:rFonts w:eastAsia="Times New Roman"/>
          <w:sz w:val="24"/>
          <w:szCs w:val="24"/>
          <w:lang w:val="en"/>
        </w:rPr>
        <w:t>disadvantage</w:t>
      </w:r>
      <w:ins w:id="374" w:author="Christopher Uggen" w:date="2022-01-31T21:29:00Z">
        <w:r w:rsidR="002A1079">
          <w:rPr>
            <w:rFonts w:eastAsia="Times New Roman"/>
            <w:sz w:val="24"/>
            <w:szCs w:val="24"/>
            <w:lang w:val="en"/>
          </w:rPr>
          <w:t>d</w:t>
        </w:r>
      </w:ins>
      <w:r w:rsidRPr="00CB052D">
        <w:rPr>
          <w:rFonts w:eastAsia="Times New Roman"/>
          <w:sz w:val="24"/>
          <w:szCs w:val="24"/>
          <w:lang w:val="en"/>
        </w:rPr>
        <w:t xml:space="preserve"> </w:t>
      </w:r>
      <w:ins w:id="375" w:author="Christopher Uggen" w:date="2022-01-31T21:30:00Z">
        <w:r w:rsidR="002A1079">
          <w:rPr>
            <w:rFonts w:eastAsia="Times New Roman"/>
            <w:sz w:val="24"/>
            <w:szCs w:val="24"/>
            <w:lang w:val="en"/>
          </w:rPr>
          <w:t xml:space="preserve">ZCTAs </w:t>
        </w:r>
      </w:ins>
      <w:r w:rsidRPr="00CB052D">
        <w:rPr>
          <w:rFonts w:eastAsia="Times New Roman"/>
          <w:sz w:val="24"/>
          <w:szCs w:val="24"/>
          <w:lang w:val="en"/>
        </w:rPr>
        <w:t>-</w:t>
      </w:r>
      <w:ins w:id="376" w:author="Christopher Uggen" w:date="2022-01-31T21:29:00Z">
        <w:r w:rsidR="002A1079">
          <w:rPr>
            <w:rFonts w:eastAsia="Times New Roman"/>
            <w:sz w:val="24"/>
            <w:szCs w:val="24"/>
            <w:lang w:val="en"/>
          </w:rPr>
          <w:t>-</w:t>
        </w:r>
      </w:ins>
      <w:r w:rsidRPr="00CB052D">
        <w:rPr>
          <w:rFonts w:eastAsia="Times New Roman"/>
          <w:sz w:val="24"/>
          <w:szCs w:val="24"/>
          <w:lang w:val="en"/>
        </w:rPr>
        <w:t xml:space="preserve"> experienced significantly higher increases than other ZCTAs.</w:t>
      </w:r>
      <w:r w:rsidRPr="00CB052D">
        <w:rPr>
          <w:rFonts w:eastAsia="Times New Roman"/>
          <w:sz w:val="24"/>
          <w:szCs w:val="24"/>
          <w:vertAlign w:val="superscript"/>
          <w:lang w:val="en"/>
        </w:rPr>
        <w:footnoteReference w:id="5"/>
      </w:r>
      <w:r w:rsidRPr="00CB052D">
        <w:rPr>
          <w:rFonts w:eastAsia="Times New Roman"/>
          <w:sz w:val="24"/>
          <w:szCs w:val="24"/>
          <w:lang w:val="en"/>
        </w:rPr>
        <w:t xml:space="preserve"> In addition, </w:t>
      </w:r>
      <w:del w:id="377" w:author="Christopher Uggen" w:date="2022-01-31T21:31:00Z">
        <w:r w:rsidRPr="00CB052D" w:rsidDel="003A2DB3">
          <w:rPr>
            <w:rFonts w:eastAsia="Times New Roman"/>
            <w:sz w:val="24"/>
            <w:szCs w:val="24"/>
            <w:lang w:val="en"/>
          </w:rPr>
          <w:delText xml:space="preserve">the </w:delText>
        </w:r>
      </w:del>
      <w:r w:rsidRPr="00CB052D">
        <w:rPr>
          <w:rFonts w:eastAsia="Times New Roman"/>
          <w:sz w:val="24"/>
          <w:szCs w:val="24"/>
          <w:lang w:val="en"/>
        </w:rPr>
        <w:t xml:space="preserve">ZCTAs with significantly higher post-killing effects tended </w:t>
      </w:r>
      <w:del w:id="378" w:author="Christopher Uggen" w:date="2022-01-31T21:31:00Z">
        <w:r w:rsidRPr="00CB052D" w:rsidDel="003A2DB3">
          <w:rPr>
            <w:rFonts w:eastAsia="Times New Roman"/>
            <w:sz w:val="24"/>
            <w:szCs w:val="24"/>
            <w:lang w:val="en"/>
          </w:rPr>
          <w:delText xml:space="preserve">to </w:delText>
        </w:r>
      </w:del>
      <w:r w:rsidRPr="00CB052D">
        <w:rPr>
          <w:rFonts w:eastAsia="Times New Roman"/>
          <w:sz w:val="24"/>
          <w:szCs w:val="24"/>
          <w:lang w:val="en"/>
        </w:rPr>
        <w:t xml:space="preserve">also </w:t>
      </w:r>
      <w:ins w:id="379" w:author="Christopher Uggen" w:date="2022-01-31T21:31:00Z">
        <w:r w:rsidR="003A2DB3">
          <w:rPr>
            <w:rFonts w:eastAsia="Times New Roman"/>
            <w:sz w:val="24"/>
            <w:szCs w:val="24"/>
            <w:lang w:val="en"/>
          </w:rPr>
          <w:t xml:space="preserve">to </w:t>
        </w:r>
      </w:ins>
      <w:r w:rsidRPr="00CB052D">
        <w:rPr>
          <w:rFonts w:eastAsia="Times New Roman"/>
          <w:sz w:val="24"/>
          <w:szCs w:val="24"/>
          <w:lang w:val="en"/>
        </w:rPr>
        <w:t xml:space="preserve">be </w:t>
      </w:r>
      <w:ins w:id="380" w:author="Christopher Uggen" w:date="2022-01-31T21:31:00Z">
        <w:r w:rsidR="003A2DB3">
          <w:rPr>
            <w:rFonts w:eastAsia="Times New Roman"/>
            <w:sz w:val="24"/>
            <w:szCs w:val="24"/>
            <w:lang w:val="en"/>
          </w:rPr>
          <w:t xml:space="preserve">in areas </w:t>
        </w:r>
      </w:ins>
      <w:del w:id="381" w:author="Christopher Uggen" w:date="2022-01-31T21:31:00Z">
        <w:r w:rsidRPr="00CB052D" w:rsidDel="003A2DB3">
          <w:rPr>
            <w:rFonts w:eastAsia="Times New Roman"/>
            <w:sz w:val="24"/>
            <w:szCs w:val="24"/>
            <w:lang w:val="en"/>
          </w:rPr>
          <w:delText xml:space="preserve">those </w:delText>
        </w:r>
      </w:del>
      <w:r w:rsidRPr="00CB052D">
        <w:rPr>
          <w:rFonts w:eastAsia="Times New Roman"/>
          <w:sz w:val="24"/>
          <w:szCs w:val="24"/>
          <w:lang w:val="en"/>
        </w:rPr>
        <w:t xml:space="preserve">with the highest incidence of firearm assault injury in the pre-killing period, as indicated by the ZCTA main effects. These spatiotemporal patterns indicate that communities that experienced the largest increases in firearm assault injury incidence after the murder of Mr. Floyd were those </w:t>
      </w:r>
      <w:r w:rsidRPr="00CB052D">
        <w:rPr>
          <w:rFonts w:eastAsia="Times New Roman"/>
          <w:i/>
          <w:sz w:val="24"/>
          <w:szCs w:val="24"/>
          <w:lang w:val="en"/>
        </w:rPr>
        <w:t xml:space="preserve">already experiencing </w:t>
      </w:r>
      <w:r w:rsidRPr="00CB052D">
        <w:rPr>
          <w:rFonts w:eastAsia="Times New Roman"/>
          <w:sz w:val="24"/>
          <w:szCs w:val="24"/>
          <w:lang w:val="en"/>
        </w:rPr>
        <w:t xml:space="preserve">both higher levels of social disadvantage and firearm injury incidence. </w:t>
      </w:r>
      <w:ins w:id="382" w:author="Ryan Larson" w:date="2021-10-21T19:27:00Z">
        <w:r w:rsidR="00F15906">
          <w:rPr>
            <w:rFonts w:eastAsia="Times New Roman"/>
            <w:sz w:val="24"/>
            <w:szCs w:val="24"/>
            <w:lang w:val="en"/>
          </w:rPr>
          <w:t xml:space="preserve">Importantly, the size </w:t>
        </w:r>
      </w:ins>
      <w:ins w:id="383" w:author="Ryan Larson" w:date="2021-10-21T19:28:00Z">
        <w:r w:rsidR="00F15906">
          <w:rPr>
            <w:rFonts w:eastAsia="Times New Roman"/>
            <w:sz w:val="24"/>
            <w:szCs w:val="24"/>
            <w:lang w:val="en"/>
          </w:rPr>
          <w:t>of the firearm as</w:t>
        </w:r>
      </w:ins>
      <w:ins w:id="384" w:author="Ryan Larson" w:date="2021-10-21T19:29:00Z">
        <w:r w:rsidR="00F15906">
          <w:rPr>
            <w:rFonts w:eastAsia="Times New Roman"/>
            <w:sz w:val="24"/>
            <w:szCs w:val="24"/>
            <w:lang w:val="en"/>
          </w:rPr>
          <w:t xml:space="preserve">sault rate </w:t>
        </w:r>
      </w:ins>
      <w:ins w:id="385" w:author="Ryan Larson" w:date="2021-10-21T19:28:00Z">
        <w:r w:rsidR="00F15906">
          <w:rPr>
            <w:rFonts w:eastAsia="Times New Roman"/>
            <w:sz w:val="24"/>
            <w:szCs w:val="24"/>
            <w:lang w:val="en"/>
          </w:rPr>
          <w:lastRenderedPageBreak/>
          <w:t xml:space="preserve">decreases in the </w:t>
        </w:r>
      </w:ins>
      <w:ins w:id="386" w:author="Christopher Uggen" w:date="2022-01-05T11:51:00Z">
        <w:r w:rsidR="00CF62C1">
          <w:rPr>
            <w:rFonts w:eastAsia="Times New Roman"/>
            <w:sz w:val="24"/>
            <w:szCs w:val="24"/>
            <w:lang w:val="en"/>
          </w:rPr>
          <w:t xml:space="preserve">final </w:t>
        </w:r>
      </w:ins>
      <w:ins w:id="387" w:author="Ryan Larson" w:date="2021-10-21T19:28:00Z">
        <w:r w:rsidR="00F15906">
          <w:rPr>
            <w:rFonts w:eastAsia="Times New Roman"/>
            <w:sz w:val="24"/>
            <w:szCs w:val="24"/>
            <w:lang w:val="en"/>
          </w:rPr>
          <w:t xml:space="preserve">period </w:t>
        </w:r>
        <w:del w:id="388" w:author="Christopher Uggen" w:date="2022-01-05T11:51:00Z">
          <w:r w:rsidR="00F15906" w:rsidDel="00CF62C1">
            <w:rPr>
              <w:rFonts w:eastAsia="Times New Roman"/>
              <w:sz w:val="24"/>
              <w:szCs w:val="24"/>
              <w:lang w:val="en"/>
            </w:rPr>
            <w:delText xml:space="preserve">after three months post-killing </w:delText>
          </w:r>
        </w:del>
        <w:r w:rsidR="00F15906">
          <w:rPr>
            <w:rFonts w:eastAsia="Times New Roman"/>
            <w:sz w:val="24"/>
            <w:szCs w:val="24"/>
            <w:lang w:val="en"/>
          </w:rPr>
          <w:t xml:space="preserve">are smaller than the </w:t>
        </w:r>
      </w:ins>
      <w:ins w:id="389" w:author="Ryan Larson" w:date="2021-10-21T19:29:00Z">
        <w:r w:rsidR="00F15906">
          <w:rPr>
            <w:rFonts w:eastAsia="Times New Roman"/>
            <w:sz w:val="24"/>
            <w:szCs w:val="24"/>
            <w:lang w:val="en"/>
          </w:rPr>
          <w:t xml:space="preserve">increases in the </w:t>
        </w:r>
      </w:ins>
      <w:ins w:id="390" w:author="Christopher Uggen" w:date="2022-01-05T11:50:00Z">
        <w:r w:rsidR="00CF62C1">
          <w:rPr>
            <w:rFonts w:eastAsia="Times New Roman"/>
            <w:sz w:val="24"/>
            <w:szCs w:val="24"/>
            <w:lang w:val="en"/>
          </w:rPr>
          <w:t>three months immediately fo</w:t>
        </w:r>
      </w:ins>
      <w:ins w:id="391" w:author="Christopher Uggen" w:date="2022-01-05T11:51:00Z">
        <w:r w:rsidR="00CF62C1">
          <w:rPr>
            <w:rFonts w:eastAsia="Times New Roman"/>
            <w:sz w:val="24"/>
            <w:szCs w:val="24"/>
            <w:lang w:val="en"/>
          </w:rPr>
          <w:t>llowing</w:t>
        </w:r>
      </w:ins>
      <w:ins w:id="392" w:author="Ryan Larson" w:date="2021-10-21T19:29:00Z">
        <w:del w:id="393" w:author="Christopher Uggen" w:date="2022-01-05T11:51:00Z">
          <w:r w:rsidR="00F15906" w:rsidDel="00CF62C1">
            <w:rPr>
              <w:rFonts w:eastAsia="Times New Roman"/>
              <w:sz w:val="24"/>
              <w:szCs w:val="24"/>
              <w:lang w:val="en"/>
            </w:rPr>
            <w:delText>three months</w:delText>
          </w:r>
        </w:del>
      </w:ins>
      <w:ins w:id="394" w:author="Christopher Uggen" w:date="2022-01-05T11:51:00Z">
        <w:r w:rsidR="00CF62C1" w:rsidDel="00CF62C1">
          <w:rPr>
            <w:rFonts w:eastAsia="Times New Roman"/>
            <w:sz w:val="24"/>
            <w:szCs w:val="24"/>
            <w:lang w:val="en"/>
          </w:rPr>
          <w:t xml:space="preserve"> </w:t>
        </w:r>
      </w:ins>
      <w:ins w:id="395" w:author="Ryan Larson" w:date="2021-10-21T19:29:00Z">
        <w:del w:id="396" w:author="Christopher Uggen" w:date="2022-01-05T11:51:00Z">
          <w:r w:rsidR="00F15906" w:rsidDel="00CF62C1">
            <w:rPr>
              <w:rFonts w:eastAsia="Times New Roman"/>
              <w:sz w:val="24"/>
              <w:szCs w:val="24"/>
              <w:lang w:val="en"/>
            </w:rPr>
            <w:delText xml:space="preserve"> post-</w:delText>
          </w:r>
        </w:del>
      </w:ins>
      <w:ins w:id="397" w:author="Christopher Uggen" w:date="2022-01-05T11:51:00Z">
        <w:r w:rsidR="00CF62C1">
          <w:rPr>
            <w:rFonts w:eastAsia="Times New Roman"/>
            <w:sz w:val="24"/>
            <w:szCs w:val="24"/>
            <w:lang w:val="en"/>
          </w:rPr>
          <w:t xml:space="preserve"> the </w:t>
        </w:r>
      </w:ins>
      <w:ins w:id="398" w:author="Ryan Larson" w:date="2021-10-21T19:29:00Z">
        <w:r w:rsidR="00F15906">
          <w:rPr>
            <w:rFonts w:eastAsia="Times New Roman"/>
            <w:sz w:val="24"/>
            <w:szCs w:val="24"/>
            <w:lang w:val="en"/>
          </w:rPr>
          <w:t xml:space="preserve">killing, indicating that rates did not return to pre-killing levels in </w:t>
        </w:r>
      </w:ins>
      <w:ins w:id="399" w:author="Ryan Larson" w:date="2021-10-21T19:30:00Z">
        <w:r w:rsidR="00F15906">
          <w:rPr>
            <w:rFonts w:eastAsia="Times New Roman"/>
            <w:sz w:val="24"/>
            <w:szCs w:val="24"/>
            <w:lang w:val="en"/>
          </w:rPr>
          <w:t xml:space="preserve">the majority of </w:t>
        </w:r>
      </w:ins>
      <w:ins w:id="400" w:author="Ryan Larson" w:date="2021-10-21T19:29:00Z">
        <w:r w:rsidR="00F15906">
          <w:rPr>
            <w:rFonts w:eastAsia="Times New Roman"/>
            <w:sz w:val="24"/>
            <w:szCs w:val="24"/>
            <w:lang w:val="en"/>
          </w:rPr>
          <w:t>ZCTAs that experience</w:t>
        </w:r>
      </w:ins>
      <w:ins w:id="401" w:author="Christopher Uggen" w:date="2022-01-31T21:32:00Z">
        <w:r w:rsidR="003A2DB3">
          <w:rPr>
            <w:rFonts w:eastAsia="Times New Roman"/>
            <w:sz w:val="24"/>
            <w:szCs w:val="24"/>
            <w:lang w:val="en"/>
          </w:rPr>
          <w:t>d</w:t>
        </w:r>
      </w:ins>
      <w:ins w:id="402" w:author="Ryan Larson" w:date="2021-10-21T19:29:00Z">
        <w:del w:id="403" w:author="Christopher Uggen" w:date="2022-01-31T21:32:00Z">
          <w:r w:rsidR="00F15906" w:rsidDel="003A2DB3">
            <w:rPr>
              <w:rFonts w:eastAsia="Times New Roman"/>
              <w:sz w:val="24"/>
              <w:szCs w:val="24"/>
              <w:lang w:val="en"/>
            </w:rPr>
            <w:delText>s</w:delText>
          </w:r>
        </w:del>
        <w:r w:rsidR="00F15906">
          <w:rPr>
            <w:rFonts w:eastAsia="Times New Roman"/>
            <w:sz w:val="24"/>
            <w:szCs w:val="24"/>
            <w:lang w:val="en"/>
          </w:rPr>
          <w:t xml:space="preserve"> an increase.</w:t>
        </w:r>
      </w:ins>
    </w:p>
    <w:p w14:paraId="5A7996EC" w14:textId="67D1AA93" w:rsidR="000C00C5" w:rsidRDefault="000C00C5" w:rsidP="00CB052D">
      <w:pPr>
        <w:rPr>
          <w:ins w:id="404" w:author="Ryan Larson" w:date="2021-10-21T19:31:00Z"/>
          <w:rFonts w:eastAsia="Times New Roman"/>
          <w:sz w:val="24"/>
          <w:szCs w:val="24"/>
          <w:lang w:val="en"/>
        </w:rPr>
      </w:pPr>
    </w:p>
    <w:p w14:paraId="7189B080" w14:textId="568CE9C1" w:rsidR="000C00C5" w:rsidRPr="00CB052D" w:rsidRDefault="000C00C5" w:rsidP="00CB052D">
      <w:pPr>
        <w:rPr>
          <w:rFonts w:eastAsia="Times New Roman"/>
          <w:sz w:val="24"/>
          <w:szCs w:val="24"/>
          <w:lang w:val="en"/>
        </w:rPr>
      </w:pPr>
      <w:ins w:id="405" w:author="Ryan Larson" w:date="2021-10-21T19:31:00Z">
        <w:r w:rsidRPr="000C00C5">
          <w:rPr>
            <w:noProof/>
          </w:rPr>
          <w:drawing>
            <wp:inline distT="0" distB="0" distL="0" distR="0" wp14:anchorId="76F07716" wp14:editId="02158F5E">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462" cy="3292125"/>
                      </a:xfrm>
                      <a:prstGeom prst="rect">
                        <a:avLst/>
                      </a:prstGeom>
                    </pic:spPr>
                  </pic:pic>
                </a:graphicData>
              </a:graphic>
            </wp:inline>
          </w:drawing>
        </w:r>
      </w:ins>
    </w:p>
    <w:p w14:paraId="2F5A8F17" w14:textId="77777777" w:rsidR="00CB052D" w:rsidRPr="00CB052D" w:rsidRDefault="00CB052D" w:rsidP="00CB052D">
      <w:pPr>
        <w:rPr>
          <w:rFonts w:eastAsia="Times New Roman"/>
          <w:b/>
          <w:sz w:val="24"/>
          <w:szCs w:val="24"/>
          <w:lang w:val="en"/>
        </w:rPr>
      </w:pPr>
    </w:p>
    <w:p w14:paraId="4FF6B67C" w14:textId="16D80D17" w:rsidR="0061188F" w:rsidRDefault="003C72A8" w:rsidP="00CB052D">
      <w:pPr>
        <w:rPr>
          <w:ins w:id="406" w:author="Christopher Uggen" w:date="2022-01-31T21:38:00Z"/>
          <w:rFonts w:eastAsia="Times New Roman"/>
          <w:b/>
          <w:sz w:val="24"/>
          <w:szCs w:val="24"/>
          <w:lang w:val="en"/>
        </w:rPr>
      </w:pPr>
      <w:commentRangeStart w:id="407"/>
      <w:ins w:id="408" w:author="Christopher Uggen" w:date="2022-01-31T22:07:00Z">
        <w:r>
          <w:rPr>
            <w:rFonts w:eastAsia="Times New Roman"/>
            <w:b/>
            <w:sz w:val="24"/>
            <w:szCs w:val="24"/>
            <w:lang w:val="en"/>
          </w:rPr>
          <w:t>Robustness and Persistence of</w:t>
        </w:r>
      </w:ins>
      <w:ins w:id="409" w:author="Christopher Uggen" w:date="2022-01-31T21:38:00Z">
        <w:r w:rsidR="0061188F">
          <w:rPr>
            <w:rFonts w:eastAsia="Times New Roman"/>
            <w:b/>
            <w:sz w:val="24"/>
            <w:szCs w:val="24"/>
            <w:lang w:val="en"/>
          </w:rPr>
          <w:t xml:space="preserve"> </w:t>
        </w:r>
      </w:ins>
      <w:ins w:id="410" w:author="Christopher Uggen" w:date="2022-01-31T22:07:00Z">
        <w:r>
          <w:rPr>
            <w:rFonts w:eastAsia="Times New Roman"/>
            <w:b/>
            <w:sz w:val="24"/>
            <w:szCs w:val="24"/>
            <w:lang w:val="en"/>
          </w:rPr>
          <w:t>Results</w:t>
        </w:r>
      </w:ins>
    </w:p>
    <w:p w14:paraId="4A2837A0" w14:textId="2BF98BBE" w:rsidR="0061188F" w:rsidRDefault="0061188F" w:rsidP="00CB052D">
      <w:pPr>
        <w:rPr>
          <w:ins w:id="411" w:author="Christopher Uggen" w:date="2022-01-31T21:38:00Z"/>
          <w:rFonts w:eastAsia="Times New Roman"/>
          <w:bCs/>
          <w:sz w:val="24"/>
          <w:szCs w:val="24"/>
          <w:lang w:val="en"/>
        </w:rPr>
      </w:pPr>
    </w:p>
    <w:p w14:paraId="1CFE3256" w14:textId="31EB283F" w:rsidR="00415C62" w:rsidRDefault="0061188F" w:rsidP="00CB052D">
      <w:pPr>
        <w:rPr>
          <w:ins w:id="412" w:author="Ryan Larson" w:date="2022-02-16T16:08:00Z"/>
          <w:rFonts w:eastAsia="Times New Roman"/>
          <w:bCs/>
          <w:sz w:val="24"/>
          <w:szCs w:val="24"/>
          <w:lang w:val="en"/>
        </w:rPr>
      </w:pPr>
      <w:ins w:id="413" w:author="Christopher Uggen" w:date="2022-01-31T21:38:00Z">
        <w:r>
          <w:rPr>
            <w:rFonts w:eastAsia="Times New Roman"/>
            <w:bCs/>
            <w:sz w:val="24"/>
            <w:szCs w:val="24"/>
            <w:lang w:val="en"/>
          </w:rPr>
          <w:t>Our analysis focuses on the 2020 calendar year</w:t>
        </w:r>
      </w:ins>
      <w:ins w:id="414" w:author="Christopher Uggen" w:date="2022-01-31T21:39:00Z">
        <w:r>
          <w:rPr>
            <w:rFonts w:eastAsia="Times New Roman"/>
            <w:bCs/>
            <w:sz w:val="24"/>
            <w:szCs w:val="24"/>
            <w:lang w:val="en"/>
          </w:rPr>
          <w:t xml:space="preserve"> when </w:t>
        </w:r>
      </w:ins>
      <w:ins w:id="415" w:author="Christopher Uggen" w:date="2022-01-31T22:00:00Z">
        <w:r w:rsidR="00D66979">
          <w:rPr>
            <w:rFonts w:eastAsia="Times New Roman"/>
            <w:bCs/>
            <w:sz w:val="24"/>
            <w:szCs w:val="24"/>
            <w:lang w:val="en"/>
          </w:rPr>
          <w:t>we have complet</w:t>
        </w:r>
      </w:ins>
      <w:ins w:id="416" w:author="Christopher Uggen" w:date="2022-01-31T22:01:00Z">
        <w:r w:rsidR="00D66979">
          <w:rPr>
            <w:rFonts w:eastAsia="Times New Roman"/>
            <w:bCs/>
            <w:sz w:val="24"/>
            <w:szCs w:val="24"/>
            <w:lang w:val="en"/>
          </w:rPr>
          <w:t xml:space="preserve">e </w:t>
        </w:r>
      </w:ins>
      <w:ins w:id="417" w:author="Christopher Uggen" w:date="2022-01-31T21:39:00Z">
        <w:r>
          <w:rPr>
            <w:rFonts w:eastAsia="Times New Roman"/>
            <w:bCs/>
            <w:sz w:val="24"/>
            <w:szCs w:val="24"/>
            <w:lang w:val="en"/>
          </w:rPr>
          <w:t xml:space="preserve">hospital data and </w:t>
        </w:r>
      </w:ins>
      <w:ins w:id="418" w:author="Christopher Uggen" w:date="2022-01-31T22:01:00Z">
        <w:r w:rsidR="00D66979">
          <w:rPr>
            <w:rFonts w:eastAsia="Times New Roman"/>
            <w:bCs/>
            <w:sz w:val="24"/>
            <w:szCs w:val="24"/>
            <w:lang w:val="en"/>
          </w:rPr>
          <w:t xml:space="preserve">information </w:t>
        </w:r>
      </w:ins>
      <w:ins w:id="419" w:author="Christopher Uggen" w:date="2022-01-31T21:39:00Z">
        <w:r>
          <w:rPr>
            <w:rFonts w:eastAsia="Times New Roman"/>
            <w:bCs/>
            <w:sz w:val="24"/>
            <w:szCs w:val="24"/>
            <w:lang w:val="en"/>
          </w:rPr>
          <w:t>on key covariates</w:t>
        </w:r>
      </w:ins>
      <w:ins w:id="420" w:author="Christopher Uggen" w:date="2022-01-31T21:40:00Z">
        <w:r>
          <w:rPr>
            <w:rFonts w:eastAsia="Times New Roman"/>
            <w:bCs/>
            <w:sz w:val="24"/>
            <w:szCs w:val="24"/>
            <w:lang w:val="en"/>
          </w:rPr>
          <w:t xml:space="preserve">. </w:t>
        </w:r>
      </w:ins>
      <w:ins w:id="421" w:author="Christopher Uggen" w:date="2022-01-31T22:03:00Z">
        <w:r w:rsidR="003C72A8">
          <w:rPr>
            <w:rFonts w:eastAsia="Times New Roman"/>
            <w:bCs/>
            <w:sz w:val="24"/>
            <w:szCs w:val="24"/>
            <w:lang w:val="en"/>
          </w:rPr>
          <w:t xml:space="preserve">Although </w:t>
        </w:r>
      </w:ins>
      <w:ins w:id="422" w:author="Christopher Uggen" w:date="2022-01-31T22:04:00Z">
        <w:r w:rsidR="003C72A8">
          <w:rPr>
            <w:rFonts w:eastAsia="Times New Roman"/>
            <w:bCs/>
            <w:sz w:val="24"/>
            <w:szCs w:val="24"/>
            <w:lang w:val="en"/>
          </w:rPr>
          <w:t xml:space="preserve">2021 </w:t>
        </w:r>
      </w:ins>
      <w:ins w:id="423" w:author="Christopher Uggen" w:date="2022-01-31T22:03:00Z">
        <w:r w:rsidR="003C72A8">
          <w:rPr>
            <w:rFonts w:eastAsia="Times New Roman"/>
            <w:bCs/>
            <w:sz w:val="24"/>
            <w:szCs w:val="24"/>
            <w:lang w:val="en"/>
          </w:rPr>
          <w:t>injury data are not yet av</w:t>
        </w:r>
      </w:ins>
      <w:ins w:id="424" w:author="Christopher Uggen" w:date="2022-01-31T22:04:00Z">
        <w:r w:rsidR="003C72A8">
          <w:rPr>
            <w:rFonts w:eastAsia="Times New Roman"/>
            <w:bCs/>
            <w:sz w:val="24"/>
            <w:szCs w:val="24"/>
            <w:lang w:val="en"/>
          </w:rPr>
          <w:t>ailable, w</w:t>
        </w:r>
      </w:ins>
      <w:ins w:id="425" w:author="Christopher Uggen" w:date="2022-01-31T22:01:00Z">
        <w:r w:rsidR="00D66979">
          <w:rPr>
            <w:rFonts w:eastAsia="Times New Roman"/>
            <w:bCs/>
            <w:sz w:val="24"/>
            <w:szCs w:val="24"/>
            <w:lang w:val="en"/>
          </w:rPr>
          <w:t xml:space="preserve">e can </w:t>
        </w:r>
      </w:ins>
      <w:ins w:id="426" w:author="Christopher Uggen" w:date="2022-01-31T22:05:00Z">
        <w:r w:rsidR="003C72A8">
          <w:rPr>
            <w:rFonts w:eastAsia="Times New Roman"/>
            <w:bCs/>
            <w:sz w:val="24"/>
            <w:szCs w:val="24"/>
            <w:lang w:val="en"/>
          </w:rPr>
          <w:t xml:space="preserve">provide descriptive information on </w:t>
        </w:r>
      </w:ins>
      <w:ins w:id="427" w:author="Christopher Uggen" w:date="2022-01-31T22:04:00Z">
        <w:r w:rsidR="003C72A8">
          <w:rPr>
            <w:rFonts w:eastAsia="Times New Roman"/>
            <w:bCs/>
            <w:sz w:val="24"/>
            <w:szCs w:val="24"/>
            <w:lang w:val="en"/>
          </w:rPr>
          <w:t xml:space="preserve">the spatial and temporal pattern in </w:t>
        </w:r>
      </w:ins>
      <w:ins w:id="428" w:author="Christopher Uggen" w:date="2022-01-31T22:03:00Z">
        <w:r w:rsidR="00D66979">
          <w:rPr>
            <w:rFonts w:eastAsia="Times New Roman"/>
            <w:bCs/>
            <w:sz w:val="24"/>
            <w:szCs w:val="24"/>
            <w:lang w:val="en"/>
          </w:rPr>
          <w:t>Minneapolis homicide</w:t>
        </w:r>
      </w:ins>
      <w:ins w:id="429" w:author="Christopher Uggen" w:date="2022-01-31T22:04:00Z">
        <w:r w:rsidR="003C72A8">
          <w:rPr>
            <w:rFonts w:eastAsia="Times New Roman"/>
            <w:bCs/>
            <w:sz w:val="24"/>
            <w:szCs w:val="24"/>
            <w:lang w:val="en"/>
          </w:rPr>
          <w:t>s</w:t>
        </w:r>
      </w:ins>
      <w:ins w:id="430" w:author="Christopher Uggen" w:date="2022-01-31T22:03:00Z">
        <w:r w:rsidR="00D66979">
          <w:rPr>
            <w:rFonts w:eastAsia="Times New Roman"/>
            <w:bCs/>
            <w:sz w:val="24"/>
            <w:szCs w:val="24"/>
            <w:lang w:val="en"/>
          </w:rPr>
          <w:t xml:space="preserve"> </w:t>
        </w:r>
      </w:ins>
      <w:ins w:id="431" w:author="Christopher Uggen" w:date="2022-01-31T22:04:00Z">
        <w:r w:rsidR="003C72A8">
          <w:rPr>
            <w:rFonts w:eastAsia="Times New Roman"/>
            <w:bCs/>
            <w:sz w:val="24"/>
            <w:szCs w:val="24"/>
            <w:lang w:val="en"/>
          </w:rPr>
          <w:t>(</w:t>
        </w:r>
      </w:ins>
      <w:ins w:id="432" w:author="Christopher Uggen" w:date="2022-01-31T22:03:00Z">
        <w:r w:rsidR="00D66979">
          <w:rPr>
            <w:rFonts w:eastAsia="Times New Roman"/>
            <w:bCs/>
            <w:sz w:val="24"/>
            <w:szCs w:val="24"/>
            <w:lang w:val="en"/>
          </w:rPr>
          <w:t>and shooting</w:t>
        </w:r>
      </w:ins>
      <w:ins w:id="433" w:author="Christopher Uggen" w:date="2022-01-31T22:04:00Z">
        <w:r w:rsidR="003C72A8">
          <w:rPr>
            <w:rFonts w:eastAsia="Times New Roman"/>
            <w:bCs/>
            <w:sz w:val="24"/>
            <w:szCs w:val="24"/>
            <w:lang w:val="en"/>
          </w:rPr>
          <w:t>s?)</w:t>
        </w:r>
      </w:ins>
      <w:ins w:id="434" w:author="Christopher Uggen" w:date="2022-01-31T22:03:00Z">
        <w:r w:rsidR="00D66979">
          <w:rPr>
            <w:rFonts w:eastAsia="Times New Roman"/>
            <w:bCs/>
            <w:sz w:val="24"/>
            <w:szCs w:val="24"/>
            <w:lang w:val="en"/>
          </w:rPr>
          <w:t xml:space="preserve"> to examine</w:t>
        </w:r>
      </w:ins>
      <w:ins w:id="435" w:author="Christopher Uggen" w:date="2022-01-31T22:05:00Z">
        <w:r w:rsidR="003C72A8">
          <w:rPr>
            <w:rFonts w:eastAsia="Times New Roman"/>
            <w:bCs/>
            <w:sz w:val="24"/>
            <w:szCs w:val="24"/>
            <w:lang w:val="en"/>
          </w:rPr>
          <w:t xml:space="preserve"> the </w:t>
        </w:r>
      </w:ins>
      <w:ins w:id="436" w:author="Christopher Uggen" w:date="2022-01-31T22:06:00Z">
        <w:r w:rsidR="003C72A8">
          <w:rPr>
            <w:rFonts w:eastAsia="Times New Roman"/>
            <w:bCs/>
            <w:sz w:val="24"/>
            <w:szCs w:val="24"/>
            <w:lang w:val="en"/>
          </w:rPr>
          <w:t xml:space="preserve">robustness and </w:t>
        </w:r>
      </w:ins>
      <w:ins w:id="437" w:author="Christopher Uggen" w:date="2022-01-31T22:05:00Z">
        <w:r w:rsidR="003C72A8">
          <w:rPr>
            <w:rFonts w:eastAsia="Times New Roman"/>
            <w:bCs/>
            <w:sz w:val="24"/>
            <w:szCs w:val="24"/>
            <w:lang w:val="en"/>
          </w:rPr>
          <w:t xml:space="preserve">persistence </w:t>
        </w:r>
      </w:ins>
      <w:ins w:id="438" w:author="Christopher Uggen" w:date="2022-01-31T22:06:00Z">
        <w:r w:rsidR="003C72A8">
          <w:rPr>
            <w:rFonts w:eastAsia="Times New Roman"/>
            <w:bCs/>
            <w:sz w:val="24"/>
            <w:szCs w:val="24"/>
            <w:lang w:val="en"/>
          </w:rPr>
          <w:t xml:space="preserve">of </w:t>
        </w:r>
      </w:ins>
      <w:ins w:id="439" w:author="Christopher Uggen" w:date="2022-01-31T22:05:00Z">
        <w:r w:rsidR="003C72A8">
          <w:rPr>
            <w:rFonts w:eastAsia="Times New Roman"/>
            <w:bCs/>
            <w:sz w:val="24"/>
            <w:szCs w:val="24"/>
            <w:lang w:val="en"/>
          </w:rPr>
          <w:t xml:space="preserve">patterns identified above. </w:t>
        </w:r>
      </w:ins>
      <w:ins w:id="440" w:author="Ryan Larson" w:date="2022-02-16T16:07:00Z">
        <w:r w:rsidR="00F96450">
          <w:rPr>
            <w:rFonts w:eastAsia="Times New Roman"/>
            <w:bCs/>
            <w:sz w:val="24"/>
            <w:szCs w:val="24"/>
            <w:lang w:val="en"/>
          </w:rPr>
          <w:t xml:space="preserve">Figure 4 displays </w:t>
        </w:r>
      </w:ins>
      <w:ins w:id="441" w:author="Ryan Larson" w:date="2022-02-16T16:08:00Z">
        <w:r w:rsidR="00F96450">
          <w:rPr>
            <w:rFonts w:eastAsia="Times New Roman"/>
            <w:bCs/>
            <w:sz w:val="24"/>
            <w:szCs w:val="24"/>
            <w:lang w:val="en"/>
          </w:rPr>
          <w:t>the weekly murder rates using Minneapolis Police Depart</w:t>
        </w:r>
      </w:ins>
      <w:ins w:id="442" w:author="Ryan Larson" w:date="2022-02-16T16:09:00Z">
        <w:r w:rsidR="00F96450">
          <w:rPr>
            <w:rFonts w:eastAsia="Times New Roman"/>
            <w:bCs/>
            <w:sz w:val="24"/>
            <w:szCs w:val="24"/>
            <w:lang w:val="en"/>
          </w:rPr>
          <w:t>ment data from 2016-2021.</w:t>
        </w:r>
        <w:r w:rsidR="00F96450">
          <w:rPr>
            <w:rStyle w:val="FootnoteReference"/>
            <w:rFonts w:eastAsia="Times New Roman"/>
            <w:bCs/>
            <w:sz w:val="24"/>
            <w:szCs w:val="24"/>
            <w:lang w:val="en"/>
          </w:rPr>
          <w:footnoteReference w:id="6"/>
        </w:r>
        <w:r w:rsidR="00F96450">
          <w:rPr>
            <w:rFonts w:eastAsia="Times New Roman"/>
            <w:bCs/>
            <w:sz w:val="24"/>
            <w:szCs w:val="24"/>
            <w:lang w:val="en"/>
          </w:rPr>
          <w:t xml:space="preserve"> </w:t>
        </w:r>
      </w:ins>
      <w:ins w:id="447" w:author="Ryan Larson" w:date="2022-02-16T17:12:00Z">
        <w:r w:rsidR="008D3807">
          <w:rPr>
            <w:rFonts w:eastAsia="Times New Roman"/>
            <w:bCs/>
            <w:sz w:val="24"/>
            <w:szCs w:val="24"/>
            <w:lang w:val="en"/>
          </w:rPr>
          <w:t>Although the homicide rates are lower than the gun assault rates</w:t>
        </w:r>
      </w:ins>
      <w:ins w:id="448" w:author="Ryan Larson" w:date="2022-02-16T17:21:00Z">
        <w:r w:rsidR="00071B60">
          <w:rPr>
            <w:rFonts w:eastAsia="Times New Roman"/>
            <w:bCs/>
            <w:sz w:val="24"/>
            <w:szCs w:val="24"/>
            <w:lang w:val="en"/>
          </w:rPr>
          <w:t xml:space="preserve"> (as gun homicides are a small part of overall gun assaults)</w:t>
        </w:r>
      </w:ins>
      <w:ins w:id="449" w:author="Ryan Larson" w:date="2022-02-16T17:12:00Z">
        <w:r w:rsidR="008D3807">
          <w:rPr>
            <w:rFonts w:eastAsia="Times New Roman"/>
            <w:bCs/>
            <w:sz w:val="24"/>
            <w:szCs w:val="24"/>
            <w:lang w:val="en"/>
          </w:rPr>
          <w:t>, t</w:t>
        </w:r>
      </w:ins>
      <w:ins w:id="450" w:author="Ryan Larson" w:date="2022-02-16T16:09:00Z">
        <w:r w:rsidR="00F96450">
          <w:rPr>
            <w:rFonts w:eastAsia="Times New Roman"/>
            <w:bCs/>
            <w:sz w:val="24"/>
            <w:szCs w:val="24"/>
            <w:lang w:val="en"/>
          </w:rPr>
          <w:t>he post-killing spike</w:t>
        </w:r>
      </w:ins>
      <w:ins w:id="451" w:author="Ryan Larson" w:date="2022-02-16T16:11:00Z">
        <w:r w:rsidR="00F96450">
          <w:rPr>
            <w:rFonts w:eastAsia="Times New Roman"/>
            <w:bCs/>
            <w:sz w:val="24"/>
            <w:szCs w:val="24"/>
            <w:lang w:val="en"/>
          </w:rPr>
          <w:t xml:space="preserve"> observed in the hospital data</w:t>
        </w:r>
      </w:ins>
      <w:ins w:id="452" w:author="Ryan Larson" w:date="2022-02-16T16:09:00Z">
        <w:r w:rsidR="00F96450">
          <w:rPr>
            <w:rFonts w:eastAsia="Times New Roman"/>
            <w:bCs/>
            <w:sz w:val="24"/>
            <w:szCs w:val="24"/>
            <w:lang w:val="en"/>
          </w:rPr>
          <w:t xml:space="preserve"> is also </w:t>
        </w:r>
      </w:ins>
      <w:ins w:id="453" w:author="Ryan Larson" w:date="2022-02-16T16:11:00Z">
        <w:r w:rsidR="00F96450">
          <w:rPr>
            <w:rFonts w:eastAsia="Times New Roman"/>
            <w:bCs/>
            <w:sz w:val="24"/>
            <w:szCs w:val="24"/>
            <w:lang w:val="en"/>
          </w:rPr>
          <w:t xml:space="preserve">present in the homicide data, </w:t>
        </w:r>
      </w:ins>
      <w:ins w:id="454" w:author="Ryan Larson" w:date="2022-02-16T16:12:00Z">
        <w:r w:rsidR="00F96450">
          <w:rPr>
            <w:rFonts w:eastAsia="Times New Roman"/>
            <w:bCs/>
            <w:sz w:val="24"/>
            <w:szCs w:val="24"/>
            <w:lang w:val="en"/>
          </w:rPr>
          <w:t xml:space="preserve">with </w:t>
        </w:r>
      </w:ins>
      <w:ins w:id="455" w:author="Ryan Larson" w:date="2022-02-16T16:13:00Z">
        <w:r w:rsidR="00F96450">
          <w:rPr>
            <w:rFonts w:eastAsia="Times New Roman"/>
            <w:bCs/>
            <w:sz w:val="24"/>
            <w:szCs w:val="24"/>
            <w:lang w:val="en"/>
          </w:rPr>
          <w:t xml:space="preserve">a jump from roughly </w:t>
        </w:r>
      </w:ins>
      <w:ins w:id="456" w:author="Ryan Larson" w:date="2022-02-16T16:15:00Z">
        <w:r w:rsidR="00F96450">
          <w:rPr>
            <w:rFonts w:eastAsia="Times New Roman"/>
            <w:bCs/>
            <w:sz w:val="24"/>
            <w:szCs w:val="24"/>
            <w:lang w:val="en"/>
          </w:rPr>
          <w:t>.001 murders per 1,000 residents to .01 murders</w:t>
        </w:r>
      </w:ins>
      <w:ins w:id="457" w:author="Ryan Larson" w:date="2022-02-16T16:16:00Z">
        <w:r w:rsidR="00F96450">
          <w:rPr>
            <w:rFonts w:eastAsia="Times New Roman"/>
            <w:bCs/>
            <w:sz w:val="24"/>
            <w:szCs w:val="24"/>
            <w:lang w:val="en"/>
          </w:rPr>
          <w:t xml:space="preserve"> per 1,000 at its weekly </w:t>
        </w:r>
      </w:ins>
      <w:ins w:id="458" w:author="Ryan Larson" w:date="2022-02-16T16:19:00Z">
        <w:r w:rsidR="00415C62">
          <w:rPr>
            <w:rFonts w:eastAsia="Times New Roman"/>
            <w:bCs/>
            <w:sz w:val="24"/>
            <w:szCs w:val="24"/>
            <w:lang w:val="en"/>
          </w:rPr>
          <w:t xml:space="preserve">post-killing </w:t>
        </w:r>
      </w:ins>
      <w:ins w:id="459" w:author="Ryan Larson" w:date="2022-02-16T16:16:00Z">
        <w:r w:rsidR="00F96450">
          <w:rPr>
            <w:rFonts w:eastAsia="Times New Roman"/>
            <w:bCs/>
            <w:sz w:val="24"/>
            <w:szCs w:val="24"/>
            <w:lang w:val="en"/>
          </w:rPr>
          <w:t xml:space="preserve">peak, a </w:t>
        </w:r>
      </w:ins>
      <w:ins w:id="460" w:author="Ryan Larson" w:date="2022-02-16T16:57:00Z">
        <w:r w:rsidR="00086F09">
          <w:rPr>
            <w:rFonts w:eastAsia="Times New Roman"/>
            <w:bCs/>
            <w:sz w:val="24"/>
            <w:szCs w:val="24"/>
            <w:lang w:val="en"/>
          </w:rPr>
          <w:t>ten-</w:t>
        </w:r>
      </w:ins>
      <w:ins w:id="461" w:author="Ryan Larson" w:date="2022-02-16T16:16:00Z">
        <w:r w:rsidR="00F96450">
          <w:rPr>
            <w:rFonts w:eastAsia="Times New Roman"/>
            <w:bCs/>
            <w:sz w:val="24"/>
            <w:szCs w:val="24"/>
            <w:lang w:val="en"/>
          </w:rPr>
          <w:t>fold increase.</w:t>
        </w:r>
      </w:ins>
      <w:ins w:id="462" w:author="Ryan Larson" w:date="2022-02-16T16:19:00Z">
        <w:r w:rsidR="00415C62">
          <w:rPr>
            <w:rFonts w:eastAsia="Times New Roman"/>
            <w:bCs/>
            <w:sz w:val="24"/>
            <w:szCs w:val="24"/>
            <w:lang w:val="en"/>
          </w:rPr>
          <w:t xml:space="preserve"> Incorporating data from 2021 further contextualizes the </w:t>
        </w:r>
      </w:ins>
      <w:ins w:id="463" w:author="Ryan Larson" w:date="2022-02-16T16:23:00Z">
        <w:r w:rsidR="00415C62">
          <w:rPr>
            <w:rFonts w:eastAsia="Times New Roman"/>
            <w:bCs/>
            <w:sz w:val="24"/>
            <w:szCs w:val="24"/>
            <w:lang w:val="en"/>
          </w:rPr>
          <w:t xml:space="preserve">potential </w:t>
        </w:r>
      </w:ins>
      <w:ins w:id="464" w:author="Ryan Larson" w:date="2022-02-16T16:20:00Z">
        <w:r w:rsidR="00415C62">
          <w:rPr>
            <w:rFonts w:eastAsia="Times New Roman"/>
            <w:bCs/>
            <w:sz w:val="24"/>
            <w:szCs w:val="24"/>
            <w:lang w:val="en"/>
          </w:rPr>
          <w:t>longer</w:t>
        </w:r>
      </w:ins>
      <w:ins w:id="465" w:author="Ryan Larson" w:date="2022-02-16T16:57:00Z">
        <w:r w:rsidR="00086F09">
          <w:rPr>
            <w:rFonts w:eastAsia="Times New Roman"/>
            <w:bCs/>
            <w:sz w:val="24"/>
            <w:szCs w:val="24"/>
            <w:lang w:val="en"/>
          </w:rPr>
          <w:t>-</w:t>
        </w:r>
      </w:ins>
      <w:ins w:id="466" w:author="Ryan Larson" w:date="2022-02-16T16:20:00Z">
        <w:r w:rsidR="00415C62">
          <w:rPr>
            <w:rFonts w:eastAsia="Times New Roman"/>
            <w:bCs/>
            <w:sz w:val="24"/>
            <w:szCs w:val="24"/>
            <w:lang w:val="en"/>
          </w:rPr>
          <w:t xml:space="preserve">term impact of the </w:t>
        </w:r>
        <w:commentRangeStart w:id="467"/>
        <w:r w:rsidR="00415C62">
          <w:rPr>
            <w:rFonts w:eastAsia="Times New Roman"/>
            <w:bCs/>
            <w:sz w:val="24"/>
            <w:szCs w:val="24"/>
            <w:lang w:val="en"/>
          </w:rPr>
          <w:t>killing</w:t>
        </w:r>
      </w:ins>
      <w:commentRangeEnd w:id="467"/>
      <w:r w:rsidR="00464108">
        <w:rPr>
          <w:rStyle w:val="CommentReference"/>
          <w:rFonts w:eastAsia="Times New Roman"/>
        </w:rPr>
        <w:commentReference w:id="467"/>
      </w:r>
      <w:ins w:id="468" w:author="Ryan Larson" w:date="2022-02-16T16:20:00Z">
        <w:r w:rsidR="00415C62">
          <w:rPr>
            <w:rFonts w:eastAsia="Times New Roman"/>
            <w:bCs/>
            <w:sz w:val="24"/>
            <w:szCs w:val="24"/>
            <w:lang w:val="en"/>
          </w:rPr>
          <w:t xml:space="preserve">, as weekly homicide rates did </w:t>
        </w:r>
        <w:r w:rsidR="00415C62" w:rsidRPr="00467E37">
          <w:rPr>
            <w:rFonts w:eastAsia="Times New Roman"/>
            <w:bCs/>
            <w:i/>
            <w:iCs/>
            <w:sz w:val="24"/>
            <w:szCs w:val="24"/>
            <w:lang w:val="en"/>
          </w:rPr>
          <w:t>not</w:t>
        </w:r>
        <w:r w:rsidR="00415C62">
          <w:rPr>
            <w:rFonts w:eastAsia="Times New Roman"/>
            <w:bCs/>
            <w:sz w:val="24"/>
            <w:szCs w:val="24"/>
            <w:lang w:val="en"/>
          </w:rPr>
          <w:t xml:space="preserve"> return to their pre-killing levels in 2021, maintaining a </w:t>
        </w:r>
      </w:ins>
      <w:ins w:id="469" w:author="Ryan Larson" w:date="2022-02-16T16:22:00Z">
        <w:r w:rsidR="00415C62">
          <w:rPr>
            <w:rFonts w:eastAsia="Times New Roman"/>
            <w:bCs/>
            <w:sz w:val="24"/>
            <w:szCs w:val="24"/>
            <w:lang w:val="en"/>
          </w:rPr>
          <w:t xml:space="preserve">mean </w:t>
        </w:r>
      </w:ins>
      <w:ins w:id="470" w:author="Ryan Larson" w:date="2022-02-16T17:10:00Z">
        <w:r w:rsidR="008D3807">
          <w:rPr>
            <w:rFonts w:eastAsia="Times New Roman"/>
            <w:bCs/>
            <w:sz w:val="24"/>
            <w:szCs w:val="24"/>
            <w:lang w:val="en"/>
          </w:rPr>
          <w:t xml:space="preserve">weekly </w:t>
        </w:r>
      </w:ins>
      <w:ins w:id="471" w:author="Ryan Larson" w:date="2022-02-16T16:21:00Z">
        <w:r w:rsidR="00415C62">
          <w:rPr>
            <w:rFonts w:eastAsia="Times New Roman"/>
            <w:bCs/>
            <w:sz w:val="24"/>
            <w:szCs w:val="24"/>
            <w:lang w:val="en"/>
          </w:rPr>
          <w:t>mur</w:t>
        </w:r>
      </w:ins>
      <w:ins w:id="472" w:author="Ryan Larson" w:date="2022-02-16T16:22:00Z">
        <w:r w:rsidR="00415C62">
          <w:rPr>
            <w:rFonts w:eastAsia="Times New Roman"/>
            <w:bCs/>
            <w:sz w:val="24"/>
            <w:szCs w:val="24"/>
            <w:lang w:val="en"/>
          </w:rPr>
          <w:t>der rate per 1,000 residents of about .003</w:t>
        </w:r>
      </w:ins>
      <w:ins w:id="473" w:author="Ryan Larson" w:date="2022-02-16T16:23:00Z">
        <w:r w:rsidR="00415C62">
          <w:rPr>
            <w:rFonts w:eastAsia="Times New Roman"/>
            <w:bCs/>
            <w:sz w:val="24"/>
            <w:szCs w:val="24"/>
            <w:lang w:val="en"/>
          </w:rPr>
          <w:t xml:space="preserve">. This </w:t>
        </w:r>
      </w:ins>
      <w:ins w:id="474" w:author="Ryan Larson" w:date="2022-02-16T17:11:00Z">
        <w:r w:rsidR="008D3807">
          <w:rPr>
            <w:rFonts w:eastAsia="Times New Roman"/>
            <w:bCs/>
            <w:sz w:val="24"/>
            <w:szCs w:val="24"/>
            <w:lang w:val="en"/>
          </w:rPr>
          <w:t xml:space="preserve">weekly </w:t>
        </w:r>
      </w:ins>
      <w:ins w:id="475" w:author="Ryan Larson" w:date="2022-02-16T16:23:00Z">
        <w:r w:rsidR="00415C62">
          <w:rPr>
            <w:rFonts w:eastAsia="Times New Roman"/>
            <w:bCs/>
            <w:sz w:val="24"/>
            <w:szCs w:val="24"/>
            <w:lang w:val="en"/>
          </w:rPr>
          <w:t xml:space="preserve">rate is </w:t>
        </w:r>
      </w:ins>
      <w:ins w:id="476" w:author="Ryan Larson" w:date="2022-02-16T16:25:00Z">
        <w:r w:rsidR="00415C62">
          <w:rPr>
            <w:rFonts w:eastAsia="Times New Roman"/>
            <w:bCs/>
            <w:sz w:val="24"/>
            <w:szCs w:val="24"/>
            <w:lang w:val="en"/>
          </w:rPr>
          <w:t>significantly</w:t>
        </w:r>
      </w:ins>
      <w:ins w:id="477" w:author="Ryan Larson" w:date="2022-02-16T16:23:00Z">
        <w:r w:rsidR="00415C62">
          <w:rPr>
            <w:rFonts w:eastAsia="Times New Roman"/>
            <w:bCs/>
            <w:sz w:val="24"/>
            <w:szCs w:val="24"/>
            <w:lang w:val="en"/>
          </w:rPr>
          <w:t xml:space="preserve"> higher than the pre-killing </w:t>
        </w:r>
      </w:ins>
      <w:ins w:id="478" w:author="Ryan Larson" w:date="2022-02-16T16:24:00Z">
        <w:r w:rsidR="00415C62">
          <w:rPr>
            <w:rFonts w:eastAsia="Times New Roman"/>
            <w:bCs/>
            <w:sz w:val="24"/>
            <w:szCs w:val="24"/>
            <w:lang w:val="en"/>
          </w:rPr>
          <w:t>mean of .0001 (Welch’s</w:t>
        </w:r>
      </w:ins>
      <w:ins w:id="479" w:author="Ryan Larson" w:date="2022-02-16T16:25:00Z">
        <w:r w:rsidR="00415C62">
          <w:rPr>
            <w:rFonts w:eastAsia="Times New Roman"/>
            <w:bCs/>
            <w:sz w:val="24"/>
            <w:szCs w:val="24"/>
            <w:lang w:val="en"/>
          </w:rPr>
          <w:t xml:space="preserve"> </w:t>
        </w:r>
      </w:ins>
      <w:ins w:id="480" w:author="Ryan Larson" w:date="2022-02-16T16:24:00Z">
        <w:r w:rsidR="00415C62">
          <w:rPr>
            <w:rFonts w:eastAsia="Times New Roman"/>
            <w:bCs/>
            <w:sz w:val="24"/>
            <w:szCs w:val="24"/>
            <w:lang w:val="en"/>
          </w:rPr>
          <w:t>t(</w:t>
        </w:r>
      </w:ins>
      <w:ins w:id="481" w:author="Ryan Larson" w:date="2022-02-16T16:25:00Z">
        <w:r w:rsidR="00415C62">
          <w:rPr>
            <w:rFonts w:eastAsia="Times New Roman"/>
            <w:bCs/>
            <w:sz w:val="24"/>
            <w:szCs w:val="24"/>
            <w:lang w:val="en"/>
          </w:rPr>
          <w:t>60.3) = 5.8, p &lt;.001</w:t>
        </w:r>
      </w:ins>
      <w:ins w:id="482" w:author="Ryan Larson" w:date="2022-02-16T16:24:00Z">
        <w:r w:rsidR="00415C62">
          <w:rPr>
            <w:rFonts w:eastAsia="Times New Roman"/>
            <w:bCs/>
            <w:sz w:val="24"/>
            <w:szCs w:val="24"/>
            <w:lang w:val="en"/>
          </w:rPr>
          <w:t xml:space="preserve">). </w:t>
        </w:r>
      </w:ins>
    </w:p>
    <w:p w14:paraId="71004CBA" w14:textId="3737A60D" w:rsidR="00F96450" w:rsidRDefault="00F96450" w:rsidP="00CB052D">
      <w:pPr>
        <w:rPr>
          <w:ins w:id="483" w:author="Ryan Larson" w:date="2022-02-16T16:08:00Z"/>
          <w:rFonts w:eastAsia="Times New Roman"/>
          <w:bCs/>
          <w:sz w:val="24"/>
          <w:szCs w:val="24"/>
          <w:lang w:val="en"/>
        </w:rPr>
      </w:pPr>
    </w:p>
    <w:p w14:paraId="6CEA0C53" w14:textId="7F4F8ADC" w:rsidR="00F96450" w:rsidRDefault="00F96450" w:rsidP="00CB052D">
      <w:pPr>
        <w:rPr>
          <w:ins w:id="484" w:author="Christopher Uggen" w:date="2022-01-31T22:06:00Z"/>
          <w:rFonts w:eastAsia="Times New Roman"/>
          <w:bCs/>
          <w:sz w:val="24"/>
          <w:szCs w:val="24"/>
          <w:lang w:val="en"/>
        </w:rPr>
      </w:pPr>
      <w:ins w:id="485" w:author="Ryan Larson" w:date="2022-02-16T16:08:00Z">
        <w:r>
          <w:rPr>
            <w:noProof/>
          </w:rPr>
          <w:lastRenderedPageBreak/>
          <w:drawing>
            <wp:inline distT="0" distB="0" distL="0" distR="0" wp14:anchorId="298F0F69" wp14:editId="58A7DFB0">
              <wp:extent cx="5943600" cy="36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50615"/>
                      </a:xfrm>
                      <a:prstGeom prst="rect">
                        <a:avLst/>
                      </a:prstGeom>
                    </pic:spPr>
                  </pic:pic>
                </a:graphicData>
              </a:graphic>
            </wp:inline>
          </w:drawing>
        </w:r>
      </w:ins>
    </w:p>
    <w:p w14:paraId="7365C317" w14:textId="69CD1209" w:rsidR="003C72A8" w:rsidDel="00415C62" w:rsidRDefault="003C72A8" w:rsidP="00CB052D">
      <w:pPr>
        <w:rPr>
          <w:ins w:id="486" w:author="Christopher Uggen" w:date="2022-01-31T22:06:00Z"/>
          <w:del w:id="487" w:author="Ryan Larson" w:date="2022-02-16T16:26:00Z"/>
          <w:rFonts w:eastAsia="Times New Roman"/>
          <w:bCs/>
          <w:sz w:val="24"/>
          <w:szCs w:val="24"/>
          <w:lang w:val="en"/>
        </w:rPr>
      </w:pPr>
      <w:ins w:id="488" w:author="Christopher Uggen" w:date="2022-01-31T22:06:00Z">
        <w:del w:id="489" w:author="Ryan Larson" w:date="2022-02-16T16:26:00Z">
          <w:r w:rsidDel="00415C62">
            <w:rPr>
              <w:rFonts w:eastAsia="Times New Roman"/>
              <w:bCs/>
              <w:sz w:val="24"/>
              <w:szCs w:val="24"/>
              <w:lang w:val="en"/>
            </w:rPr>
            <w:delText>[figure 4 – temporal pattern with mpd data, mirroring figure 1]</w:delText>
          </w:r>
        </w:del>
      </w:ins>
    </w:p>
    <w:p w14:paraId="7C1B1D37" w14:textId="42A4E745" w:rsidR="003C72A8" w:rsidRDefault="003C72A8" w:rsidP="00CB052D">
      <w:pPr>
        <w:rPr>
          <w:ins w:id="490" w:author="Ryan Larson" w:date="2022-02-16T16:26:00Z"/>
          <w:rFonts w:eastAsia="Times New Roman"/>
          <w:bCs/>
          <w:sz w:val="24"/>
          <w:szCs w:val="24"/>
          <w:lang w:val="en"/>
        </w:rPr>
      </w:pPr>
      <w:ins w:id="491" w:author="Christopher Uggen" w:date="2022-01-31T22:06:00Z">
        <w:r>
          <w:rPr>
            <w:rFonts w:eastAsia="Times New Roman"/>
            <w:bCs/>
            <w:sz w:val="24"/>
            <w:szCs w:val="24"/>
            <w:lang w:val="en"/>
          </w:rPr>
          <w:t xml:space="preserve">[figure 5 </w:t>
        </w:r>
      </w:ins>
      <w:ins w:id="492" w:author="Christopher Uggen" w:date="2022-01-31T22:07:00Z">
        <w:r>
          <w:rPr>
            <w:rFonts w:eastAsia="Times New Roman"/>
            <w:bCs/>
            <w:sz w:val="24"/>
            <w:szCs w:val="24"/>
            <w:lang w:val="en"/>
          </w:rPr>
          <w:t>–</w:t>
        </w:r>
      </w:ins>
      <w:ins w:id="493" w:author="Christopher Uggen" w:date="2022-01-31T22:06:00Z">
        <w:r>
          <w:rPr>
            <w:rFonts w:eastAsia="Times New Roman"/>
            <w:bCs/>
            <w:sz w:val="24"/>
            <w:szCs w:val="24"/>
            <w:lang w:val="en"/>
          </w:rPr>
          <w:t xml:space="preserve"> spati</w:t>
        </w:r>
      </w:ins>
      <w:ins w:id="494" w:author="Christopher Uggen" w:date="2022-01-31T22:07:00Z">
        <w:r>
          <w:rPr>
            <w:rFonts w:eastAsia="Times New Roman"/>
            <w:bCs/>
            <w:sz w:val="24"/>
            <w:szCs w:val="24"/>
            <w:lang w:val="en"/>
          </w:rPr>
          <w:t>al map, mirroring figure 2]</w:t>
        </w:r>
      </w:ins>
    </w:p>
    <w:p w14:paraId="4B491C0E" w14:textId="50D3F762" w:rsidR="00415C62" w:rsidRDefault="00415C62" w:rsidP="00CB052D">
      <w:pPr>
        <w:rPr>
          <w:ins w:id="495" w:author="Ryan Larson" w:date="2022-02-16T16:26:00Z"/>
          <w:rFonts w:eastAsia="Times New Roman"/>
          <w:bCs/>
          <w:sz w:val="24"/>
          <w:szCs w:val="24"/>
          <w:lang w:val="en"/>
        </w:rPr>
      </w:pPr>
    </w:p>
    <w:p w14:paraId="6EC6402B" w14:textId="3B10A26A" w:rsidR="00415C62" w:rsidRPr="00D02383" w:rsidRDefault="00415C62" w:rsidP="00CB052D">
      <w:pPr>
        <w:rPr>
          <w:ins w:id="496" w:author="Christopher Uggen" w:date="2022-01-31T22:07:00Z"/>
          <w:rFonts w:eastAsia="Times New Roman"/>
          <w:bCs/>
          <w:sz w:val="24"/>
          <w:szCs w:val="24"/>
          <w:lang w:val="en"/>
        </w:rPr>
      </w:pPr>
      <w:ins w:id="497" w:author="Ryan Larson" w:date="2022-02-16T16:26:00Z">
        <w:r>
          <w:rPr>
            <w:rFonts w:eastAsia="Times New Roman"/>
            <w:bCs/>
            <w:sz w:val="24"/>
            <w:szCs w:val="24"/>
            <w:lang w:val="en"/>
          </w:rPr>
          <w:t>Figure 5 contextualizes the spatial findings using geolocated Minneapolis Police Department homicides</w:t>
        </w:r>
      </w:ins>
      <w:ins w:id="498" w:author="Ryan Larson" w:date="2022-02-16T16:36:00Z">
        <w:r w:rsidR="00467E37">
          <w:rPr>
            <w:rFonts w:eastAsia="Times New Roman"/>
            <w:bCs/>
            <w:sz w:val="24"/>
            <w:szCs w:val="24"/>
            <w:lang w:val="en"/>
          </w:rPr>
          <w:t xml:space="preserve"> into 2021</w:t>
        </w:r>
      </w:ins>
      <w:ins w:id="499" w:author="Ryan Larson" w:date="2022-02-16T16:26:00Z">
        <w:r>
          <w:rPr>
            <w:rFonts w:eastAsia="Times New Roman"/>
            <w:bCs/>
            <w:sz w:val="24"/>
            <w:szCs w:val="24"/>
            <w:lang w:val="en"/>
          </w:rPr>
          <w:t>.</w:t>
        </w:r>
      </w:ins>
      <w:ins w:id="500" w:author="Ryan Larson" w:date="2022-02-16T16:36:00Z">
        <w:r w:rsidR="00467E37">
          <w:rPr>
            <w:rFonts w:eastAsia="Times New Roman"/>
            <w:bCs/>
            <w:sz w:val="24"/>
            <w:szCs w:val="24"/>
            <w:lang w:val="en"/>
          </w:rPr>
          <w:t xml:space="preserve"> </w:t>
        </w:r>
      </w:ins>
      <w:ins w:id="501" w:author="Ryan Larson" w:date="2022-02-16T17:19:00Z">
        <w:r w:rsidR="00071B60" w:rsidRPr="00071B60">
          <w:rPr>
            <w:rFonts w:eastAsia="Times New Roman"/>
            <w:bCs/>
            <w:sz w:val="24"/>
            <w:szCs w:val="24"/>
          </w:rPr>
          <w:t>The spatial location of each MPD murder event is the incident ZCTA as opposed to the hospital clients’ residence ZCTA in the hospital administrative data, so the spatial rates here are not directly analogous.</w:t>
        </w:r>
      </w:ins>
      <w:ins w:id="502" w:author="Ryan Larson" w:date="2022-02-16T17:20:00Z">
        <w:r w:rsidR="00071B60" w:rsidRPr="00071B60">
          <w:rPr>
            <w:rStyle w:val="FootnoteReference"/>
            <w:rFonts w:eastAsia="Times New Roman"/>
            <w:bCs/>
            <w:sz w:val="24"/>
            <w:szCs w:val="24"/>
            <w:lang w:val="en"/>
          </w:rPr>
          <w:t xml:space="preserve"> </w:t>
        </w:r>
        <w:r w:rsidR="00071B60">
          <w:rPr>
            <w:rStyle w:val="FootnoteReference"/>
            <w:rFonts w:eastAsia="Times New Roman"/>
            <w:bCs/>
            <w:sz w:val="24"/>
            <w:szCs w:val="24"/>
            <w:lang w:val="en"/>
          </w:rPr>
          <w:footnoteReference w:id="7"/>
        </w:r>
      </w:ins>
      <w:ins w:id="505" w:author="Ryan Larson" w:date="2022-02-16T17:19:00Z">
        <w:r w:rsidR="00071B60">
          <w:rPr>
            <w:rFonts w:eastAsia="Times New Roman"/>
            <w:bCs/>
            <w:sz w:val="24"/>
            <w:szCs w:val="24"/>
          </w:rPr>
          <w:t xml:space="preserve"> </w:t>
        </w:r>
      </w:ins>
      <w:ins w:id="506" w:author="Ryan Larson" w:date="2022-02-16T16:37:00Z">
        <w:r w:rsidR="00467E37">
          <w:rPr>
            <w:rFonts w:eastAsia="Times New Roman"/>
            <w:bCs/>
            <w:sz w:val="24"/>
            <w:szCs w:val="24"/>
            <w:lang w:val="en"/>
          </w:rPr>
          <w:t>Although the week</w:t>
        </w:r>
      </w:ins>
      <w:ins w:id="507" w:author="Ryan Larson" w:date="2022-02-16T16:38:00Z">
        <w:r w:rsidR="00467E37">
          <w:rPr>
            <w:rFonts w:eastAsia="Times New Roman"/>
            <w:bCs/>
            <w:sz w:val="24"/>
            <w:szCs w:val="24"/>
            <w:lang w:val="en"/>
          </w:rPr>
          <w:t>ly</w:t>
        </w:r>
      </w:ins>
      <w:ins w:id="508" w:author="Ryan Larson" w:date="2022-02-16T16:37:00Z">
        <w:r w:rsidR="00467E37">
          <w:rPr>
            <w:rFonts w:eastAsia="Times New Roman"/>
            <w:bCs/>
            <w:sz w:val="24"/>
            <w:szCs w:val="24"/>
            <w:lang w:val="en"/>
          </w:rPr>
          <w:t xml:space="preserve"> homicide rates are</w:t>
        </w:r>
      </w:ins>
      <w:ins w:id="509" w:author="Ryan Larson" w:date="2022-02-16T16:38:00Z">
        <w:r w:rsidR="00467E37">
          <w:rPr>
            <w:rFonts w:eastAsia="Times New Roman"/>
            <w:bCs/>
            <w:sz w:val="24"/>
            <w:szCs w:val="24"/>
            <w:lang w:val="en"/>
          </w:rPr>
          <w:t xml:space="preserve"> lower than that of the gun assault incidence, w</w:t>
        </w:r>
      </w:ins>
      <w:ins w:id="510" w:author="Ryan Larson" w:date="2022-02-16T16:36:00Z">
        <w:r w:rsidR="00467E37">
          <w:rPr>
            <w:rFonts w:eastAsia="Times New Roman"/>
            <w:bCs/>
            <w:sz w:val="24"/>
            <w:szCs w:val="24"/>
            <w:lang w:val="en"/>
          </w:rPr>
          <w:t xml:space="preserve">e observe a similar </w:t>
        </w:r>
      </w:ins>
      <w:ins w:id="511" w:author="Ryan Larson" w:date="2022-02-16T16:37:00Z">
        <w:r w:rsidR="00467E37">
          <w:rPr>
            <w:rFonts w:eastAsia="Times New Roman"/>
            <w:bCs/>
            <w:sz w:val="24"/>
            <w:szCs w:val="24"/>
            <w:lang w:val="en"/>
          </w:rPr>
          <w:t xml:space="preserve">spatial </w:t>
        </w:r>
      </w:ins>
      <w:ins w:id="512" w:author="Ryan Larson" w:date="2022-02-16T16:36:00Z">
        <w:r w:rsidR="00467E37">
          <w:rPr>
            <w:rFonts w:eastAsia="Times New Roman"/>
            <w:bCs/>
            <w:sz w:val="24"/>
            <w:szCs w:val="24"/>
            <w:lang w:val="en"/>
          </w:rPr>
          <w:t>pattern in post-killing</w:t>
        </w:r>
      </w:ins>
      <w:ins w:id="513" w:author="Ryan Larson" w:date="2022-02-16T16:37:00Z">
        <w:r w:rsidR="00467E37">
          <w:rPr>
            <w:rFonts w:eastAsia="Times New Roman"/>
            <w:bCs/>
            <w:sz w:val="24"/>
            <w:szCs w:val="24"/>
            <w:lang w:val="en"/>
          </w:rPr>
          <w:t xml:space="preserve"> increases</w:t>
        </w:r>
      </w:ins>
      <w:ins w:id="514" w:author="Ryan Larson" w:date="2022-02-16T16:38:00Z">
        <w:r w:rsidR="00467E37">
          <w:rPr>
            <w:rFonts w:eastAsia="Times New Roman"/>
            <w:bCs/>
            <w:sz w:val="24"/>
            <w:szCs w:val="24"/>
            <w:lang w:val="en"/>
          </w:rPr>
          <w:t xml:space="preserve"> in homicides. </w:t>
        </w:r>
      </w:ins>
      <w:ins w:id="515" w:author="Ryan Larson" w:date="2022-02-16T16:40:00Z">
        <w:r w:rsidR="00D02383">
          <w:rPr>
            <w:rFonts w:eastAsia="Times New Roman"/>
            <w:bCs/>
            <w:sz w:val="24"/>
            <w:szCs w:val="24"/>
            <w:lang w:val="en"/>
          </w:rPr>
          <w:t xml:space="preserve">Further, </w:t>
        </w:r>
      </w:ins>
      <w:ins w:id="516" w:author="Ryan Larson" w:date="2022-02-16T17:24:00Z">
        <w:r w:rsidR="00071B60">
          <w:rPr>
            <w:rFonts w:eastAsia="Times New Roman"/>
            <w:bCs/>
            <w:sz w:val="24"/>
            <w:szCs w:val="24"/>
            <w:lang w:val="en"/>
          </w:rPr>
          <w:t xml:space="preserve">while </w:t>
        </w:r>
      </w:ins>
      <w:ins w:id="517" w:author="Ryan Larson" w:date="2022-02-16T16:41:00Z">
        <w:r w:rsidR="00D02383">
          <w:rPr>
            <w:rFonts w:eastAsia="Times New Roman"/>
            <w:bCs/>
            <w:sz w:val="24"/>
            <w:szCs w:val="24"/>
            <w:lang w:val="en"/>
          </w:rPr>
          <w:t>we also see a similar decline in the 3+ months post-killing period</w:t>
        </w:r>
      </w:ins>
      <w:ins w:id="518" w:author="Ryan Larson" w:date="2022-02-16T17:24:00Z">
        <w:r w:rsidR="00071B60">
          <w:rPr>
            <w:rFonts w:eastAsia="Times New Roman"/>
            <w:bCs/>
            <w:sz w:val="24"/>
            <w:szCs w:val="24"/>
            <w:lang w:val="en"/>
          </w:rPr>
          <w:t xml:space="preserve"> </w:t>
        </w:r>
      </w:ins>
      <w:ins w:id="519" w:author="Ryan Larson" w:date="2022-02-16T16:41:00Z">
        <w:r w:rsidR="00D02383">
          <w:rPr>
            <w:rFonts w:eastAsia="Times New Roman"/>
            <w:bCs/>
            <w:sz w:val="24"/>
            <w:szCs w:val="24"/>
            <w:lang w:val="en"/>
          </w:rPr>
          <w:t xml:space="preserve">from the </w:t>
        </w:r>
      </w:ins>
      <w:ins w:id="520" w:author="Ryan Larson" w:date="2022-02-16T16:42:00Z">
        <w:r w:rsidR="00D02383">
          <w:rPr>
            <w:rFonts w:eastAsia="Times New Roman"/>
            <w:bCs/>
            <w:sz w:val="24"/>
            <w:szCs w:val="24"/>
            <w:lang w:val="en"/>
          </w:rPr>
          <w:t>initial</w:t>
        </w:r>
      </w:ins>
      <w:ins w:id="521" w:author="Ryan Larson" w:date="2022-02-16T16:41:00Z">
        <w:r w:rsidR="00D02383">
          <w:rPr>
            <w:rFonts w:eastAsia="Times New Roman"/>
            <w:bCs/>
            <w:sz w:val="24"/>
            <w:szCs w:val="24"/>
            <w:lang w:val="en"/>
          </w:rPr>
          <w:t xml:space="preserve"> </w:t>
        </w:r>
      </w:ins>
      <w:ins w:id="522" w:author="Ryan Larson" w:date="2022-02-16T16:42:00Z">
        <w:r w:rsidR="00D02383">
          <w:rPr>
            <w:rFonts w:eastAsia="Times New Roman"/>
            <w:bCs/>
            <w:sz w:val="24"/>
            <w:szCs w:val="24"/>
            <w:lang w:val="en"/>
          </w:rPr>
          <w:t>three months</w:t>
        </w:r>
      </w:ins>
      <w:ins w:id="523" w:author="Ryan Larson" w:date="2022-02-16T16:43:00Z">
        <w:r w:rsidR="00D02383">
          <w:rPr>
            <w:rFonts w:eastAsia="Times New Roman"/>
            <w:bCs/>
            <w:sz w:val="24"/>
            <w:szCs w:val="24"/>
            <w:lang w:val="en"/>
          </w:rPr>
          <w:t xml:space="preserve"> post-killing</w:t>
        </w:r>
      </w:ins>
      <w:ins w:id="524" w:author="Ryan Larson" w:date="2022-02-16T17:24:00Z">
        <w:r w:rsidR="00071B60">
          <w:rPr>
            <w:rFonts w:eastAsia="Times New Roman"/>
            <w:bCs/>
            <w:sz w:val="24"/>
            <w:szCs w:val="24"/>
            <w:lang w:val="en"/>
          </w:rPr>
          <w:t xml:space="preserve"> with the inc</w:t>
        </w:r>
      </w:ins>
      <w:ins w:id="525" w:author="Ryan Larson" w:date="2022-02-16T17:25:00Z">
        <w:r w:rsidR="00071B60">
          <w:rPr>
            <w:rFonts w:eastAsia="Times New Roman"/>
            <w:bCs/>
            <w:sz w:val="24"/>
            <w:szCs w:val="24"/>
            <w:lang w:val="en"/>
          </w:rPr>
          <w:t>lusion of 2021 into this period</w:t>
        </w:r>
      </w:ins>
      <w:ins w:id="526" w:author="Ryan Larson" w:date="2022-02-16T16:42:00Z">
        <w:r w:rsidR="00D02383">
          <w:rPr>
            <w:rFonts w:eastAsia="Times New Roman"/>
            <w:bCs/>
            <w:sz w:val="24"/>
            <w:szCs w:val="24"/>
            <w:lang w:val="en"/>
          </w:rPr>
          <w:t xml:space="preserve">, the </w:t>
        </w:r>
      </w:ins>
      <w:ins w:id="527" w:author="Ryan Larson" w:date="2022-02-16T17:10:00Z">
        <w:r w:rsidR="008D3807">
          <w:rPr>
            <w:rFonts w:eastAsia="Times New Roman"/>
            <w:bCs/>
            <w:sz w:val="24"/>
            <w:szCs w:val="24"/>
            <w:lang w:val="en"/>
          </w:rPr>
          <w:t xml:space="preserve">weekly </w:t>
        </w:r>
      </w:ins>
      <w:ins w:id="528" w:author="Ryan Larson" w:date="2022-02-16T16:42:00Z">
        <w:r w:rsidR="00D02383">
          <w:rPr>
            <w:rFonts w:eastAsia="Times New Roman"/>
            <w:bCs/>
            <w:sz w:val="24"/>
            <w:szCs w:val="24"/>
            <w:lang w:val="en"/>
          </w:rPr>
          <w:t xml:space="preserve">murder rates do </w:t>
        </w:r>
        <w:r w:rsidR="00D02383">
          <w:rPr>
            <w:rFonts w:eastAsia="Times New Roman"/>
            <w:bCs/>
            <w:i/>
            <w:iCs/>
            <w:sz w:val="24"/>
            <w:szCs w:val="24"/>
            <w:lang w:val="en"/>
          </w:rPr>
          <w:t>not</w:t>
        </w:r>
        <w:r w:rsidR="00D02383">
          <w:rPr>
            <w:rFonts w:eastAsia="Times New Roman"/>
            <w:bCs/>
            <w:sz w:val="24"/>
            <w:szCs w:val="24"/>
            <w:lang w:val="en"/>
          </w:rPr>
          <w:t xml:space="preserve"> return to pre-killing levels for certain ZCTAs, indicating that</w:t>
        </w:r>
      </w:ins>
      <w:ins w:id="529" w:author="Ryan Larson" w:date="2022-02-16T16:43:00Z">
        <w:r w:rsidR="00D02383">
          <w:rPr>
            <w:rFonts w:eastAsia="Times New Roman"/>
            <w:bCs/>
            <w:sz w:val="24"/>
            <w:szCs w:val="24"/>
            <w:lang w:val="en"/>
          </w:rPr>
          <w:t xml:space="preserve">, for some communities, the elevated </w:t>
        </w:r>
      </w:ins>
      <w:ins w:id="530" w:author="Ryan Larson" w:date="2022-02-16T16:51:00Z">
        <w:r w:rsidR="00086F09">
          <w:rPr>
            <w:rFonts w:eastAsia="Times New Roman"/>
            <w:bCs/>
            <w:sz w:val="24"/>
            <w:szCs w:val="24"/>
            <w:lang w:val="en"/>
          </w:rPr>
          <w:t xml:space="preserve">rates of violence </w:t>
        </w:r>
      </w:ins>
      <w:ins w:id="531" w:author="Ryan Larson" w:date="2022-02-16T17:23:00Z">
        <w:r w:rsidR="00071B60">
          <w:rPr>
            <w:rFonts w:eastAsia="Times New Roman"/>
            <w:bCs/>
            <w:sz w:val="24"/>
            <w:szCs w:val="24"/>
            <w:lang w:val="en"/>
          </w:rPr>
          <w:t>persisted</w:t>
        </w:r>
      </w:ins>
      <w:ins w:id="532" w:author="Ryan Larson" w:date="2022-02-16T16:51:00Z">
        <w:r w:rsidR="00086F09">
          <w:rPr>
            <w:rFonts w:eastAsia="Times New Roman"/>
            <w:bCs/>
            <w:sz w:val="24"/>
            <w:szCs w:val="24"/>
            <w:lang w:val="en"/>
          </w:rPr>
          <w:t xml:space="preserve"> </w:t>
        </w:r>
      </w:ins>
      <w:ins w:id="533" w:author="Ryan Larson" w:date="2022-02-16T17:25:00Z">
        <w:r w:rsidR="00071B60">
          <w:rPr>
            <w:rFonts w:eastAsia="Times New Roman"/>
            <w:bCs/>
            <w:sz w:val="24"/>
            <w:szCs w:val="24"/>
            <w:lang w:val="en"/>
          </w:rPr>
          <w:t>into</w:t>
        </w:r>
      </w:ins>
      <w:ins w:id="534" w:author="Ryan Larson" w:date="2022-02-16T16:51:00Z">
        <w:r w:rsidR="00086F09">
          <w:rPr>
            <w:rFonts w:eastAsia="Times New Roman"/>
            <w:bCs/>
            <w:sz w:val="24"/>
            <w:szCs w:val="24"/>
            <w:lang w:val="en"/>
          </w:rPr>
          <w:t xml:space="preserve"> 2021</w:t>
        </w:r>
        <w:commentRangeStart w:id="535"/>
        <w:r w:rsidR="00086F09">
          <w:rPr>
            <w:rFonts w:eastAsia="Times New Roman"/>
            <w:bCs/>
            <w:sz w:val="24"/>
            <w:szCs w:val="24"/>
            <w:lang w:val="en"/>
          </w:rPr>
          <w:t>.</w:t>
        </w:r>
      </w:ins>
      <w:commentRangeEnd w:id="535"/>
      <w:r w:rsidR="00DD4454">
        <w:rPr>
          <w:rStyle w:val="CommentReference"/>
          <w:rFonts w:eastAsia="Times New Roman"/>
        </w:rPr>
        <w:commentReference w:id="535"/>
      </w:r>
      <w:ins w:id="536" w:author="Ryan Larson" w:date="2022-02-16T16:51:00Z">
        <w:r w:rsidR="00086F09">
          <w:rPr>
            <w:rFonts w:eastAsia="Times New Roman"/>
            <w:bCs/>
            <w:sz w:val="24"/>
            <w:szCs w:val="24"/>
            <w:lang w:val="en"/>
          </w:rPr>
          <w:t xml:space="preserve"> </w:t>
        </w:r>
      </w:ins>
    </w:p>
    <w:p w14:paraId="7A72BB29" w14:textId="6CCA5A34" w:rsidR="003C72A8" w:rsidDel="00467E37" w:rsidRDefault="003C72A8" w:rsidP="00CB052D">
      <w:pPr>
        <w:rPr>
          <w:del w:id="537" w:author="Ryan Larson" w:date="2022-02-16T16:37:00Z"/>
          <w:rFonts w:eastAsia="Times New Roman"/>
          <w:bCs/>
          <w:sz w:val="24"/>
          <w:szCs w:val="24"/>
          <w:lang w:val="en"/>
        </w:rPr>
      </w:pPr>
      <w:ins w:id="538" w:author="Christopher Uggen" w:date="2022-01-31T22:07:00Z">
        <w:del w:id="539" w:author="Ryan Larson" w:date="2022-02-16T16:37:00Z">
          <w:r w:rsidDel="00467E37">
            <w:rPr>
              <w:rFonts w:eastAsia="Times New Roman"/>
              <w:bCs/>
              <w:sz w:val="24"/>
              <w:szCs w:val="24"/>
              <w:lang w:val="en"/>
            </w:rPr>
            <w:delText xml:space="preserve">[Quick discussion of </w:delText>
          </w:r>
        </w:del>
      </w:ins>
      <w:ins w:id="540" w:author="Christopher Uggen" w:date="2022-01-31T22:08:00Z">
        <w:del w:id="541" w:author="Ryan Larson" w:date="2022-02-16T16:37:00Z">
          <w:r w:rsidDel="00467E37">
            <w:rPr>
              <w:rFonts w:eastAsia="Times New Roman"/>
              <w:bCs/>
              <w:sz w:val="24"/>
              <w:szCs w:val="24"/>
              <w:lang w:val="en"/>
            </w:rPr>
            <w:delText>similarities or differences]</w:delText>
          </w:r>
        </w:del>
      </w:ins>
      <w:commentRangeEnd w:id="407"/>
      <w:ins w:id="542" w:author="Christopher Uggen" w:date="2022-02-01T10:30:00Z">
        <w:del w:id="543" w:author="Ryan Larson" w:date="2022-02-16T16:37:00Z">
          <w:r w:rsidR="008743CA" w:rsidDel="00467E37">
            <w:rPr>
              <w:rStyle w:val="CommentReference"/>
              <w:rFonts w:eastAsia="Times New Roman"/>
            </w:rPr>
            <w:commentReference w:id="407"/>
          </w:r>
        </w:del>
      </w:ins>
    </w:p>
    <w:p w14:paraId="29F366D7" w14:textId="7F8BB2AB" w:rsidR="00467E37" w:rsidRPr="0061188F" w:rsidRDefault="00467E37" w:rsidP="00CB052D">
      <w:pPr>
        <w:rPr>
          <w:ins w:id="544" w:author="Ryan Larson" w:date="2022-02-16T16:37:00Z"/>
          <w:rFonts w:eastAsia="Times New Roman"/>
          <w:bCs/>
          <w:sz w:val="24"/>
          <w:szCs w:val="24"/>
          <w:lang w:val="en"/>
        </w:rPr>
      </w:pPr>
      <w:ins w:id="545" w:author="Ryan Larson" w:date="2022-02-16T16:37:00Z">
        <w:r>
          <w:rPr>
            <w:noProof/>
          </w:rPr>
          <w:lastRenderedPageBreak/>
          <w:drawing>
            <wp:inline distT="0" distB="0" distL="0" distR="0" wp14:anchorId="2D52448E" wp14:editId="41ED7446">
              <wp:extent cx="5943600" cy="3239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39770"/>
                      </a:xfrm>
                      <a:prstGeom prst="rect">
                        <a:avLst/>
                      </a:prstGeom>
                    </pic:spPr>
                  </pic:pic>
                </a:graphicData>
              </a:graphic>
            </wp:inline>
          </w:drawing>
        </w:r>
      </w:ins>
    </w:p>
    <w:p w14:paraId="38038A76" w14:textId="77777777" w:rsidR="0061188F" w:rsidRDefault="0061188F" w:rsidP="00CB052D">
      <w:pPr>
        <w:rPr>
          <w:ins w:id="546" w:author="Christopher Uggen" w:date="2022-01-31T21:37:00Z"/>
          <w:rFonts w:eastAsia="Times New Roman"/>
          <w:b/>
          <w:sz w:val="24"/>
          <w:szCs w:val="24"/>
          <w:lang w:val="en"/>
        </w:rPr>
      </w:pPr>
    </w:p>
    <w:p w14:paraId="40303ED2" w14:textId="120B20D1" w:rsidR="00CB052D" w:rsidRDefault="00CB052D" w:rsidP="00CB052D">
      <w:pPr>
        <w:rPr>
          <w:rFonts w:eastAsia="Times New Roman"/>
          <w:b/>
          <w:sz w:val="24"/>
          <w:szCs w:val="24"/>
          <w:lang w:val="en"/>
        </w:rPr>
      </w:pPr>
      <w:r w:rsidRPr="00CB052D">
        <w:rPr>
          <w:rFonts w:eastAsia="Times New Roman"/>
          <w:b/>
          <w:sz w:val="24"/>
          <w:szCs w:val="24"/>
          <w:lang w:val="en"/>
        </w:rPr>
        <w:t>Discussion</w:t>
      </w:r>
    </w:p>
    <w:p w14:paraId="1CC8251F" w14:textId="77777777" w:rsidR="007911A7" w:rsidRPr="00CB052D" w:rsidRDefault="007911A7" w:rsidP="00CB052D">
      <w:pPr>
        <w:rPr>
          <w:rFonts w:eastAsia="Times New Roman"/>
          <w:b/>
          <w:sz w:val="24"/>
          <w:szCs w:val="24"/>
          <w:lang w:val="en"/>
        </w:rPr>
      </w:pPr>
    </w:p>
    <w:p w14:paraId="15E6D37C" w14:textId="3C98D629" w:rsidR="00CB052D" w:rsidRPr="00CB052D" w:rsidRDefault="00CB052D" w:rsidP="00CB052D">
      <w:pPr>
        <w:rPr>
          <w:rFonts w:eastAsia="Times New Roman"/>
          <w:sz w:val="24"/>
          <w:szCs w:val="24"/>
          <w:lang w:val="en"/>
        </w:rPr>
      </w:pPr>
      <w:r w:rsidRPr="00CB052D">
        <w:rPr>
          <w:rFonts w:eastAsia="Times New Roman"/>
          <w:sz w:val="24"/>
          <w:szCs w:val="24"/>
          <w:lang w:val="en"/>
        </w:rPr>
        <w:t xml:space="preserve">We find that firearm assault injury rates </w:t>
      </w:r>
      <w:ins w:id="547" w:author="Christopher Uggen" w:date="2022-01-31T22:08:00Z">
        <w:r w:rsidR="003C72A8">
          <w:rPr>
            <w:rFonts w:eastAsia="Times New Roman"/>
            <w:sz w:val="24"/>
            <w:szCs w:val="24"/>
            <w:lang w:val="en"/>
          </w:rPr>
          <w:t>spiked dramatically</w:t>
        </w:r>
      </w:ins>
      <w:ins w:id="548" w:author="Christopher Uggen" w:date="2022-01-31T22:09:00Z">
        <w:r w:rsidR="003C72A8">
          <w:rPr>
            <w:rFonts w:eastAsia="Times New Roman"/>
            <w:sz w:val="24"/>
            <w:szCs w:val="24"/>
            <w:lang w:val="en"/>
          </w:rPr>
          <w:t xml:space="preserve"> and then declined</w:t>
        </w:r>
      </w:ins>
      <w:ins w:id="549" w:author="Christopher Uggen" w:date="2022-01-31T22:08:00Z">
        <w:r w:rsidR="003C72A8">
          <w:rPr>
            <w:rFonts w:eastAsia="Times New Roman"/>
            <w:sz w:val="24"/>
            <w:szCs w:val="24"/>
            <w:lang w:val="en"/>
          </w:rPr>
          <w:t xml:space="preserve"> in Minneapolis </w:t>
        </w:r>
      </w:ins>
      <w:del w:id="550" w:author="Christopher Uggen" w:date="2022-01-31T22:08:00Z">
        <w:r w:rsidRPr="00CB052D" w:rsidDel="003C72A8">
          <w:rPr>
            <w:rFonts w:eastAsia="Times New Roman"/>
            <w:sz w:val="24"/>
            <w:szCs w:val="24"/>
            <w:lang w:val="en"/>
          </w:rPr>
          <w:delText xml:space="preserve">increased </w:delText>
        </w:r>
      </w:del>
      <w:r w:rsidRPr="00CB052D">
        <w:rPr>
          <w:rFonts w:eastAsia="Times New Roman"/>
          <w:sz w:val="24"/>
          <w:szCs w:val="24"/>
          <w:lang w:val="en"/>
        </w:rPr>
        <w:t xml:space="preserve">after the murder of George Floyd by police, after statistically adjusting for seasonality, changes in police behavior, and COVID-19-related state policy changes. Further, our models indicate that changes in police behavior did not drive the temporal changes in gun assault injuries. These findings reveal a “Minneapolis effect,” wherein an extreme and high-profile police killing significantly altered the temporal pattern of firearm assault injuries. This </w:t>
      </w:r>
      <w:ins w:id="551" w:author="Christopher Uggen" w:date="2022-01-31T21:35:00Z">
        <w:r w:rsidR="003A2DB3">
          <w:rPr>
            <w:rFonts w:eastAsia="Times New Roman"/>
            <w:sz w:val="24"/>
            <w:szCs w:val="24"/>
            <w:lang w:val="en"/>
          </w:rPr>
          <w:t xml:space="preserve">finding </w:t>
        </w:r>
      </w:ins>
      <w:r w:rsidRPr="00CB052D">
        <w:rPr>
          <w:rFonts w:eastAsia="Times New Roman"/>
          <w:sz w:val="24"/>
          <w:szCs w:val="24"/>
          <w:lang w:val="en"/>
        </w:rPr>
        <w:t xml:space="preserve">is consistent with past </w:t>
      </w:r>
      <w:del w:id="552" w:author="Christopher Uggen" w:date="2022-02-01T10:33:00Z">
        <w:r w:rsidRPr="00CB052D" w:rsidDel="008743CA">
          <w:rPr>
            <w:rFonts w:eastAsia="Times New Roman"/>
            <w:sz w:val="24"/>
            <w:szCs w:val="24"/>
            <w:lang w:val="en"/>
          </w:rPr>
          <w:delText xml:space="preserve">research </w:delText>
        </w:r>
      </w:del>
      <w:ins w:id="553" w:author="Christopher Uggen" w:date="2022-02-01T10:32:00Z">
        <w:r w:rsidR="008743CA">
          <w:rPr>
            <w:rFonts w:eastAsia="Times New Roman"/>
            <w:sz w:val="24"/>
            <w:szCs w:val="24"/>
            <w:lang w:val="en"/>
          </w:rPr>
          <w:t>studies of</w:t>
        </w:r>
        <w:r w:rsidR="008743CA" w:rsidRPr="00CB052D">
          <w:rPr>
            <w:rFonts w:eastAsia="Times New Roman"/>
            <w:sz w:val="24"/>
            <w:szCs w:val="24"/>
            <w:lang w:val="en"/>
          </w:rPr>
          <w:t xml:space="preserve"> </w:t>
        </w:r>
      </w:ins>
      <w:del w:id="554" w:author="Christopher Uggen" w:date="2022-01-31T21:35:00Z">
        <w:r w:rsidRPr="00CB052D" w:rsidDel="003A2DB3">
          <w:rPr>
            <w:rFonts w:eastAsia="Times New Roman"/>
            <w:sz w:val="24"/>
            <w:szCs w:val="24"/>
            <w:lang w:val="en"/>
          </w:rPr>
          <w:delText>demonstrating similar effects, such</w:delText>
        </w:r>
      </w:del>
      <w:ins w:id="555" w:author="Christopher Uggen" w:date="2022-01-31T21:35:00Z">
        <w:r w:rsidR="003A2DB3">
          <w:rPr>
            <w:rFonts w:eastAsia="Times New Roman"/>
            <w:sz w:val="24"/>
            <w:szCs w:val="24"/>
            <w:lang w:val="en"/>
          </w:rPr>
          <w:t xml:space="preserve">in </w:t>
        </w:r>
      </w:ins>
      <w:del w:id="556" w:author="Christopher Uggen" w:date="2022-01-31T21:36:00Z">
        <w:r w:rsidRPr="00CB052D" w:rsidDel="003A2DB3">
          <w:rPr>
            <w:rFonts w:eastAsia="Times New Roman"/>
            <w:sz w:val="24"/>
            <w:szCs w:val="24"/>
            <w:lang w:val="en"/>
          </w:rPr>
          <w:delText xml:space="preserve"> as </w:delText>
        </w:r>
      </w:del>
      <w:del w:id="557" w:author="Christopher Uggen" w:date="2022-01-31T21:35:00Z">
        <w:r w:rsidRPr="00CB052D" w:rsidDel="003A2DB3">
          <w:rPr>
            <w:rFonts w:eastAsia="Times New Roman"/>
            <w:sz w:val="24"/>
            <w:szCs w:val="24"/>
            <w:lang w:val="en"/>
          </w:rPr>
          <w:delText xml:space="preserve">in </w:delText>
        </w:r>
      </w:del>
      <w:ins w:id="558" w:author="Christopher Uggen" w:date="2022-02-01T10:33:00Z">
        <w:r w:rsidR="008743CA">
          <w:rPr>
            <w:rFonts w:eastAsia="Times New Roman"/>
            <w:sz w:val="24"/>
            <w:szCs w:val="24"/>
            <w:lang w:val="en"/>
          </w:rPr>
          <w:t xml:space="preserve">cities such as </w:t>
        </w:r>
      </w:ins>
      <w:r w:rsidRPr="00CB052D">
        <w:rPr>
          <w:rFonts w:eastAsia="Times New Roman"/>
          <w:sz w:val="24"/>
          <w:szCs w:val="24"/>
          <w:lang w:val="en"/>
        </w:rPr>
        <w:t>Baltimore</w:t>
      </w:r>
      <w:ins w:id="559" w:author="Christopher Uggen" w:date="2022-01-31T21:35:00Z">
        <w:r w:rsidR="003A2DB3">
          <w:rPr>
            <w:rFonts w:eastAsia="Times New Roman"/>
            <w:sz w:val="24"/>
            <w:szCs w:val="24"/>
            <w:lang w:val="en"/>
          </w:rPr>
          <w:t xml:space="preserve"> after the Freddie Gray police killing</w:t>
        </w:r>
      </w:ins>
      <w:r w:rsidRPr="00CB052D">
        <w:rPr>
          <w:rFonts w:eastAsia="Times New Roman"/>
          <w:sz w:val="24"/>
          <w:szCs w:val="24"/>
          <w:lang w:val="en"/>
        </w:rPr>
        <w:t xml:space="preserve"> (</w:t>
      </w:r>
      <w:ins w:id="560" w:author="Ryan Larson" w:date="2021-10-21T18:13:00Z">
        <w:r w:rsidR="009B4E9C">
          <w:rPr>
            <w:rFonts w:eastAsia="Times New Roman"/>
            <w:sz w:val="24"/>
            <w:szCs w:val="24"/>
            <w:lang w:val="en"/>
          </w:rPr>
          <w:t>1</w:t>
        </w:r>
      </w:ins>
      <w:ins w:id="561" w:author="Christopher Uggen" w:date="2022-01-31T21:33:00Z">
        <w:r w:rsidR="003A2DB3">
          <w:rPr>
            <w:rFonts w:eastAsia="Times New Roman"/>
            <w:sz w:val="24"/>
            <w:szCs w:val="24"/>
            <w:lang w:val="en"/>
          </w:rPr>
          <w:t>1</w:t>
        </w:r>
      </w:ins>
      <w:ins w:id="562" w:author="Ryan Larson" w:date="2021-10-21T18:13:00Z">
        <w:del w:id="563" w:author="Christopher Uggen" w:date="2022-01-31T21:33:00Z">
          <w:r w:rsidR="009B4E9C" w:rsidDel="003A2DB3">
            <w:rPr>
              <w:rFonts w:eastAsia="Times New Roman"/>
              <w:sz w:val="24"/>
              <w:szCs w:val="24"/>
              <w:lang w:val="en"/>
            </w:rPr>
            <w:delText>0</w:delText>
          </w:r>
        </w:del>
      </w:ins>
      <w:del w:id="564" w:author="Ryan Larson" w:date="2021-10-21T18:13:00Z">
        <w:r w:rsidRPr="00CB052D" w:rsidDel="009B4E9C">
          <w:rPr>
            <w:rFonts w:eastAsia="Times New Roman"/>
            <w:sz w:val="24"/>
            <w:szCs w:val="24"/>
            <w:lang w:val="en"/>
          </w:rPr>
          <w:delText>8</w:delText>
        </w:r>
      </w:del>
      <w:r w:rsidRPr="00CB052D">
        <w:rPr>
          <w:rFonts w:eastAsia="Times New Roman"/>
          <w:sz w:val="24"/>
          <w:szCs w:val="24"/>
          <w:lang w:val="en"/>
        </w:rPr>
        <w:t xml:space="preserve">). </w:t>
      </w:r>
      <w:del w:id="565" w:author="Christopher Uggen" w:date="2022-01-31T21:34:00Z">
        <w:r w:rsidRPr="00CB052D" w:rsidDel="003A2DB3">
          <w:rPr>
            <w:rFonts w:eastAsia="Times New Roman"/>
            <w:sz w:val="24"/>
            <w:szCs w:val="24"/>
            <w:lang w:val="en"/>
          </w:rPr>
          <w:delText xml:space="preserve">Our </w:delText>
        </w:r>
      </w:del>
      <w:ins w:id="566" w:author="Christopher Uggen" w:date="2022-01-31T21:34:00Z">
        <w:r w:rsidR="003A2DB3">
          <w:rPr>
            <w:rFonts w:eastAsia="Times New Roman"/>
            <w:sz w:val="24"/>
            <w:szCs w:val="24"/>
            <w:lang w:val="en"/>
          </w:rPr>
          <w:t>Th</w:t>
        </w:r>
      </w:ins>
      <w:ins w:id="567" w:author="Christopher Uggen" w:date="2022-01-31T21:36:00Z">
        <w:r w:rsidR="003A2DB3">
          <w:rPr>
            <w:rFonts w:eastAsia="Times New Roman"/>
            <w:sz w:val="24"/>
            <w:szCs w:val="24"/>
            <w:lang w:val="en"/>
          </w:rPr>
          <w:t>e present</w:t>
        </w:r>
      </w:ins>
      <w:ins w:id="568" w:author="Christopher Uggen" w:date="2022-01-31T21:34:00Z">
        <w:r w:rsidR="003A2DB3">
          <w:rPr>
            <w:rFonts w:eastAsia="Times New Roman"/>
            <w:sz w:val="24"/>
            <w:szCs w:val="24"/>
            <w:lang w:val="en"/>
          </w:rPr>
          <w:t xml:space="preserve"> </w:t>
        </w:r>
      </w:ins>
      <w:r w:rsidRPr="00CB052D">
        <w:rPr>
          <w:rFonts w:eastAsia="Times New Roman"/>
          <w:sz w:val="24"/>
          <w:szCs w:val="24"/>
          <w:lang w:val="en"/>
        </w:rPr>
        <w:t>study</w:t>
      </w:r>
      <w:ins w:id="569" w:author="Christopher Uggen" w:date="2022-01-31T21:36:00Z">
        <w:r w:rsidR="003A2DB3">
          <w:rPr>
            <w:rFonts w:eastAsia="Times New Roman"/>
            <w:sz w:val="24"/>
            <w:szCs w:val="24"/>
            <w:lang w:val="en"/>
          </w:rPr>
          <w:t>, however,</w:t>
        </w:r>
      </w:ins>
      <w:r w:rsidRPr="00CB052D">
        <w:rPr>
          <w:rFonts w:eastAsia="Times New Roman"/>
          <w:sz w:val="24"/>
          <w:szCs w:val="24"/>
          <w:lang w:val="en"/>
        </w:rPr>
        <w:t xml:space="preserve"> adds important information to this literature by </w:t>
      </w:r>
      <w:del w:id="570" w:author="Christopher Uggen" w:date="2022-01-31T21:36:00Z">
        <w:r w:rsidRPr="00CB052D" w:rsidDel="003A2DB3">
          <w:rPr>
            <w:rFonts w:eastAsia="Times New Roman"/>
            <w:sz w:val="24"/>
            <w:szCs w:val="24"/>
            <w:lang w:val="en"/>
          </w:rPr>
          <w:delText xml:space="preserve">using </w:delText>
        </w:r>
      </w:del>
      <w:ins w:id="571" w:author="Christopher Uggen" w:date="2022-01-31T21:36:00Z">
        <w:r w:rsidR="003A2DB3">
          <w:rPr>
            <w:rFonts w:eastAsia="Times New Roman"/>
            <w:sz w:val="24"/>
            <w:szCs w:val="24"/>
            <w:lang w:val="en"/>
          </w:rPr>
          <w:t>examining</w:t>
        </w:r>
        <w:r w:rsidR="003A2DB3" w:rsidRPr="00CB052D">
          <w:rPr>
            <w:rFonts w:eastAsia="Times New Roman"/>
            <w:sz w:val="24"/>
            <w:szCs w:val="24"/>
            <w:lang w:val="en"/>
          </w:rPr>
          <w:t xml:space="preserve"> </w:t>
        </w:r>
      </w:ins>
      <w:r w:rsidRPr="00CB052D">
        <w:rPr>
          <w:rFonts w:eastAsia="Times New Roman"/>
          <w:sz w:val="24"/>
          <w:szCs w:val="24"/>
          <w:lang w:val="en"/>
        </w:rPr>
        <w:t xml:space="preserve">a measure of gun violence that is less prone to </w:t>
      </w:r>
      <w:ins w:id="572" w:author="Christopher Uggen" w:date="2022-01-31T21:36:00Z">
        <w:r w:rsidR="003A2DB3">
          <w:rPr>
            <w:rFonts w:eastAsia="Times New Roman"/>
            <w:sz w:val="24"/>
            <w:szCs w:val="24"/>
            <w:lang w:val="en"/>
          </w:rPr>
          <w:t xml:space="preserve">bias or </w:t>
        </w:r>
      </w:ins>
      <w:r w:rsidRPr="00CB052D">
        <w:rPr>
          <w:rFonts w:eastAsia="Times New Roman"/>
          <w:sz w:val="24"/>
          <w:szCs w:val="24"/>
          <w:lang w:val="en"/>
        </w:rPr>
        <w:t xml:space="preserve">selection concerns. In addition, our analysis shows that communities already experiencing higher levels of social disadvantage and firearm incidence had disproportionate increases in firearm assault injury after the murder of Mr. </w:t>
      </w:r>
      <w:commentRangeStart w:id="573"/>
      <w:r w:rsidRPr="00CB052D">
        <w:rPr>
          <w:rFonts w:eastAsia="Times New Roman"/>
          <w:sz w:val="24"/>
          <w:szCs w:val="24"/>
          <w:lang w:val="en"/>
        </w:rPr>
        <w:t>Floyd</w:t>
      </w:r>
      <w:commentRangeEnd w:id="573"/>
      <w:r w:rsidR="003F1BF6">
        <w:rPr>
          <w:rStyle w:val="CommentReference"/>
          <w:rFonts w:eastAsia="Times New Roman"/>
        </w:rPr>
        <w:commentReference w:id="573"/>
      </w:r>
      <w:r w:rsidRPr="00CB052D">
        <w:rPr>
          <w:rFonts w:eastAsia="Times New Roman"/>
          <w:sz w:val="24"/>
          <w:szCs w:val="24"/>
          <w:lang w:val="en"/>
        </w:rPr>
        <w:t xml:space="preserve">. </w:t>
      </w:r>
      <w:ins w:id="574" w:author="Christopher Uggen" w:date="2022-02-01T10:34:00Z">
        <w:r w:rsidR="008743CA">
          <w:rPr>
            <w:rFonts w:eastAsia="Times New Roman"/>
            <w:sz w:val="24"/>
            <w:szCs w:val="24"/>
            <w:lang w:val="en"/>
          </w:rPr>
          <w:t xml:space="preserve">These findings speak to the traumatizing effects of police violence and the </w:t>
        </w:r>
      </w:ins>
      <w:ins w:id="575" w:author="Christopher Uggen" w:date="2022-02-01T10:35:00Z">
        <w:r w:rsidR="008743CA">
          <w:rPr>
            <w:rFonts w:eastAsia="Times New Roman"/>
            <w:sz w:val="24"/>
            <w:szCs w:val="24"/>
            <w:lang w:val="en"/>
          </w:rPr>
          <w:t xml:space="preserve">short- and </w:t>
        </w:r>
      </w:ins>
      <w:ins w:id="576" w:author="Christopher Uggen" w:date="2022-02-01T10:36:00Z">
        <w:r w:rsidR="008743CA">
          <w:rPr>
            <w:rFonts w:eastAsia="Times New Roman"/>
            <w:sz w:val="24"/>
            <w:szCs w:val="24"/>
            <w:lang w:val="en"/>
          </w:rPr>
          <w:t xml:space="preserve">long-term </w:t>
        </w:r>
      </w:ins>
      <w:ins w:id="577" w:author="Christopher Uggen" w:date="2022-02-01T10:34:00Z">
        <w:r w:rsidR="008743CA">
          <w:rPr>
            <w:rFonts w:eastAsia="Times New Roman"/>
            <w:sz w:val="24"/>
            <w:szCs w:val="24"/>
            <w:lang w:val="en"/>
          </w:rPr>
          <w:t>consequences</w:t>
        </w:r>
      </w:ins>
      <w:ins w:id="578" w:author="Christopher Uggen" w:date="2022-02-01T10:35:00Z">
        <w:r w:rsidR="008743CA">
          <w:rPr>
            <w:rFonts w:eastAsia="Times New Roman"/>
            <w:sz w:val="24"/>
            <w:szCs w:val="24"/>
            <w:lang w:val="en"/>
          </w:rPr>
          <w:t xml:space="preserve"> </w:t>
        </w:r>
      </w:ins>
      <w:ins w:id="579" w:author="Christopher Uggen" w:date="2022-02-01T10:34:00Z">
        <w:r w:rsidR="008743CA">
          <w:rPr>
            <w:rFonts w:eastAsia="Times New Roman"/>
            <w:sz w:val="24"/>
            <w:szCs w:val="24"/>
            <w:lang w:val="en"/>
          </w:rPr>
          <w:t>for communities</w:t>
        </w:r>
      </w:ins>
      <w:ins w:id="580" w:author="Christopher Uggen" w:date="2022-02-01T10:35:00Z">
        <w:r w:rsidR="008743CA">
          <w:rPr>
            <w:rFonts w:eastAsia="Times New Roman"/>
            <w:sz w:val="24"/>
            <w:szCs w:val="24"/>
            <w:lang w:val="en"/>
          </w:rPr>
          <w:t xml:space="preserve">, </w:t>
        </w:r>
      </w:ins>
      <w:ins w:id="581" w:author="Christopher Uggen" w:date="2022-02-01T10:36:00Z">
        <w:r w:rsidR="008743CA">
          <w:rPr>
            <w:rFonts w:eastAsia="Times New Roman"/>
            <w:sz w:val="24"/>
            <w:szCs w:val="24"/>
            <w:lang w:val="en"/>
          </w:rPr>
          <w:t>particularly</w:t>
        </w:r>
      </w:ins>
      <w:ins w:id="582" w:author="Christopher Uggen" w:date="2022-02-01T10:35:00Z">
        <w:r w:rsidR="008743CA">
          <w:rPr>
            <w:rFonts w:eastAsia="Times New Roman"/>
            <w:sz w:val="24"/>
            <w:szCs w:val="24"/>
            <w:lang w:val="en"/>
          </w:rPr>
          <w:t xml:space="preserve"> Black communities</w:t>
        </w:r>
      </w:ins>
      <w:ins w:id="583" w:author="Christopher Uggen" w:date="2022-02-01T10:37:00Z">
        <w:r w:rsidR="008743CA">
          <w:rPr>
            <w:rFonts w:eastAsia="Times New Roman"/>
            <w:sz w:val="24"/>
            <w:szCs w:val="24"/>
            <w:lang w:val="en"/>
          </w:rPr>
          <w:t xml:space="preserve"> (2)</w:t>
        </w:r>
      </w:ins>
      <w:ins w:id="584" w:author="Christopher Uggen" w:date="2022-02-01T10:35:00Z">
        <w:r w:rsidR="008743CA">
          <w:rPr>
            <w:rFonts w:eastAsia="Times New Roman"/>
            <w:sz w:val="24"/>
            <w:szCs w:val="24"/>
            <w:lang w:val="en"/>
          </w:rPr>
          <w:t>.</w:t>
        </w:r>
      </w:ins>
      <w:r w:rsidRPr="00CB052D">
        <w:rPr>
          <w:rFonts w:eastAsia="Times New Roman"/>
          <w:sz w:val="24"/>
          <w:szCs w:val="24"/>
          <w:lang w:val="en"/>
        </w:rPr>
        <w:t xml:space="preserve"> Further research is needed to elucidate these processes</w:t>
      </w:r>
      <w:del w:id="585" w:author="Christopher Uggen" w:date="2022-02-01T10:37:00Z">
        <w:r w:rsidRPr="00CB052D" w:rsidDel="008743CA">
          <w:rPr>
            <w:rFonts w:eastAsia="Times New Roman"/>
            <w:sz w:val="24"/>
            <w:szCs w:val="24"/>
            <w:lang w:val="en"/>
          </w:rPr>
          <w:delText xml:space="preserve"> and their longer-term impact, </w:delText>
        </w:r>
      </w:del>
      <w:ins w:id="586" w:author="Christopher Uggen" w:date="2022-02-01T10:37:00Z">
        <w:r w:rsidR="008743CA">
          <w:rPr>
            <w:rFonts w:eastAsia="Times New Roman"/>
            <w:sz w:val="24"/>
            <w:szCs w:val="24"/>
            <w:lang w:val="en"/>
          </w:rPr>
          <w:t xml:space="preserve">, </w:t>
        </w:r>
      </w:ins>
      <w:r w:rsidRPr="00CB052D">
        <w:rPr>
          <w:rFonts w:eastAsia="Times New Roman"/>
          <w:sz w:val="24"/>
          <w:szCs w:val="24"/>
          <w:lang w:val="en"/>
        </w:rPr>
        <w:t xml:space="preserve">but the pattern of findings is consistent with the idea that police violence impacts vulnerable communities by destabilizing social order and threatening public safety. </w:t>
      </w:r>
    </w:p>
    <w:p w14:paraId="4DB316A0" w14:textId="77777777" w:rsidR="00CB052D" w:rsidRPr="00CB052D" w:rsidRDefault="00CB052D" w:rsidP="00CB052D">
      <w:pPr>
        <w:rPr>
          <w:rFonts w:eastAsia="Times New Roman"/>
          <w:sz w:val="24"/>
          <w:szCs w:val="24"/>
          <w:lang w:val="en"/>
        </w:rPr>
      </w:pPr>
    </w:p>
    <w:p w14:paraId="0DACAD3B" w14:textId="77777777" w:rsidR="00CB052D" w:rsidRDefault="00CB052D" w:rsidP="006767BF">
      <w:pPr>
        <w:pStyle w:val="Teaser"/>
      </w:pPr>
    </w:p>
    <w:p w14:paraId="063A3DBD" w14:textId="2EF31379" w:rsidR="00357455" w:rsidRDefault="00D73714" w:rsidP="00357455">
      <w:pPr>
        <w:pStyle w:val="Refhead"/>
        <w:rPr>
          <w:ins w:id="587" w:author="Christopher Uggen" w:date="2022-01-24T22:20:00Z"/>
        </w:rPr>
      </w:pPr>
      <w:r>
        <w:lastRenderedPageBreak/>
        <w:t>References</w:t>
      </w:r>
      <w:r w:rsidR="008C361F">
        <w:t xml:space="preserve"> and Notes</w:t>
      </w:r>
    </w:p>
    <w:p w14:paraId="3E3ECF77" w14:textId="68880051" w:rsidR="00746B6D" w:rsidDel="009058C7" w:rsidRDefault="00746B6D" w:rsidP="00357455">
      <w:pPr>
        <w:pStyle w:val="Refhead"/>
        <w:rPr>
          <w:del w:id="588" w:author="Christopher Uggen" w:date="2022-01-26T20:52:00Z"/>
        </w:rPr>
      </w:pPr>
      <w:bookmarkStart w:id="589" w:name="_Hlk94122601"/>
    </w:p>
    <w:bookmarkEnd w:id="589"/>
    <w:p w14:paraId="46219F43" w14:textId="4D40DDCC" w:rsidR="009058C7" w:rsidRPr="009058C7" w:rsidRDefault="009058C7" w:rsidP="00631E22">
      <w:pPr>
        <w:pStyle w:val="Refhead"/>
        <w:numPr>
          <w:ilvl w:val="0"/>
          <w:numId w:val="14"/>
        </w:numPr>
        <w:rPr>
          <w:ins w:id="590" w:author="Christopher Uggen" w:date="2022-01-26T20:49:00Z"/>
          <w:b w:val="0"/>
          <w:bCs w:val="0"/>
          <w:lang w:val="en"/>
        </w:rPr>
      </w:pPr>
      <w:proofErr w:type="spellStart"/>
      <w:ins w:id="591" w:author="Christopher Uggen" w:date="2022-01-26T20:49:00Z">
        <w:r w:rsidRPr="009058C7">
          <w:rPr>
            <w:b w:val="0"/>
            <w:bCs w:val="0"/>
            <w:lang w:val="en"/>
          </w:rPr>
          <w:t>Ssentongo</w:t>
        </w:r>
        <w:proofErr w:type="spellEnd"/>
        <w:r w:rsidRPr="009058C7">
          <w:rPr>
            <w:b w:val="0"/>
            <w:bCs w:val="0"/>
            <w:lang w:val="en"/>
          </w:rPr>
          <w:t xml:space="preserve">, P., </w:t>
        </w:r>
        <w:proofErr w:type="spellStart"/>
        <w:r w:rsidRPr="009058C7">
          <w:rPr>
            <w:b w:val="0"/>
            <w:bCs w:val="0"/>
            <w:lang w:val="en"/>
          </w:rPr>
          <w:t>Fronterre</w:t>
        </w:r>
        <w:proofErr w:type="spellEnd"/>
        <w:r w:rsidRPr="009058C7">
          <w:rPr>
            <w:b w:val="0"/>
            <w:bCs w:val="0"/>
            <w:lang w:val="en"/>
          </w:rPr>
          <w:t xml:space="preserve">, C., </w:t>
        </w:r>
        <w:proofErr w:type="spellStart"/>
        <w:r w:rsidRPr="009058C7">
          <w:rPr>
            <w:b w:val="0"/>
            <w:bCs w:val="0"/>
            <w:lang w:val="en"/>
          </w:rPr>
          <w:t>Ssentongo</w:t>
        </w:r>
        <w:proofErr w:type="spellEnd"/>
        <w:r w:rsidRPr="009058C7">
          <w:rPr>
            <w:b w:val="0"/>
            <w:bCs w:val="0"/>
            <w:lang w:val="en"/>
          </w:rPr>
          <w:t xml:space="preserve">, A.E. et al. Gun violence incidence during the COVID-19 pandemic is higher than before the pandemic in the United States. </w:t>
        </w:r>
        <w:r w:rsidRPr="009058C7">
          <w:rPr>
            <w:b w:val="0"/>
            <w:bCs w:val="0"/>
            <w:i/>
            <w:iCs/>
            <w:lang w:val="en"/>
          </w:rPr>
          <w:t>Sci</w:t>
        </w:r>
      </w:ins>
      <w:ins w:id="592" w:author="Christopher Uggen" w:date="2022-01-26T20:50:00Z">
        <w:r>
          <w:rPr>
            <w:b w:val="0"/>
            <w:bCs w:val="0"/>
            <w:i/>
            <w:iCs/>
            <w:lang w:val="en"/>
          </w:rPr>
          <w:t>entific</w:t>
        </w:r>
      </w:ins>
      <w:ins w:id="593" w:author="Christopher Uggen" w:date="2022-01-26T20:49:00Z">
        <w:r w:rsidRPr="009058C7">
          <w:rPr>
            <w:b w:val="0"/>
            <w:bCs w:val="0"/>
            <w:i/>
            <w:iCs/>
            <w:lang w:val="en"/>
          </w:rPr>
          <w:t xml:space="preserve"> Rep</w:t>
        </w:r>
      </w:ins>
      <w:ins w:id="594" w:author="Christopher Uggen" w:date="2022-01-26T20:50:00Z">
        <w:r>
          <w:rPr>
            <w:b w:val="0"/>
            <w:bCs w:val="0"/>
            <w:i/>
            <w:iCs/>
            <w:lang w:val="en"/>
          </w:rPr>
          <w:t>orts</w:t>
        </w:r>
      </w:ins>
      <w:ins w:id="595" w:author="Christopher Uggen" w:date="2022-01-26T20:49:00Z">
        <w:r w:rsidRPr="009058C7">
          <w:rPr>
            <w:b w:val="0"/>
            <w:bCs w:val="0"/>
            <w:lang w:val="en"/>
          </w:rPr>
          <w:t xml:space="preserve"> 11, 20654 (2021). </w:t>
        </w:r>
      </w:ins>
    </w:p>
    <w:p w14:paraId="66FF44B1" w14:textId="21E33600" w:rsidR="009B4E9C" w:rsidRDefault="00C24130" w:rsidP="00631E22">
      <w:pPr>
        <w:pStyle w:val="Refhead"/>
        <w:numPr>
          <w:ilvl w:val="0"/>
          <w:numId w:val="14"/>
        </w:numPr>
        <w:rPr>
          <w:ins w:id="596" w:author="Ryan Larson" w:date="2021-10-21T18:13:00Z"/>
          <w:b w:val="0"/>
          <w:bCs w:val="0"/>
          <w:lang w:val="en"/>
        </w:rPr>
      </w:pPr>
      <w:ins w:id="597" w:author="Ryan Larson" w:date="2021-10-21T18:17:00Z">
        <w:r w:rsidRPr="00C24130">
          <w:rPr>
            <w:b w:val="0"/>
            <w:bCs w:val="0"/>
          </w:rPr>
          <w:t xml:space="preserve">Muller, C. </w:t>
        </w:r>
      </w:ins>
      <w:ins w:id="598" w:author="Ryan Larson" w:date="2021-10-21T18:18:00Z">
        <w:r>
          <w:rPr>
            <w:b w:val="0"/>
            <w:bCs w:val="0"/>
          </w:rPr>
          <w:t>“</w:t>
        </w:r>
      </w:ins>
      <w:ins w:id="599" w:author="Ryan Larson" w:date="2021-10-21T18:17:00Z">
        <w:r w:rsidRPr="00C24130">
          <w:rPr>
            <w:b w:val="0"/>
            <w:bCs w:val="0"/>
          </w:rPr>
          <w:t xml:space="preserve">Exclusion and </w:t>
        </w:r>
      </w:ins>
      <w:ins w:id="600" w:author="Ryan Larson" w:date="2021-10-21T18:18:00Z">
        <w:r>
          <w:rPr>
            <w:b w:val="0"/>
            <w:bCs w:val="0"/>
          </w:rPr>
          <w:t>E</w:t>
        </w:r>
      </w:ins>
      <w:ins w:id="601" w:author="Ryan Larson" w:date="2021-10-21T18:17:00Z">
        <w:r w:rsidRPr="00C24130">
          <w:rPr>
            <w:b w:val="0"/>
            <w:bCs w:val="0"/>
          </w:rPr>
          <w:t xml:space="preserve">xploitation: The </w:t>
        </w:r>
      </w:ins>
      <w:ins w:id="602" w:author="Ryan Larson" w:date="2021-10-21T18:18:00Z">
        <w:r>
          <w:rPr>
            <w:b w:val="0"/>
            <w:bCs w:val="0"/>
          </w:rPr>
          <w:t>I</w:t>
        </w:r>
      </w:ins>
      <w:ins w:id="603" w:author="Ryan Larson" w:date="2021-10-21T18:17:00Z">
        <w:r w:rsidRPr="00C24130">
          <w:rPr>
            <w:b w:val="0"/>
            <w:bCs w:val="0"/>
          </w:rPr>
          <w:t xml:space="preserve">ncarceration of Black Americans from </w:t>
        </w:r>
      </w:ins>
      <w:ins w:id="604" w:author="Ryan Larson" w:date="2021-10-21T18:18:00Z">
        <w:r>
          <w:rPr>
            <w:b w:val="0"/>
            <w:bCs w:val="0"/>
          </w:rPr>
          <w:t>S</w:t>
        </w:r>
      </w:ins>
      <w:ins w:id="605" w:author="Ryan Larson" w:date="2021-10-21T18:17:00Z">
        <w:r w:rsidRPr="00C24130">
          <w:rPr>
            <w:b w:val="0"/>
            <w:bCs w:val="0"/>
          </w:rPr>
          <w:t xml:space="preserve">lavery to the </w:t>
        </w:r>
      </w:ins>
      <w:ins w:id="606" w:author="Ryan Larson" w:date="2021-10-21T18:18:00Z">
        <w:r>
          <w:rPr>
            <w:b w:val="0"/>
            <w:bCs w:val="0"/>
          </w:rPr>
          <w:t>P</w:t>
        </w:r>
      </w:ins>
      <w:ins w:id="607" w:author="Ryan Larson" w:date="2021-10-21T18:17:00Z">
        <w:r w:rsidRPr="00C24130">
          <w:rPr>
            <w:b w:val="0"/>
            <w:bCs w:val="0"/>
          </w:rPr>
          <w:t>resent.</w:t>
        </w:r>
      </w:ins>
      <w:ins w:id="608" w:author="Christopher Uggen" w:date="2022-01-26T21:14:00Z">
        <w:r w:rsidR="006D762F">
          <w:rPr>
            <w:b w:val="0"/>
            <w:bCs w:val="0"/>
          </w:rPr>
          <w:t>”</w:t>
        </w:r>
      </w:ins>
      <w:ins w:id="609" w:author="Ryan Larson" w:date="2021-10-21T18:17:00Z">
        <w:r w:rsidRPr="00C24130">
          <w:rPr>
            <w:b w:val="0"/>
            <w:bCs w:val="0"/>
          </w:rPr>
          <w:t> </w:t>
        </w:r>
        <w:r w:rsidRPr="00C24130">
          <w:rPr>
            <w:b w:val="0"/>
            <w:bCs w:val="0"/>
            <w:i/>
            <w:iCs/>
          </w:rPr>
          <w:t>Science</w:t>
        </w:r>
        <w:r w:rsidRPr="00C24130">
          <w:rPr>
            <w:b w:val="0"/>
            <w:bCs w:val="0"/>
          </w:rPr>
          <w:t>, </w:t>
        </w:r>
        <w:r w:rsidRPr="00C24130">
          <w:rPr>
            <w:b w:val="0"/>
            <w:bCs w:val="0"/>
            <w:i/>
            <w:iCs/>
          </w:rPr>
          <w:t>374</w:t>
        </w:r>
        <w:r w:rsidRPr="00C24130">
          <w:rPr>
            <w:b w:val="0"/>
            <w:bCs w:val="0"/>
          </w:rPr>
          <w:t>(6565), 282-286</w:t>
        </w:r>
      </w:ins>
      <w:ins w:id="610" w:author="Ryan Larson" w:date="2021-10-21T18:18:00Z">
        <w:r>
          <w:rPr>
            <w:b w:val="0"/>
            <w:bCs w:val="0"/>
          </w:rPr>
          <w:t xml:space="preserve"> </w:t>
        </w:r>
        <w:r w:rsidRPr="00C24130">
          <w:rPr>
            <w:b w:val="0"/>
            <w:bCs w:val="0"/>
          </w:rPr>
          <w:t>(2021)</w:t>
        </w:r>
      </w:ins>
      <w:ins w:id="611" w:author="Ryan Larson" w:date="2021-10-21T18:17:00Z">
        <w:r w:rsidRPr="00C24130">
          <w:rPr>
            <w:b w:val="0"/>
            <w:bCs w:val="0"/>
          </w:rPr>
          <w:t>.</w:t>
        </w:r>
      </w:ins>
    </w:p>
    <w:p w14:paraId="03F512BA" w14:textId="157AAC1A" w:rsidR="009B4E9C" w:rsidRDefault="0098103F" w:rsidP="00631E22">
      <w:pPr>
        <w:pStyle w:val="Refhead"/>
        <w:numPr>
          <w:ilvl w:val="0"/>
          <w:numId w:val="14"/>
        </w:numPr>
        <w:rPr>
          <w:ins w:id="612" w:author="Ryan Larson" w:date="2021-10-21T18:13:00Z"/>
          <w:b w:val="0"/>
          <w:bCs w:val="0"/>
          <w:lang w:val="en"/>
        </w:rPr>
      </w:pPr>
      <w:ins w:id="613" w:author="Ryan Larson" w:date="2021-10-21T18:55:00Z">
        <w:r w:rsidRPr="0098103F">
          <w:rPr>
            <w:b w:val="0"/>
            <w:bCs w:val="0"/>
          </w:rPr>
          <w:t xml:space="preserve">Page, J., &amp; </w:t>
        </w:r>
        <w:proofErr w:type="spellStart"/>
        <w:r w:rsidRPr="0098103F">
          <w:rPr>
            <w:b w:val="0"/>
            <w:bCs w:val="0"/>
          </w:rPr>
          <w:t>Soss</w:t>
        </w:r>
        <w:proofErr w:type="spellEnd"/>
        <w:r w:rsidRPr="0098103F">
          <w:rPr>
            <w:b w:val="0"/>
            <w:bCs w:val="0"/>
          </w:rPr>
          <w:t xml:space="preserve">, J. </w:t>
        </w:r>
        <w:r>
          <w:rPr>
            <w:b w:val="0"/>
            <w:bCs w:val="0"/>
          </w:rPr>
          <w:t>“</w:t>
        </w:r>
        <w:r w:rsidRPr="0098103F">
          <w:rPr>
            <w:b w:val="0"/>
            <w:bCs w:val="0"/>
          </w:rPr>
          <w:t xml:space="preserve">The </w:t>
        </w:r>
        <w:r>
          <w:rPr>
            <w:b w:val="0"/>
            <w:bCs w:val="0"/>
          </w:rPr>
          <w:t>P</w:t>
        </w:r>
        <w:r w:rsidRPr="0098103F">
          <w:rPr>
            <w:b w:val="0"/>
            <w:bCs w:val="0"/>
          </w:rPr>
          <w:t xml:space="preserve">redatory </w:t>
        </w:r>
        <w:r>
          <w:rPr>
            <w:b w:val="0"/>
            <w:bCs w:val="0"/>
          </w:rPr>
          <w:t>D</w:t>
        </w:r>
        <w:r w:rsidRPr="0098103F">
          <w:rPr>
            <w:b w:val="0"/>
            <w:bCs w:val="0"/>
          </w:rPr>
          <w:t xml:space="preserve">imensions of </w:t>
        </w:r>
        <w:r>
          <w:rPr>
            <w:b w:val="0"/>
            <w:bCs w:val="0"/>
          </w:rPr>
          <w:t>C</w:t>
        </w:r>
        <w:r w:rsidRPr="0098103F">
          <w:rPr>
            <w:b w:val="0"/>
            <w:bCs w:val="0"/>
          </w:rPr>
          <w:t xml:space="preserve">riminal </w:t>
        </w:r>
        <w:r>
          <w:rPr>
            <w:b w:val="0"/>
            <w:bCs w:val="0"/>
          </w:rPr>
          <w:t>J</w:t>
        </w:r>
        <w:r w:rsidRPr="0098103F">
          <w:rPr>
            <w:b w:val="0"/>
            <w:bCs w:val="0"/>
          </w:rPr>
          <w:t>ustice.</w:t>
        </w:r>
      </w:ins>
      <w:ins w:id="614" w:author="Christopher Uggen" w:date="2022-01-26T21:15:00Z">
        <w:r w:rsidR="006D762F">
          <w:rPr>
            <w:b w:val="0"/>
            <w:bCs w:val="0"/>
          </w:rPr>
          <w:t>”</w:t>
        </w:r>
      </w:ins>
      <w:ins w:id="615" w:author="Ryan Larson" w:date="2021-10-21T18:55:00Z">
        <w:r w:rsidRPr="0098103F">
          <w:rPr>
            <w:b w:val="0"/>
            <w:bCs w:val="0"/>
          </w:rPr>
          <w:t> </w:t>
        </w:r>
        <w:r w:rsidRPr="0098103F">
          <w:rPr>
            <w:b w:val="0"/>
            <w:bCs w:val="0"/>
            <w:i/>
            <w:iCs/>
          </w:rPr>
          <w:t>Science</w:t>
        </w:r>
        <w:r w:rsidRPr="0098103F">
          <w:rPr>
            <w:b w:val="0"/>
            <w:bCs w:val="0"/>
          </w:rPr>
          <w:t>, </w:t>
        </w:r>
        <w:r w:rsidRPr="0098103F">
          <w:rPr>
            <w:b w:val="0"/>
            <w:bCs w:val="0"/>
            <w:i/>
            <w:iCs/>
          </w:rPr>
          <w:t>374</w:t>
        </w:r>
        <w:r w:rsidRPr="0098103F">
          <w:rPr>
            <w:b w:val="0"/>
            <w:bCs w:val="0"/>
          </w:rPr>
          <w:t>(6565), 291-294</w:t>
        </w:r>
        <w:r>
          <w:rPr>
            <w:b w:val="0"/>
            <w:bCs w:val="0"/>
          </w:rPr>
          <w:t xml:space="preserve"> (2021)</w:t>
        </w:r>
        <w:r w:rsidRPr="0098103F">
          <w:rPr>
            <w:b w:val="0"/>
            <w:bCs w:val="0"/>
          </w:rPr>
          <w:t>.</w:t>
        </w:r>
      </w:ins>
    </w:p>
    <w:p w14:paraId="0225BEFE" w14:textId="26E03F9C" w:rsidR="00631E22" w:rsidRPr="00631E22" w:rsidRDefault="00631E22" w:rsidP="00631E22">
      <w:pPr>
        <w:pStyle w:val="Refhead"/>
        <w:numPr>
          <w:ilvl w:val="0"/>
          <w:numId w:val="14"/>
        </w:numPr>
        <w:rPr>
          <w:b w:val="0"/>
          <w:bCs w:val="0"/>
          <w:lang w:val="en"/>
        </w:rPr>
      </w:pPr>
      <w:proofErr w:type="spellStart"/>
      <w:r w:rsidRPr="00631E22">
        <w:rPr>
          <w:b w:val="0"/>
          <w:bCs w:val="0"/>
          <w:lang w:val="en"/>
        </w:rPr>
        <w:t>Nummi</w:t>
      </w:r>
      <w:proofErr w:type="spellEnd"/>
      <w:r w:rsidRPr="00631E22">
        <w:rPr>
          <w:b w:val="0"/>
          <w:bCs w:val="0"/>
          <w:lang w:val="en"/>
        </w:rPr>
        <w:t xml:space="preserve">, J., Jennings, C., &amp; Feagin, J. </w:t>
      </w:r>
      <w:del w:id="616" w:author="Ryan Larson" w:date="2021-10-21T17:25:00Z">
        <w:r w:rsidRPr="00631E22" w:rsidDel="00631E22">
          <w:rPr>
            <w:b w:val="0"/>
            <w:bCs w:val="0"/>
            <w:lang w:val="en"/>
          </w:rPr>
          <w:delText xml:space="preserve">2019. </w:delText>
        </w:r>
      </w:del>
      <w:r w:rsidRPr="00631E22">
        <w:rPr>
          <w:b w:val="0"/>
          <w:bCs w:val="0"/>
          <w:lang w:val="en"/>
        </w:rPr>
        <w:t xml:space="preserve">“# BlackLivesMatter: Innovative Black Resistance.”  </w:t>
      </w:r>
      <w:r w:rsidRPr="00631E22">
        <w:rPr>
          <w:b w:val="0"/>
          <w:bCs w:val="0"/>
          <w:i/>
          <w:lang w:val="en"/>
        </w:rPr>
        <w:t>Sociological Forum</w:t>
      </w:r>
      <w:r w:rsidRPr="00631E22">
        <w:rPr>
          <w:b w:val="0"/>
          <w:bCs w:val="0"/>
          <w:lang w:val="en"/>
        </w:rPr>
        <w:t xml:space="preserve"> 34: 1042-1064</w:t>
      </w:r>
      <w:ins w:id="617" w:author="Ryan Larson" w:date="2021-10-21T17:26:00Z">
        <w:r w:rsidR="00AD6AB4">
          <w:rPr>
            <w:b w:val="0"/>
            <w:bCs w:val="0"/>
            <w:lang w:val="en"/>
          </w:rPr>
          <w:t xml:space="preserve"> (</w:t>
        </w:r>
        <w:r w:rsidR="00AD6AB4" w:rsidRPr="00631E22">
          <w:rPr>
            <w:b w:val="0"/>
            <w:bCs w:val="0"/>
            <w:lang w:val="en"/>
          </w:rPr>
          <w:t>2019</w:t>
        </w:r>
        <w:r w:rsidR="00AD6AB4">
          <w:rPr>
            <w:b w:val="0"/>
            <w:bCs w:val="0"/>
            <w:lang w:val="en"/>
          </w:rPr>
          <w:t>)</w:t>
        </w:r>
      </w:ins>
      <w:r w:rsidRPr="00631E22">
        <w:rPr>
          <w:b w:val="0"/>
          <w:bCs w:val="0"/>
          <w:lang w:val="en"/>
        </w:rPr>
        <w:t>.</w:t>
      </w:r>
    </w:p>
    <w:p w14:paraId="7D1CBA9C" w14:textId="54B295DC" w:rsidR="00631E22" w:rsidRPr="00631E22" w:rsidRDefault="00631E22" w:rsidP="00631E22">
      <w:pPr>
        <w:pStyle w:val="Refhead"/>
        <w:numPr>
          <w:ilvl w:val="0"/>
          <w:numId w:val="14"/>
        </w:numPr>
        <w:rPr>
          <w:b w:val="0"/>
          <w:bCs w:val="0"/>
          <w:lang w:val="en"/>
        </w:rPr>
      </w:pPr>
      <w:r w:rsidRPr="00631E22">
        <w:rPr>
          <w:b w:val="0"/>
          <w:bCs w:val="0"/>
          <w:lang w:val="en"/>
        </w:rPr>
        <w:t xml:space="preserve">Edwards, F., Lee, H., &amp; Esposito, M. </w:t>
      </w:r>
      <w:del w:id="618" w:author="Ryan Larson" w:date="2021-10-21T17:26:00Z">
        <w:r w:rsidRPr="00631E22" w:rsidDel="00AD6AB4">
          <w:rPr>
            <w:b w:val="0"/>
            <w:bCs w:val="0"/>
            <w:lang w:val="en"/>
          </w:rPr>
          <w:delText xml:space="preserve">2019. </w:delText>
        </w:r>
      </w:del>
      <w:r w:rsidRPr="00631E22">
        <w:rPr>
          <w:b w:val="0"/>
          <w:bCs w:val="0"/>
          <w:lang w:val="en"/>
        </w:rPr>
        <w:t xml:space="preserve">“Risk of Being Killed by Police Use of Force in the United States by Age, Race–Ethnicity, and sex.” </w:t>
      </w:r>
      <w:r w:rsidRPr="00631E22">
        <w:rPr>
          <w:b w:val="0"/>
          <w:bCs w:val="0"/>
          <w:i/>
          <w:lang w:val="en"/>
        </w:rPr>
        <w:t>Proceedings of the National Academy of Sciences</w:t>
      </w:r>
      <w:r w:rsidRPr="00631E22">
        <w:rPr>
          <w:b w:val="0"/>
          <w:bCs w:val="0"/>
          <w:lang w:val="en"/>
        </w:rPr>
        <w:t>, 116 (34), 16793-16798</w:t>
      </w:r>
      <w:ins w:id="619" w:author="Ryan Larson" w:date="2021-10-21T17:26:00Z">
        <w:r w:rsidR="00AD6AB4">
          <w:rPr>
            <w:b w:val="0"/>
            <w:bCs w:val="0"/>
            <w:lang w:val="en"/>
          </w:rPr>
          <w:t xml:space="preserve"> (2019)</w:t>
        </w:r>
      </w:ins>
      <w:r w:rsidRPr="00631E22">
        <w:rPr>
          <w:b w:val="0"/>
          <w:bCs w:val="0"/>
          <w:lang w:val="en"/>
        </w:rPr>
        <w:t>.</w:t>
      </w:r>
    </w:p>
    <w:p w14:paraId="522FF68C" w14:textId="3635310D" w:rsidR="00631E22" w:rsidRPr="00631E22" w:rsidRDefault="00631E22" w:rsidP="00631E22">
      <w:pPr>
        <w:pStyle w:val="Refhead"/>
        <w:numPr>
          <w:ilvl w:val="0"/>
          <w:numId w:val="14"/>
        </w:numPr>
        <w:rPr>
          <w:b w:val="0"/>
          <w:bCs w:val="0"/>
          <w:lang w:val="en"/>
        </w:rPr>
      </w:pPr>
      <w:proofErr w:type="spellStart"/>
      <w:r w:rsidRPr="00631E22">
        <w:rPr>
          <w:b w:val="0"/>
          <w:bCs w:val="0"/>
          <w:lang w:val="en"/>
        </w:rPr>
        <w:t>Jany</w:t>
      </w:r>
      <w:proofErr w:type="spellEnd"/>
      <w:r w:rsidRPr="00631E22">
        <w:rPr>
          <w:b w:val="0"/>
          <w:bCs w:val="0"/>
          <w:lang w:val="en"/>
        </w:rPr>
        <w:t xml:space="preserve">, Libor and Liz Sawyer. </w:t>
      </w:r>
      <w:del w:id="620" w:author="Ryan Larson" w:date="2021-10-21T17:26:00Z">
        <w:r w:rsidRPr="00631E22" w:rsidDel="00AD6AB4">
          <w:rPr>
            <w:b w:val="0"/>
            <w:bCs w:val="0"/>
            <w:lang w:val="en"/>
          </w:rPr>
          <w:delText xml:space="preserve">2020. </w:delText>
        </w:r>
      </w:del>
      <w:r w:rsidRPr="00631E22">
        <w:rPr>
          <w:b w:val="0"/>
          <w:bCs w:val="0"/>
          <w:lang w:val="en"/>
        </w:rPr>
        <w:t xml:space="preserve">“Gun Violence Soars amid Crises of Health, Public Trust, Officer Reluctance.” </w:t>
      </w:r>
      <w:r w:rsidRPr="00631E22">
        <w:rPr>
          <w:b w:val="0"/>
          <w:bCs w:val="0"/>
          <w:i/>
          <w:lang w:val="en"/>
        </w:rPr>
        <w:t>Star Tribune</w:t>
      </w:r>
      <w:r w:rsidRPr="00631E22">
        <w:rPr>
          <w:b w:val="0"/>
          <w:bCs w:val="0"/>
          <w:lang w:val="en"/>
        </w:rPr>
        <w:t xml:space="preserve">, June 20 </w:t>
      </w:r>
      <w:ins w:id="621" w:author="Ryan Larson" w:date="2021-10-21T17:26:00Z">
        <w:r w:rsidR="00AD6AB4">
          <w:rPr>
            <w:b w:val="0"/>
            <w:bCs w:val="0"/>
            <w:lang w:val="en"/>
          </w:rPr>
          <w:fldChar w:fldCharType="begin"/>
        </w:r>
        <w:r w:rsidR="00AD6AB4">
          <w:rPr>
            <w:b w:val="0"/>
            <w:bCs w:val="0"/>
            <w:lang w:val="en"/>
          </w:rPr>
          <w:instrText xml:space="preserve"> HYPERLINK "</w:instrText>
        </w:r>
      </w:ins>
      <w:r w:rsidR="00AD6AB4" w:rsidRPr="00631E22">
        <w:rPr>
          <w:b w:val="0"/>
          <w:bCs w:val="0"/>
          <w:lang w:val="en"/>
        </w:rPr>
        <w:instrText>https://www.startribune.com/surge-in-gun-violence-tests-minneapolis-leaders/571524202/</w:instrText>
      </w:r>
      <w:ins w:id="622" w:author="Ryan Larson" w:date="2021-10-21T17:26:00Z">
        <w:r w:rsidR="00AD6AB4">
          <w:rPr>
            <w:b w:val="0"/>
            <w:bCs w:val="0"/>
            <w:lang w:val="en"/>
          </w:rPr>
          <w:instrText xml:space="preserve">" </w:instrText>
        </w:r>
        <w:r w:rsidR="00AD6AB4">
          <w:rPr>
            <w:b w:val="0"/>
            <w:bCs w:val="0"/>
            <w:lang w:val="en"/>
          </w:rPr>
          <w:fldChar w:fldCharType="separate"/>
        </w:r>
      </w:ins>
      <w:r w:rsidR="00AD6AB4" w:rsidRPr="00631E22">
        <w:rPr>
          <w:rStyle w:val="Hyperlink"/>
          <w:b w:val="0"/>
          <w:bCs w:val="0"/>
          <w:lang w:val="en"/>
        </w:rPr>
        <w:t>https://www.startribune.com/surge-in-gun-violence-tests-minneapolis-leaders/571524202/</w:t>
      </w:r>
      <w:ins w:id="623" w:author="Ryan Larson" w:date="2021-10-21T17:26:00Z">
        <w:r w:rsidR="00AD6AB4">
          <w:rPr>
            <w:b w:val="0"/>
            <w:bCs w:val="0"/>
            <w:lang w:val="en"/>
          </w:rPr>
          <w:fldChar w:fldCharType="end"/>
        </w:r>
        <w:r w:rsidR="00AD6AB4">
          <w:rPr>
            <w:b w:val="0"/>
            <w:bCs w:val="0"/>
            <w:lang w:val="en"/>
          </w:rPr>
          <w:t xml:space="preserve"> (</w:t>
        </w:r>
        <w:r w:rsidR="00AD6AB4" w:rsidRPr="00631E22">
          <w:rPr>
            <w:b w:val="0"/>
            <w:bCs w:val="0"/>
            <w:lang w:val="en"/>
          </w:rPr>
          <w:t>2020</w:t>
        </w:r>
      </w:ins>
      <w:ins w:id="624" w:author="Ryan Larson" w:date="2021-10-21T17:27:00Z">
        <w:r w:rsidR="00AD6AB4">
          <w:rPr>
            <w:b w:val="0"/>
            <w:bCs w:val="0"/>
            <w:lang w:val="en"/>
          </w:rPr>
          <w:t>)</w:t>
        </w:r>
      </w:ins>
      <w:r w:rsidRPr="00631E22">
        <w:rPr>
          <w:b w:val="0"/>
          <w:bCs w:val="0"/>
          <w:lang w:val="en"/>
        </w:rPr>
        <w:t xml:space="preserve">. </w:t>
      </w:r>
    </w:p>
    <w:p w14:paraId="15123DCA" w14:textId="22EA983E" w:rsidR="00631E22" w:rsidRPr="00631E22" w:rsidRDefault="00631E22" w:rsidP="00631E22">
      <w:pPr>
        <w:pStyle w:val="Refhead"/>
        <w:numPr>
          <w:ilvl w:val="0"/>
          <w:numId w:val="14"/>
        </w:numPr>
        <w:rPr>
          <w:b w:val="0"/>
          <w:bCs w:val="0"/>
          <w:lang w:val="en"/>
        </w:rPr>
      </w:pPr>
      <w:proofErr w:type="spellStart"/>
      <w:r w:rsidRPr="00631E22">
        <w:rPr>
          <w:b w:val="0"/>
          <w:bCs w:val="0"/>
          <w:lang w:val="en"/>
        </w:rPr>
        <w:t>Shjarback</w:t>
      </w:r>
      <w:proofErr w:type="spellEnd"/>
      <w:r w:rsidRPr="00631E22">
        <w:rPr>
          <w:b w:val="0"/>
          <w:bCs w:val="0"/>
          <w:lang w:val="en"/>
        </w:rPr>
        <w:t xml:space="preserve">, J. A., </w:t>
      </w:r>
      <w:proofErr w:type="spellStart"/>
      <w:r w:rsidRPr="00631E22">
        <w:rPr>
          <w:b w:val="0"/>
          <w:bCs w:val="0"/>
          <w:lang w:val="en"/>
        </w:rPr>
        <w:t>Pyrooz</w:t>
      </w:r>
      <w:proofErr w:type="spellEnd"/>
      <w:r w:rsidRPr="00631E22">
        <w:rPr>
          <w:b w:val="0"/>
          <w:bCs w:val="0"/>
          <w:lang w:val="en"/>
        </w:rPr>
        <w:t xml:space="preserve">, D. C., Wolfe, S. E., &amp; Decker, S. H. </w:t>
      </w:r>
      <w:del w:id="625" w:author="Ryan Larson" w:date="2021-10-21T17:27:00Z">
        <w:r w:rsidRPr="00631E22" w:rsidDel="00AD6AB4">
          <w:rPr>
            <w:b w:val="0"/>
            <w:bCs w:val="0"/>
            <w:lang w:val="en"/>
          </w:rPr>
          <w:delText xml:space="preserve">2017. </w:delText>
        </w:r>
      </w:del>
      <w:r w:rsidRPr="00631E22">
        <w:rPr>
          <w:b w:val="0"/>
          <w:bCs w:val="0"/>
          <w:lang w:val="en"/>
        </w:rPr>
        <w:t xml:space="preserve">“De-Policing and Crime in the Wake of Ferguson: Racialized Changes in the Quantity and Quality of Policing among Missouri Police Departments.” </w:t>
      </w:r>
      <w:r w:rsidRPr="00631E22">
        <w:rPr>
          <w:b w:val="0"/>
          <w:bCs w:val="0"/>
          <w:i/>
          <w:lang w:val="en"/>
        </w:rPr>
        <w:t>Journal of Criminal Justice</w:t>
      </w:r>
      <w:r w:rsidRPr="00631E22">
        <w:rPr>
          <w:b w:val="0"/>
          <w:bCs w:val="0"/>
          <w:lang w:val="en"/>
        </w:rPr>
        <w:t xml:space="preserve">, </w:t>
      </w:r>
      <w:r w:rsidRPr="00631E22">
        <w:rPr>
          <w:b w:val="0"/>
          <w:bCs w:val="0"/>
          <w:i/>
          <w:lang w:val="en"/>
        </w:rPr>
        <w:t>50</w:t>
      </w:r>
      <w:r w:rsidRPr="00631E22">
        <w:rPr>
          <w:b w:val="0"/>
          <w:bCs w:val="0"/>
          <w:lang w:val="en"/>
        </w:rPr>
        <w:t>: 42-52</w:t>
      </w:r>
      <w:ins w:id="626" w:author="Ryan Larson" w:date="2021-10-21T17:27:00Z">
        <w:r w:rsidR="00AD6AB4">
          <w:rPr>
            <w:b w:val="0"/>
            <w:bCs w:val="0"/>
            <w:lang w:val="en"/>
          </w:rPr>
          <w:t xml:space="preserve"> (</w:t>
        </w:r>
        <w:r w:rsidR="00AD6AB4" w:rsidRPr="00631E22">
          <w:rPr>
            <w:b w:val="0"/>
            <w:bCs w:val="0"/>
            <w:lang w:val="en"/>
          </w:rPr>
          <w:t>2017</w:t>
        </w:r>
        <w:r w:rsidR="00AD6AB4">
          <w:rPr>
            <w:b w:val="0"/>
            <w:bCs w:val="0"/>
            <w:lang w:val="en"/>
          </w:rPr>
          <w:t>)</w:t>
        </w:r>
      </w:ins>
      <w:r w:rsidRPr="00631E22">
        <w:rPr>
          <w:b w:val="0"/>
          <w:bCs w:val="0"/>
          <w:lang w:val="en"/>
        </w:rPr>
        <w:t>.</w:t>
      </w:r>
    </w:p>
    <w:p w14:paraId="77D93B8E" w14:textId="1EEDF9D8" w:rsidR="00631E22" w:rsidRPr="00631E22" w:rsidRDefault="00631E22" w:rsidP="00631E22">
      <w:pPr>
        <w:pStyle w:val="Refhead"/>
        <w:numPr>
          <w:ilvl w:val="0"/>
          <w:numId w:val="14"/>
        </w:numPr>
        <w:rPr>
          <w:b w:val="0"/>
          <w:bCs w:val="0"/>
          <w:lang w:val="en"/>
        </w:rPr>
      </w:pPr>
      <w:r w:rsidRPr="00631E22">
        <w:rPr>
          <w:b w:val="0"/>
          <w:bCs w:val="0"/>
          <w:lang w:val="en"/>
        </w:rPr>
        <w:t xml:space="preserve">Federal Bureau of Investigation. </w:t>
      </w:r>
      <w:del w:id="627" w:author="Ryan Larson" w:date="2021-10-21T17:27:00Z">
        <w:r w:rsidRPr="00631E22" w:rsidDel="00CB052D">
          <w:rPr>
            <w:b w:val="0"/>
            <w:bCs w:val="0"/>
            <w:lang w:val="en"/>
          </w:rPr>
          <w:delText xml:space="preserve">2021. </w:delText>
        </w:r>
      </w:del>
      <w:r w:rsidRPr="00631E22">
        <w:rPr>
          <w:b w:val="0"/>
          <w:bCs w:val="0"/>
          <w:lang w:val="en"/>
        </w:rPr>
        <w:t xml:space="preserve">“FBI Releases 2020 Crime Statistics”. Retrieved 9/29/2021 ( </w:t>
      </w:r>
      <w:hyperlink r:id="rId21">
        <w:r w:rsidRPr="00631E22">
          <w:rPr>
            <w:rStyle w:val="Hyperlink"/>
            <w:b w:val="0"/>
            <w:bCs w:val="0"/>
            <w:lang w:val="en"/>
          </w:rPr>
          <w:t>https://www.fbi.gov/news/pressrel/press-releases/fbi-releases-2020-crime-statistics</w:t>
        </w:r>
      </w:hyperlink>
      <w:r w:rsidRPr="00631E22">
        <w:rPr>
          <w:b w:val="0"/>
          <w:bCs w:val="0"/>
          <w:lang w:val="en"/>
        </w:rPr>
        <w:t>)</w:t>
      </w:r>
      <w:ins w:id="628" w:author="Ryan Larson" w:date="2021-10-21T17:27:00Z">
        <w:r w:rsidR="00CB052D">
          <w:rPr>
            <w:b w:val="0"/>
            <w:bCs w:val="0"/>
            <w:lang w:val="en"/>
          </w:rPr>
          <w:t xml:space="preserve"> (</w:t>
        </w:r>
        <w:r w:rsidR="00CB052D" w:rsidRPr="00631E22">
          <w:rPr>
            <w:b w:val="0"/>
            <w:bCs w:val="0"/>
            <w:lang w:val="en"/>
          </w:rPr>
          <w:t>2021</w:t>
        </w:r>
        <w:r w:rsidR="00CB052D">
          <w:rPr>
            <w:b w:val="0"/>
            <w:bCs w:val="0"/>
            <w:lang w:val="en"/>
          </w:rPr>
          <w:t>)</w:t>
        </w:r>
      </w:ins>
      <w:r w:rsidRPr="00631E22">
        <w:rPr>
          <w:b w:val="0"/>
          <w:bCs w:val="0"/>
          <w:lang w:val="en"/>
        </w:rPr>
        <w:t xml:space="preserve">. </w:t>
      </w:r>
    </w:p>
    <w:p w14:paraId="63CEBA3C" w14:textId="618D78E9" w:rsidR="00631E22" w:rsidRPr="00631E22" w:rsidRDefault="00631E22" w:rsidP="00631E22">
      <w:pPr>
        <w:pStyle w:val="Refhead"/>
        <w:numPr>
          <w:ilvl w:val="0"/>
          <w:numId w:val="14"/>
        </w:numPr>
        <w:rPr>
          <w:b w:val="0"/>
          <w:bCs w:val="0"/>
          <w:lang w:val="en"/>
        </w:rPr>
      </w:pPr>
      <w:r w:rsidRPr="00631E22">
        <w:rPr>
          <w:b w:val="0"/>
          <w:bCs w:val="0"/>
          <w:lang w:val="en"/>
        </w:rPr>
        <w:t xml:space="preserve">Rosenfeld, R. </w:t>
      </w:r>
      <w:del w:id="629" w:author="Ryan Larson" w:date="2021-10-21T17:27:00Z">
        <w:r w:rsidRPr="00631E22" w:rsidDel="00CB052D">
          <w:rPr>
            <w:b w:val="0"/>
            <w:bCs w:val="0"/>
            <w:lang w:val="en"/>
          </w:rPr>
          <w:delText xml:space="preserve">2015. </w:delText>
        </w:r>
      </w:del>
      <w:r w:rsidRPr="00631E22">
        <w:rPr>
          <w:b w:val="0"/>
          <w:bCs w:val="0"/>
          <w:lang w:val="en"/>
        </w:rPr>
        <w:t xml:space="preserve">“Ferguson and Police Use of Deadly Force.” </w:t>
      </w:r>
      <w:r w:rsidRPr="00631E22">
        <w:rPr>
          <w:b w:val="0"/>
          <w:bCs w:val="0"/>
          <w:i/>
          <w:lang w:val="en"/>
        </w:rPr>
        <w:t>Missouri Law Review</w:t>
      </w:r>
      <w:r w:rsidRPr="00631E22">
        <w:rPr>
          <w:b w:val="0"/>
          <w:bCs w:val="0"/>
          <w:lang w:val="en"/>
        </w:rPr>
        <w:t xml:space="preserve">, </w:t>
      </w:r>
      <w:r w:rsidRPr="00631E22">
        <w:rPr>
          <w:b w:val="0"/>
          <w:bCs w:val="0"/>
          <w:i/>
          <w:lang w:val="en"/>
        </w:rPr>
        <w:t>80</w:t>
      </w:r>
      <w:r w:rsidRPr="00631E22">
        <w:rPr>
          <w:b w:val="0"/>
          <w:bCs w:val="0"/>
          <w:lang w:val="en"/>
        </w:rPr>
        <w:t>, 1077</w:t>
      </w:r>
      <w:ins w:id="630" w:author="Ryan Larson" w:date="2021-10-21T17:27:00Z">
        <w:r w:rsidR="00CB052D">
          <w:rPr>
            <w:b w:val="0"/>
            <w:bCs w:val="0"/>
            <w:lang w:val="en"/>
          </w:rPr>
          <w:t xml:space="preserve"> (</w:t>
        </w:r>
        <w:r w:rsidR="00CB052D" w:rsidRPr="00631E22">
          <w:rPr>
            <w:b w:val="0"/>
            <w:bCs w:val="0"/>
            <w:lang w:val="en"/>
          </w:rPr>
          <w:t>2015</w:t>
        </w:r>
        <w:r w:rsidR="00CB052D">
          <w:rPr>
            <w:b w:val="0"/>
            <w:bCs w:val="0"/>
            <w:lang w:val="en"/>
          </w:rPr>
          <w:t>)</w:t>
        </w:r>
      </w:ins>
      <w:r w:rsidRPr="00631E22">
        <w:rPr>
          <w:b w:val="0"/>
          <w:bCs w:val="0"/>
          <w:lang w:val="en"/>
        </w:rPr>
        <w:t>.</w:t>
      </w:r>
    </w:p>
    <w:p w14:paraId="0CCB6F2F" w14:textId="66680F77" w:rsidR="00631E22" w:rsidRPr="00631E22" w:rsidRDefault="00631E22" w:rsidP="00631E22">
      <w:pPr>
        <w:pStyle w:val="Refhead"/>
        <w:numPr>
          <w:ilvl w:val="0"/>
          <w:numId w:val="14"/>
        </w:numPr>
        <w:rPr>
          <w:b w:val="0"/>
          <w:bCs w:val="0"/>
          <w:lang w:val="en"/>
        </w:rPr>
      </w:pPr>
      <w:proofErr w:type="spellStart"/>
      <w:r w:rsidRPr="00631E22">
        <w:rPr>
          <w:b w:val="0"/>
          <w:bCs w:val="0"/>
          <w:lang w:val="en"/>
        </w:rPr>
        <w:t>Pyrooz</w:t>
      </w:r>
      <w:proofErr w:type="spellEnd"/>
      <w:r w:rsidRPr="00631E22">
        <w:rPr>
          <w:b w:val="0"/>
          <w:bCs w:val="0"/>
          <w:lang w:val="en"/>
        </w:rPr>
        <w:t xml:space="preserve">, D. C., Decker, S. H., Wolfe, S. E., &amp; </w:t>
      </w:r>
      <w:proofErr w:type="spellStart"/>
      <w:r w:rsidRPr="00631E22">
        <w:rPr>
          <w:b w:val="0"/>
          <w:bCs w:val="0"/>
          <w:lang w:val="en"/>
        </w:rPr>
        <w:t>Shjarback</w:t>
      </w:r>
      <w:proofErr w:type="spellEnd"/>
      <w:r w:rsidRPr="00631E22">
        <w:rPr>
          <w:b w:val="0"/>
          <w:bCs w:val="0"/>
          <w:lang w:val="en"/>
        </w:rPr>
        <w:t xml:space="preserve">, J. A. </w:t>
      </w:r>
      <w:del w:id="631" w:author="Ryan Larson" w:date="2021-10-21T17:28:00Z">
        <w:r w:rsidRPr="00631E22" w:rsidDel="00CB052D">
          <w:rPr>
            <w:b w:val="0"/>
            <w:bCs w:val="0"/>
            <w:lang w:val="en"/>
          </w:rPr>
          <w:delText xml:space="preserve">2016. </w:delText>
        </w:r>
      </w:del>
      <w:r w:rsidRPr="00631E22">
        <w:rPr>
          <w:b w:val="0"/>
          <w:bCs w:val="0"/>
          <w:lang w:val="en"/>
        </w:rPr>
        <w:t xml:space="preserve">“Was There a Ferguson Effect on Crime Rates in Large US Cities?.” </w:t>
      </w:r>
      <w:r w:rsidRPr="00631E22">
        <w:rPr>
          <w:b w:val="0"/>
          <w:bCs w:val="0"/>
          <w:i/>
          <w:lang w:val="en"/>
        </w:rPr>
        <w:t>Journal of Criminal Justice</w:t>
      </w:r>
      <w:r w:rsidRPr="00631E22">
        <w:rPr>
          <w:b w:val="0"/>
          <w:bCs w:val="0"/>
          <w:lang w:val="en"/>
        </w:rPr>
        <w:t xml:space="preserve">, </w:t>
      </w:r>
      <w:r w:rsidRPr="00631E22">
        <w:rPr>
          <w:b w:val="0"/>
          <w:bCs w:val="0"/>
          <w:i/>
          <w:lang w:val="en"/>
        </w:rPr>
        <w:t>46</w:t>
      </w:r>
      <w:r w:rsidRPr="00631E22">
        <w:rPr>
          <w:b w:val="0"/>
          <w:bCs w:val="0"/>
          <w:lang w:val="en"/>
        </w:rPr>
        <w:t>, 1-8</w:t>
      </w:r>
      <w:ins w:id="632" w:author="Ryan Larson" w:date="2021-10-21T17:28:00Z">
        <w:r w:rsidR="00CB052D">
          <w:rPr>
            <w:b w:val="0"/>
            <w:bCs w:val="0"/>
            <w:lang w:val="en"/>
          </w:rPr>
          <w:t xml:space="preserve"> (</w:t>
        </w:r>
        <w:r w:rsidR="00CB052D" w:rsidRPr="00631E22">
          <w:rPr>
            <w:b w:val="0"/>
            <w:bCs w:val="0"/>
            <w:lang w:val="en"/>
          </w:rPr>
          <w:t>2016</w:t>
        </w:r>
        <w:r w:rsidR="00CB052D">
          <w:rPr>
            <w:b w:val="0"/>
            <w:bCs w:val="0"/>
            <w:lang w:val="en"/>
          </w:rPr>
          <w:t>)</w:t>
        </w:r>
      </w:ins>
      <w:r w:rsidRPr="00631E22">
        <w:rPr>
          <w:b w:val="0"/>
          <w:bCs w:val="0"/>
          <w:lang w:val="en"/>
        </w:rPr>
        <w:t>.</w:t>
      </w:r>
    </w:p>
    <w:p w14:paraId="73751A50" w14:textId="7BC2EAED" w:rsidR="00631E22" w:rsidRDefault="00631E22" w:rsidP="00631E22">
      <w:pPr>
        <w:pStyle w:val="Refhead"/>
        <w:numPr>
          <w:ilvl w:val="0"/>
          <w:numId w:val="14"/>
        </w:numPr>
        <w:rPr>
          <w:ins w:id="633" w:author="Ryan Larson" w:date="2021-10-21T18:01:00Z"/>
          <w:b w:val="0"/>
          <w:bCs w:val="0"/>
          <w:lang w:val="en"/>
        </w:rPr>
      </w:pPr>
      <w:r w:rsidRPr="00631E22">
        <w:rPr>
          <w:b w:val="0"/>
          <w:bCs w:val="0"/>
          <w:lang w:val="en"/>
        </w:rPr>
        <w:t xml:space="preserve">Morgan, S. L., &amp; Pally, J. </w:t>
      </w:r>
      <w:del w:id="634" w:author="Ryan Larson" w:date="2021-10-21T17:28:00Z">
        <w:r w:rsidRPr="00631E22" w:rsidDel="00CB052D">
          <w:rPr>
            <w:b w:val="0"/>
            <w:bCs w:val="0"/>
            <w:lang w:val="en"/>
          </w:rPr>
          <w:delText xml:space="preserve">2016. </w:delText>
        </w:r>
      </w:del>
      <w:r w:rsidRPr="00631E22">
        <w:rPr>
          <w:b w:val="0"/>
          <w:bCs w:val="0"/>
          <w:lang w:val="en"/>
        </w:rPr>
        <w:t>“Ferguson, Gray, and Davis: An Analysis of Recorded Crime Incidents and Arrests in Baltimore City, March 2010 through December 2015.” Retrieved 9/29/2021 (</w:t>
      </w:r>
      <w:hyperlink r:id="rId22">
        <w:r w:rsidRPr="00631E22">
          <w:rPr>
            <w:rStyle w:val="Hyperlink"/>
            <w:b w:val="0"/>
            <w:bCs w:val="0"/>
            <w:lang w:val="en"/>
          </w:rPr>
          <w:t>https://osf.io/preprints/socarxiv/nshme/</w:t>
        </w:r>
      </w:hyperlink>
      <w:r w:rsidRPr="00631E22">
        <w:rPr>
          <w:b w:val="0"/>
          <w:bCs w:val="0"/>
          <w:lang w:val="en"/>
        </w:rPr>
        <w:t>)</w:t>
      </w:r>
      <w:ins w:id="635" w:author="Ryan Larson" w:date="2021-10-21T17:28:00Z">
        <w:r w:rsidR="00CB052D">
          <w:rPr>
            <w:b w:val="0"/>
            <w:bCs w:val="0"/>
            <w:lang w:val="en"/>
          </w:rPr>
          <w:t xml:space="preserve"> (</w:t>
        </w:r>
        <w:r w:rsidR="00CB052D" w:rsidRPr="00631E22">
          <w:rPr>
            <w:b w:val="0"/>
            <w:bCs w:val="0"/>
            <w:lang w:val="en"/>
          </w:rPr>
          <w:t>2016</w:t>
        </w:r>
        <w:r w:rsidR="00CB052D">
          <w:rPr>
            <w:b w:val="0"/>
            <w:bCs w:val="0"/>
            <w:lang w:val="en"/>
          </w:rPr>
          <w:t>)</w:t>
        </w:r>
      </w:ins>
      <w:r w:rsidRPr="00631E22">
        <w:rPr>
          <w:b w:val="0"/>
          <w:bCs w:val="0"/>
          <w:lang w:val="en"/>
        </w:rPr>
        <w:t xml:space="preserve">. </w:t>
      </w:r>
    </w:p>
    <w:p w14:paraId="7FBB7091" w14:textId="0136EDEB" w:rsidR="008130A3" w:rsidRPr="00631E22" w:rsidRDefault="008130A3" w:rsidP="00631E22">
      <w:pPr>
        <w:pStyle w:val="Refhead"/>
        <w:numPr>
          <w:ilvl w:val="0"/>
          <w:numId w:val="14"/>
        </w:numPr>
        <w:rPr>
          <w:b w:val="0"/>
          <w:bCs w:val="0"/>
          <w:lang w:val="en"/>
        </w:rPr>
      </w:pPr>
      <w:ins w:id="636" w:author="Ryan Larson" w:date="2021-10-21T18:01:00Z">
        <w:r w:rsidRPr="008130A3">
          <w:rPr>
            <w:b w:val="0"/>
            <w:bCs w:val="0"/>
            <w:lang w:val="en"/>
          </w:rPr>
          <w:t xml:space="preserve">Wu, D. T., Moore, J. C., Bowen, D. A., </w:t>
        </w:r>
        <w:proofErr w:type="spellStart"/>
        <w:r w:rsidRPr="008130A3">
          <w:rPr>
            <w:b w:val="0"/>
            <w:bCs w:val="0"/>
            <w:lang w:val="en"/>
          </w:rPr>
          <w:t>Kollar</w:t>
        </w:r>
        <w:proofErr w:type="spellEnd"/>
        <w:r w:rsidRPr="008130A3">
          <w:rPr>
            <w:b w:val="0"/>
            <w:bCs w:val="0"/>
            <w:lang w:val="en"/>
          </w:rPr>
          <w:t xml:space="preserve">, L. M. M., Mays, E. W., Simon, T. R., &amp; Sumner, S. A. </w:t>
        </w:r>
      </w:ins>
      <w:ins w:id="637" w:author="Ryan Larson" w:date="2021-10-21T18:02:00Z">
        <w:r>
          <w:rPr>
            <w:b w:val="0"/>
            <w:bCs w:val="0"/>
            <w:lang w:val="en"/>
          </w:rPr>
          <w:t>“</w:t>
        </w:r>
      </w:ins>
      <w:ins w:id="638" w:author="Ryan Larson" w:date="2021-10-21T18:01:00Z">
        <w:r w:rsidRPr="008130A3">
          <w:rPr>
            <w:b w:val="0"/>
            <w:bCs w:val="0"/>
            <w:lang w:val="en"/>
          </w:rPr>
          <w:t xml:space="preserve">Proportion of </w:t>
        </w:r>
      </w:ins>
      <w:ins w:id="639" w:author="Ryan Larson" w:date="2021-10-21T18:02:00Z">
        <w:r>
          <w:rPr>
            <w:b w:val="0"/>
            <w:bCs w:val="0"/>
            <w:lang w:val="en"/>
          </w:rPr>
          <w:t>V</w:t>
        </w:r>
      </w:ins>
      <w:ins w:id="640" w:author="Ryan Larson" w:date="2021-10-21T18:01:00Z">
        <w:r w:rsidRPr="008130A3">
          <w:rPr>
            <w:b w:val="0"/>
            <w:bCs w:val="0"/>
            <w:lang w:val="en"/>
          </w:rPr>
          <w:t xml:space="preserve">iolent </w:t>
        </w:r>
      </w:ins>
      <w:ins w:id="641" w:author="Ryan Larson" w:date="2021-10-21T18:02:00Z">
        <w:r>
          <w:rPr>
            <w:b w:val="0"/>
            <w:bCs w:val="0"/>
            <w:lang w:val="en"/>
          </w:rPr>
          <w:t>I</w:t>
        </w:r>
      </w:ins>
      <w:ins w:id="642" w:author="Ryan Larson" w:date="2021-10-21T18:01:00Z">
        <w:r w:rsidRPr="008130A3">
          <w:rPr>
            <w:b w:val="0"/>
            <w:bCs w:val="0"/>
            <w:lang w:val="en"/>
          </w:rPr>
          <w:t xml:space="preserve">njuries </w:t>
        </w:r>
      </w:ins>
      <w:ins w:id="643" w:author="Ryan Larson" w:date="2021-10-21T18:02:00Z">
        <w:r>
          <w:rPr>
            <w:b w:val="0"/>
            <w:bCs w:val="0"/>
            <w:lang w:val="en"/>
          </w:rPr>
          <w:t>U</w:t>
        </w:r>
      </w:ins>
      <w:ins w:id="644" w:author="Ryan Larson" w:date="2021-10-21T18:01:00Z">
        <w:r w:rsidRPr="008130A3">
          <w:rPr>
            <w:b w:val="0"/>
            <w:bCs w:val="0"/>
            <w:lang w:val="en"/>
          </w:rPr>
          <w:t xml:space="preserve">nreported to </w:t>
        </w:r>
      </w:ins>
      <w:ins w:id="645" w:author="Ryan Larson" w:date="2021-10-21T18:02:00Z">
        <w:r>
          <w:rPr>
            <w:b w:val="0"/>
            <w:bCs w:val="0"/>
            <w:lang w:val="en"/>
          </w:rPr>
          <w:t>L</w:t>
        </w:r>
      </w:ins>
      <w:ins w:id="646" w:author="Ryan Larson" w:date="2021-10-21T18:01:00Z">
        <w:r w:rsidRPr="008130A3">
          <w:rPr>
            <w:b w:val="0"/>
            <w:bCs w:val="0"/>
            <w:lang w:val="en"/>
          </w:rPr>
          <w:t xml:space="preserve">aw </w:t>
        </w:r>
      </w:ins>
      <w:ins w:id="647" w:author="Ryan Larson" w:date="2021-10-21T18:02:00Z">
        <w:r>
          <w:rPr>
            <w:b w:val="0"/>
            <w:bCs w:val="0"/>
            <w:lang w:val="en"/>
          </w:rPr>
          <w:t>E</w:t>
        </w:r>
      </w:ins>
      <w:ins w:id="648" w:author="Ryan Larson" w:date="2021-10-21T18:01:00Z">
        <w:r w:rsidRPr="008130A3">
          <w:rPr>
            <w:b w:val="0"/>
            <w:bCs w:val="0"/>
            <w:lang w:val="en"/>
          </w:rPr>
          <w:t>nforcement.</w:t>
        </w:r>
      </w:ins>
      <w:ins w:id="649" w:author="Ryan Larson" w:date="2021-10-21T18:02:00Z">
        <w:r>
          <w:rPr>
            <w:b w:val="0"/>
            <w:bCs w:val="0"/>
            <w:lang w:val="en"/>
          </w:rPr>
          <w:t>”</w:t>
        </w:r>
      </w:ins>
      <w:ins w:id="650" w:author="Ryan Larson" w:date="2021-10-21T18:01:00Z">
        <w:r w:rsidRPr="008130A3">
          <w:rPr>
            <w:b w:val="0"/>
            <w:bCs w:val="0"/>
            <w:lang w:val="en"/>
          </w:rPr>
          <w:t xml:space="preserve"> </w:t>
        </w:r>
        <w:r w:rsidRPr="008130A3">
          <w:rPr>
            <w:b w:val="0"/>
            <w:bCs w:val="0"/>
            <w:i/>
            <w:iCs/>
            <w:lang w:val="en"/>
          </w:rPr>
          <w:t xml:space="preserve">JAMA </w:t>
        </w:r>
      </w:ins>
      <w:ins w:id="651" w:author="Ryan Larson" w:date="2021-10-21T18:02:00Z">
        <w:r w:rsidRPr="008130A3">
          <w:rPr>
            <w:b w:val="0"/>
            <w:bCs w:val="0"/>
            <w:i/>
            <w:iCs/>
            <w:lang w:val="en"/>
          </w:rPr>
          <w:t>I</w:t>
        </w:r>
      </w:ins>
      <w:ins w:id="652" w:author="Ryan Larson" w:date="2021-10-21T18:01:00Z">
        <w:r w:rsidRPr="008130A3">
          <w:rPr>
            <w:b w:val="0"/>
            <w:bCs w:val="0"/>
            <w:i/>
            <w:iCs/>
            <w:lang w:val="en"/>
          </w:rPr>
          <w:t xml:space="preserve">nternal </w:t>
        </w:r>
      </w:ins>
      <w:ins w:id="653" w:author="Ryan Larson" w:date="2021-10-21T18:02:00Z">
        <w:r w:rsidRPr="008130A3">
          <w:rPr>
            <w:b w:val="0"/>
            <w:bCs w:val="0"/>
            <w:i/>
            <w:iCs/>
            <w:lang w:val="en"/>
          </w:rPr>
          <w:t>M</w:t>
        </w:r>
      </w:ins>
      <w:ins w:id="654" w:author="Ryan Larson" w:date="2021-10-21T18:01:00Z">
        <w:r w:rsidRPr="008130A3">
          <w:rPr>
            <w:b w:val="0"/>
            <w:bCs w:val="0"/>
            <w:i/>
            <w:iCs/>
            <w:lang w:val="en"/>
          </w:rPr>
          <w:t>edicine</w:t>
        </w:r>
        <w:r w:rsidRPr="008130A3">
          <w:rPr>
            <w:b w:val="0"/>
            <w:bCs w:val="0"/>
            <w:lang w:val="en"/>
          </w:rPr>
          <w:t>, 179(1), 111-112</w:t>
        </w:r>
      </w:ins>
      <w:ins w:id="655" w:author="Ryan Larson" w:date="2021-10-21T18:02:00Z">
        <w:r>
          <w:rPr>
            <w:b w:val="0"/>
            <w:bCs w:val="0"/>
            <w:lang w:val="en"/>
          </w:rPr>
          <w:t xml:space="preserve"> </w:t>
        </w:r>
        <w:r w:rsidRPr="008130A3">
          <w:rPr>
            <w:b w:val="0"/>
            <w:bCs w:val="0"/>
            <w:lang w:val="en"/>
          </w:rPr>
          <w:t>(2019)</w:t>
        </w:r>
      </w:ins>
      <w:ins w:id="656" w:author="Ryan Larson" w:date="2021-10-21T18:01:00Z">
        <w:r w:rsidRPr="008130A3">
          <w:rPr>
            <w:b w:val="0"/>
            <w:bCs w:val="0"/>
            <w:lang w:val="en"/>
          </w:rPr>
          <w:t>.</w:t>
        </w:r>
      </w:ins>
    </w:p>
    <w:p w14:paraId="6E7F70C3" w14:textId="67BC1DDE" w:rsidR="00631E22" w:rsidRPr="00631E22" w:rsidRDefault="00631E22" w:rsidP="00631E22">
      <w:pPr>
        <w:pStyle w:val="Refhead"/>
        <w:numPr>
          <w:ilvl w:val="0"/>
          <w:numId w:val="14"/>
        </w:numPr>
        <w:rPr>
          <w:b w:val="0"/>
          <w:bCs w:val="0"/>
          <w:lang w:val="en"/>
        </w:rPr>
      </w:pPr>
      <w:r w:rsidRPr="00631E22">
        <w:rPr>
          <w:b w:val="0"/>
          <w:bCs w:val="0"/>
          <w:lang w:val="en"/>
        </w:rPr>
        <w:t xml:space="preserve">Desmond, M., </w:t>
      </w:r>
      <w:proofErr w:type="spellStart"/>
      <w:r w:rsidRPr="00631E22">
        <w:rPr>
          <w:b w:val="0"/>
          <w:bCs w:val="0"/>
          <w:lang w:val="en"/>
        </w:rPr>
        <w:t>Papachristos</w:t>
      </w:r>
      <w:proofErr w:type="spellEnd"/>
      <w:r w:rsidRPr="00631E22">
        <w:rPr>
          <w:b w:val="0"/>
          <w:bCs w:val="0"/>
          <w:lang w:val="en"/>
        </w:rPr>
        <w:t xml:space="preserve">, A. V., &amp; Kirk, D. S. </w:t>
      </w:r>
      <w:del w:id="657" w:author="Ryan Larson" w:date="2021-10-21T17:28:00Z">
        <w:r w:rsidRPr="00631E22" w:rsidDel="00CB052D">
          <w:rPr>
            <w:b w:val="0"/>
            <w:bCs w:val="0"/>
            <w:lang w:val="en"/>
          </w:rPr>
          <w:delText xml:space="preserve">2016. </w:delText>
        </w:r>
      </w:del>
      <w:r w:rsidRPr="00631E22">
        <w:rPr>
          <w:b w:val="0"/>
          <w:bCs w:val="0"/>
          <w:lang w:val="en"/>
        </w:rPr>
        <w:t xml:space="preserve">“Police Violence and Citizen Crime Reporting in the Black Community. </w:t>
      </w:r>
      <w:r w:rsidRPr="00631E22">
        <w:rPr>
          <w:b w:val="0"/>
          <w:bCs w:val="0"/>
          <w:i/>
          <w:lang w:val="en"/>
        </w:rPr>
        <w:t>American Sociological Review</w:t>
      </w:r>
      <w:r w:rsidRPr="00631E22">
        <w:rPr>
          <w:b w:val="0"/>
          <w:bCs w:val="0"/>
          <w:lang w:val="en"/>
        </w:rPr>
        <w:t>, 81(5): 857-876</w:t>
      </w:r>
      <w:ins w:id="658" w:author="Ryan Larson" w:date="2021-10-21T17:28:00Z">
        <w:r w:rsidR="00CB052D">
          <w:rPr>
            <w:b w:val="0"/>
            <w:bCs w:val="0"/>
            <w:lang w:val="en"/>
          </w:rPr>
          <w:t xml:space="preserve"> (</w:t>
        </w:r>
        <w:r w:rsidR="00CB052D" w:rsidRPr="00631E22">
          <w:rPr>
            <w:b w:val="0"/>
            <w:bCs w:val="0"/>
            <w:lang w:val="en"/>
          </w:rPr>
          <w:t>2016</w:t>
        </w:r>
        <w:r w:rsidR="00CB052D">
          <w:rPr>
            <w:b w:val="0"/>
            <w:bCs w:val="0"/>
            <w:lang w:val="en"/>
          </w:rPr>
          <w:t>)</w:t>
        </w:r>
      </w:ins>
      <w:r w:rsidRPr="00631E22">
        <w:rPr>
          <w:b w:val="0"/>
          <w:bCs w:val="0"/>
          <w:lang w:val="en"/>
        </w:rPr>
        <w:t>.</w:t>
      </w:r>
    </w:p>
    <w:p w14:paraId="0D9D69AB" w14:textId="77777777" w:rsidR="00631E22" w:rsidRPr="00631E22" w:rsidRDefault="00631E22" w:rsidP="00357455">
      <w:pPr>
        <w:pStyle w:val="Refhead"/>
        <w:rPr>
          <w:b w:val="0"/>
          <w:bCs w:val="0"/>
        </w:rPr>
      </w:pPr>
    </w:p>
    <w:p w14:paraId="04A7910C" w14:textId="77777777" w:rsidR="00357455" w:rsidRDefault="00357455" w:rsidP="00E351C0">
      <w:pPr>
        <w:pStyle w:val="Acknowledgement"/>
        <w:ind w:left="0" w:firstLine="0"/>
        <w:rPr>
          <w:b/>
        </w:rPr>
      </w:pPr>
    </w:p>
    <w:p w14:paraId="58AD7DE7" w14:textId="61636462" w:rsidR="00B52557" w:rsidRPr="009A6B8F" w:rsidRDefault="00D73714" w:rsidP="00E351C0">
      <w:pPr>
        <w:pStyle w:val="Acknowledgement"/>
        <w:ind w:left="0" w:firstLine="0"/>
      </w:pPr>
      <w:r w:rsidRPr="009A6B8F">
        <w:rPr>
          <w:b/>
        </w:rPr>
        <w:lastRenderedPageBreak/>
        <w:t>Acknowledgments:</w:t>
      </w:r>
      <w:r w:rsidRPr="009A6B8F">
        <w:t xml:space="preserve"> </w:t>
      </w:r>
      <w:r w:rsidR="00C24130">
        <w:t xml:space="preserve">Not Applicable. </w:t>
      </w:r>
    </w:p>
    <w:p w14:paraId="71148684" w14:textId="00E6C604" w:rsidR="00D805A6" w:rsidRDefault="7FEA168B" w:rsidP="00631E22">
      <w:pPr>
        <w:pStyle w:val="Acknowledgement"/>
        <w:ind w:left="360" w:firstLine="0"/>
      </w:pPr>
      <w:r w:rsidRPr="7FEA168B">
        <w:rPr>
          <w:b/>
          <w:bCs/>
        </w:rPr>
        <w:t>Funding:</w:t>
      </w:r>
      <w:r>
        <w:t xml:space="preserve"> </w:t>
      </w:r>
    </w:p>
    <w:p w14:paraId="5F55344C" w14:textId="7D8AACE5" w:rsidR="00D805A6" w:rsidRDefault="00631E22" w:rsidP="00D805A6">
      <w:pPr>
        <w:pStyle w:val="Acknowledgement"/>
        <w:ind w:firstLine="0"/>
      </w:pPr>
      <w:commentRangeStart w:id="659"/>
      <w:commentRangeStart w:id="660"/>
      <w:r>
        <w:t xml:space="preserve">Minnesota Population Center </w:t>
      </w:r>
      <w:r w:rsidR="00D805A6">
        <w:t xml:space="preserve"> </w:t>
      </w:r>
      <w:r w:rsidRPr="00631E22">
        <w:t> P2C HD041023</w:t>
      </w:r>
      <w:r w:rsidR="00D805A6">
        <w:t xml:space="preserve"> </w:t>
      </w:r>
      <w:r>
        <w:t>(NJS</w:t>
      </w:r>
      <w:r w:rsidR="00D805A6">
        <w:t xml:space="preserve">) </w:t>
      </w:r>
    </w:p>
    <w:p w14:paraId="2DCEA324" w14:textId="595C6C9F" w:rsidR="00631E22" w:rsidRDefault="00631E22" w:rsidP="00631E22">
      <w:pPr>
        <w:pStyle w:val="Acknowledgement"/>
        <w:ind w:firstLine="0"/>
      </w:pPr>
      <w:r w:rsidRPr="00631E22">
        <w:t>Interdisciplinary Population Health Science Training Program T32HD095134</w:t>
      </w:r>
      <w:r>
        <w:t xml:space="preserve"> (NJS)</w:t>
      </w:r>
      <w:commentRangeEnd w:id="659"/>
      <w:r w:rsidR="007A3136">
        <w:rPr>
          <w:rStyle w:val="CommentReference"/>
        </w:rPr>
        <w:commentReference w:id="659"/>
      </w:r>
      <w:commentRangeEnd w:id="660"/>
      <w:r w:rsidR="0039241A">
        <w:rPr>
          <w:rStyle w:val="CommentReference"/>
        </w:rPr>
        <w:commentReference w:id="660"/>
      </w:r>
    </w:p>
    <w:p w14:paraId="5980E642" w14:textId="54AE5A81" w:rsidR="009A6B8F" w:rsidRDefault="00DD225C" w:rsidP="003345BF">
      <w:pPr>
        <w:pStyle w:val="Acknowledgement"/>
        <w:ind w:left="360" w:firstLine="0"/>
      </w:pPr>
      <w:r w:rsidRPr="009A6B8F">
        <w:rPr>
          <w:b/>
        </w:rPr>
        <w:t>Author contributions:</w:t>
      </w:r>
      <w:r w:rsidRPr="009A6B8F">
        <w:t xml:space="preserve"> </w:t>
      </w:r>
      <w:bookmarkStart w:id="661" w:name="_Hlk62207876"/>
    </w:p>
    <w:p w14:paraId="3842ECB8" w14:textId="4D65C8C5" w:rsidR="003345BF" w:rsidRDefault="003345BF" w:rsidP="003345BF">
      <w:pPr>
        <w:pStyle w:val="Acknowledgement"/>
        <w:ind w:left="360" w:firstLine="0"/>
        <w:rPr>
          <w:color w:val="000000"/>
        </w:rPr>
      </w:pPr>
      <w:r>
        <w:tab/>
      </w:r>
      <w:commentRangeStart w:id="662"/>
      <w:r w:rsidRPr="009A6B8F">
        <w:rPr>
          <w:color w:val="000000"/>
        </w:rPr>
        <w:t xml:space="preserve">Conceptualization: </w:t>
      </w:r>
      <w:r>
        <w:rPr>
          <w:color w:val="000000"/>
        </w:rPr>
        <w:t>RPL, NJS, CU</w:t>
      </w:r>
    </w:p>
    <w:p w14:paraId="54D41ABC" w14:textId="0C637282" w:rsidR="003345BF" w:rsidRDefault="003345BF" w:rsidP="003345BF">
      <w:pPr>
        <w:pStyle w:val="Acknowledgement"/>
        <w:ind w:left="360" w:firstLine="0"/>
        <w:rPr>
          <w:color w:val="000000"/>
        </w:rPr>
      </w:pPr>
      <w:r>
        <w:rPr>
          <w:color w:val="000000"/>
        </w:rPr>
        <w:tab/>
        <w:t>Data Curation: RPL, NJS</w:t>
      </w:r>
    </w:p>
    <w:p w14:paraId="5E2C9627" w14:textId="562AD2F4" w:rsidR="003345BF" w:rsidRDefault="003345BF" w:rsidP="003345BF">
      <w:pPr>
        <w:pStyle w:val="Acknowledgement"/>
        <w:ind w:left="360" w:firstLine="0"/>
        <w:rPr>
          <w:color w:val="000000"/>
        </w:rPr>
      </w:pPr>
      <w:r>
        <w:rPr>
          <w:color w:val="000000"/>
        </w:rPr>
        <w:tab/>
        <w:t>Formal analysis: RPL</w:t>
      </w:r>
    </w:p>
    <w:p w14:paraId="43EBB48E" w14:textId="2D7A8A47" w:rsidR="003345BF" w:rsidRDefault="003345BF" w:rsidP="003345BF">
      <w:pPr>
        <w:pStyle w:val="acknowledgement0"/>
        <w:spacing w:before="120" w:beforeAutospacing="0" w:after="0" w:afterAutospacing="0"/>
        <w:ind w:left="720"/>
        <w:jc w:val="both"/>
        <w:rPr>
          <w:color w:val="000000"/>
        </w:rPr>
      </w:pPr>
      <w:r>
        <w:rPr>
          <w:color w:val="000000"/>
        </w:rPr>
        <w:t xml:space="preserve">Funding acquisition: </w:t>
      </w:r>
      <w:commentRangeStart w:id="663"/>
      <w:del w:id="664" w:author="Jeanie Santaularia" w:date="2021-10-25T15:09:00Z">
        <w:r w:rsidDel="00EB5C5F">
          <w:rPr>
            <w:color w:val="000000"/>
          </w:rPr>
          <w:delText>NJS</w:delText>
        </w:r>
      </w:del>
      <w:commentRangeEnd w:id="663"/>
      <w:r w:rsidR="00EB5C5F">
        <w:rPr>
          <w:rStyle w:val="CommentReference"/>
        </w:rPr>
        <w:commentReference w:id="663"/>
      </w:r>
    </w:p>
    <w:p w14:paraId="0C3B52E6" w14:textId="3C9D3E87" w:rsidR="00631E22" w:rsidRPr="003345BF" w:rsidRDefault="00631E22" w:rsidP="00631E22">
      <w:pPr>
        <w:pStyle w:val="acknowledgement0"/>
        <w:spacing w:before="120" w:beforeAutospacing="0" w:after="0" w:afterAutospacing="0"/>
        <w:ind w:left="720"/>
        <w:jc w:val="both"/>
        <w:rPr>
          <w:color w:val="000000"/>
        </w:rPr>
      </w:pPr>
      <w:r>
        <w:rPr>
          <w:color w:val="000000"/>
        </w:rPr>
        <w:t>Investigation: RPL, NJS, CU</w:t>
      </w:r>
    </w:p>
    <w:p w14:paraId="7A8014F9" w14:textId="497AF80F" w:rsidR="003345BF" w:rsidRDefault="003345BF" w:rsidP="003345BF">
      <w:pPr>
        <w:pStyle w:val="acknowledgement0"/>
        <w:spacing w:before="120" w:beforeAutospacing="0" w:after="0" w:afterAutospacing="0"/>
        <w:ind w:left="720"/>
        <w:jc w:val="both"/>
        <w:rPr>
          <w:color w:val="000000"/>
        </w:rPr>
      </w:pPr>
      <w:r>
        <w:rPr>
          <w:color w:val="000000"/>
        </w:rPr>
        <w:t>Methodology: RPL, NJS, CU</w:t>
      </w:r>
    </w:p>
    <w:p w14:paraId="0D8B2E25" w14:textId="2293F9DD" w:rsidR="00631E22" w:rsidRDefault="00631E22" w:rsidP="003345BF">
      <w:pPr>
        <w:pStyle w:val="acknowledgement0"/>
        <w:spacing w:before="120" w:beforeAutospacing="0" w:after="0" w:afterAutospacing="0"/>
        <w:ind w:left="720"/>
        <w:jc w:val="both"/>
        <w:rPr>
          <w:color w:val="000000"/>
        </w:rPr>
      </w:pPr>
      <w:r>
        <w:rPr>
          <w:color w:val="000000"/>
        </w:rPr>
        <w:t>Project administration: RPL, NJS, CU</w:t>
      </w:r>
    </w:p>
    <w:p w14:paraId="21E559DF" w14:textId="0A006877" w:rsidR="00631E22" w:rsidRDefault="00631E22" w:rsidP="003345BF">
      <w:pPr>
        <w:pStyle w:val="acknowledgement0"/>
        <w:spacing w:before="120" w:beforeAutospacing="0" w:after="0" w:afterAutospacing="0"/>
        <w:ind w:left="720"/>
        <w:jc w:val="both"/>
        <w:rPr>
          <w:color w:val="000000"/>
        </w:rPr>
      </w:pPr>
      <w:r>
        <w:rPr>
          <w:color w:val="000000"/>
        </w:rPr>
        <w:t>Resources: RPL, NJS</w:t>
      </w:r>
    </w:p>
    <w:p w14:paraId="4CB45C52" w14:textId="544022A0" w:rsidR="00631E22" w:rsidRDefault="00631E22" w:rsidP="003345BF">
      <w:pPr>
        <w:pStyle w:val="acknowledgement0"/>
        <w:spacing w:before="120" w:beforeAutospacing="0" w:after="0" w:afterAutospacing="0"/>
        <w:ind w:left="720"/>
        <w:jc w:val="both"/>
        <w:rPr>
          <w:color w:val="000000"/>
        </w:rPr>
      </w:pPr>
      <w:r>
        <w:rPr>
          <w:color w:val="000000"/>
        </w:rPr>
        <w:t>Software: RPL</w:t>
      </w:r>
    </w:p>
    <w:p w14:paraId="3B7D3FCC" w14:textId="2A29CB41" w:rsidR="00631E22" w:rsidRDefault="00631E22" w:rsidP="00631E22">
      <w:pPr>
        <w:pStyle w:val="acknowledgement0"/>
        <w:spacing w:before="120" w:beforeAutospacing="0" w:after="0" w:afterAutospacing="0"/>
        <w:ind w:left="720"/>
        <w:jc w:val="both"/>
        <w:rPr>
          <w:color w:val="000000"/>
        </w:rPr>
      </w:pPr>
      <w:r>
        <w:rPr>
          <w:color w:val="000000"/>
        </w:rPr>
        <w:t>Supervision: CU</w:t>
      </w:r>
    </w:p>
    <w:p w14:paraId="20674FDC" w14:textId="054F43E1" w:rsidR="00631E22" w:rsidRDefault="00631E22" w:rsidP="00631E22">
      <w:pPr>
        <w:pStyle w:val="acknowledgement0"/>
        <w:spacing w:before="120" w:beforeAutospacing="0" w:after="0" w:afterAutospacing="0"/>
        <w:ind w:left="720"/>
        <w:jc w:val="both"/>
        <w:rPr>
          <w:color w:val="000000"/>
        </w:rPr>
      </w:pPr>
      <w:r w:rsidRPr="00631E22">
        <w:rPr>
          <w:color w:val="000000"/>
        </w:rPr>
        <w:t>Validation: RPL, NJS, CU</w:t>
      </w:r>
    </w:p>
    <w:p w14:paraId="1DB7E81C" w14:textId="6125148F" w:rsidR="003345BF" w:rsidRDefault="003345BF" w:rsidP="003345BF">
      <w:pPr>
        <w:pStyle w:val="acknowledgement0"/>
        <w:spacing w:before="120" w:beforeAutospacing="0" w:after="0" w:afterAutospacing="0"/>
        <w:ind w:left="720"/>
        <w:jc w:val="both"/>
        <w:rPr>
          <w:color w:val="000000"/>
        </w:rPr>
      </w:pPr>
      <w:r>
        <w:rPr>
          <w:color w:val="000000"/>
        </w:rPr>
        <w:t>Visualization: RPL</w:t>
      </w:r>
    </w:p>
    <w:p w14:paraId="6E9FA014" w14:textId="6D31D3BF" w:rsidR="003345BF" w:rsidRDefault="003345BF" w:rsidP="003345BF">
      <w:pPr>
        <w:pStyle w:val="acknowledgement0"/>
        <w:spacing w:before="120" w:beforeAutospacing="0" w:after="0" w:afterAutospacing="0"/>
        <w:ind w:left="720"/>
        <w:jc w:val="both"/>
        <w:rPr>
          <w:color w:val="000000"/>
        </w:rPr>
      </w:pPr>
      <w:r>
        <w:rPr>
          <w:color w:val="000000"/>
        </w:rPr>
        <w:t>Writing – original draft: RPL, NJS</w:t>
      </w:r>
    </w:p>
    <w:p w14:paraId="7CCD20E3" w14:textId="57B9A2FC" w:rsidR="003345BF" w:rsidRPr="009A6B8F" w:rsidRDefault="003345BF" w:rsidP="003345BF">
      <w:pPr>
        <w:pStyle w:val="acknowledgement0"/>
        <w:spacing w:before="120" w:beforeAutospacing="0" w:after="0" w:afterAutospacing="0"/>
        <w:ind w:left="720"/>
        <w:jc w:val="both"/>
        <w:rPr>
          <w:color w:val="000000"/>
        </w:rPr>
      </w:pPr>
      <w:r>
        <w:rPr>
          <w:color w:val="000000"/>
        </w:rPr>
        <w:t>Writing – review &amp; editing: RPL, NJS, CU</w:t>
      </w:r>
      <w:commentRangeEnd w:id="662"/>
      <w:r w:rsidR="00631E22">
        <w:rPr>
          <w:rStyle w:val="CommentReference"/>
        </w:rPr>
        <w:commentReference w:id="662"/>
      </w:r>
    </w:p>
    <w:p w14:paraId="3FD2E400" w14:textId="6473ADF5" w:rsidR="003345BF" w:rsidRPr="009A6B8F" w:rsidRDefault="003345BF" w:rsidP="003345BF">
      <w:pPr>
        <w:pStyle w:val="Acknowledgement"/>
        <w:ind w:left="360" w:firstLine="0"/>
        <w:rPr>
          <w:color w:val="000000"/>
        </w:rPr>
      </w:pPr>
    </w:p>
    <w:bookmarkEnd w:id="661"/>
    <w:p w14:paraId="2E0CAB54" w14:textId="3FB90953" w:rsidR="00B52557" w:rsidRPr="009A6B8F" w:rsidRDefault="00DD225C" w:rsidP="005659B1">
      <w:pPr>
        <w:pStyle w:val="Acknowledgement"/>
        <w:ind w:left="360" w:firstLine="0"/>
      </w:pPr>
      <w:r w:rsidRPr="009A6B8F">
        <w:rPr>
          <w:b/>
        </w:rPr>
        <w:t>Competing interests:</w:t>
      </w:r>
      <w:r w:rsidRPr="009A6B8F">
        <w:t xml:space="preserve"> </w:t>
      </w:r>
      <w:bookmarkStart w:id="665" w:name="_Hlk62207935"/>
      <w:r w:rsidR="00ED4D2D" w:rsidRPr="009A6B8F">
        <w:t xml:space="preserve">Authors declare </w:t>
      </w:r>
      <w:r w:rsidR="00E351C0">
        <w:t xml:space="preserve">that they have </w:t>
      </w:r>
      <w:r w:rsidR="00ED4D2D" w:rsidRPr="009A6B8F">
        <w:t>no competing interests.</w:t>
      </w:r>
      <w:bookmarkEnd w:id="665"/>
    </w:p>
    <w:p w14:paraId="60CDFA29" w14:textId="5E49A621" w:rsidR="007A3136" w:rsidRDefault="00DD225C" w:rsidP="007A3136">
      <w:pPr>
        <w:pStyle w:val="Acknowledgement"/>
        <w:ind w:left="360" w:firstLine="0"/>
      </w:pPr>
      <w:r w:rsidRPr="009A6B8F">
        <w:rPr>
          <w:b/>
        </w:rPr>
        <w:t>Data and materials availability:</w:t>
      </w:r>
      <w:r w:rsidRPr="009A6B8F">
        <w:t xml:space="preserve"> </w:t>
      </w:r>
      <w:commentRangeStart w:id="666"/>
      <w:r w:rsidR="007A3136" w:rsidRPr="007A3136">
        <w:t>The majority of the data that support the findings of this study are readily available online, such as the American Community Survey</w:t>
      </w:r>
      <w:del w:id="667" w:author="Ryan Larson" w:date="2021-10-21T19:30:00Z">
        <w:r w:rsidR="007A3136" w:rsidRPr="007A3136" w:rsidDel="005973F3">
          <w:delText xml:space="preserve"> (https://www.census.gov/programs-surveys/acs/data.html)</w:delText>
        </w:r>
      </w:del>
      <w:r w:rsidR="007A3136" w:rsidRPr="007A3136">
        <w:t>, Minneapolis Police Department Data</w:t>
      </w:r>
      <w:del w:id="668" w:author="Ryan Larson" w:date="2021-10-21T19:30:00Z">
        <w:r w:rsidR="007A3136" w:rsidRPr="007A3136" w:rsidDel="005973F3">
          <w:delText xml:space="preserve"> (https://opendata.minneapolismn.gov/)</w:delText>
        </w:r>
      </w:del>
      <w:r w:rsidR="007A3136" w:rsidRPr="007A3136">
        <w:t>, Minnesota DNR Daily Weather Data</w:t>
      </w:r>
      <w:del w:id="669" w:author="Ryan Larson" w:date="2021-10-21T19:30:00Z">
        <w:r w:rsidR="007A3136" w:rsidRPr="007A3136" w:rsidDel="005973F3">
          <w:delText xml:space="preserve"> (https://www.dnr.state.mn.us/climate/historical/daily-data.html?sid=mspthr&amp;sname=Minneapolis/St Paul Threaded Record&amp;sdate=2010-01-01&amp;edate=por)</w:delText>
        </w:r>
      </w:del>
      <w:r w:rsidR="007A3136" w:rsidRPr="007A3136">
        <w:t>, and Minneapolis School Calendars</w:t>
      </w:r>
      <w:del w:id="670" w:author="Ryan Larson" w:date="2021-10-21T19:30:00Z">
        <w:r w:rsidR="007A3136" w:rsidRPr="007A3136" w:rsidDel="005973F3">
          <w:delText xml:space="preserve"> (https://mpls.k12.mn.us/calendars)</w:delText>
        </w:r>
      </w:del>
      <w:r w:rsidR="007A3136" w:rsidRPr="007A3136">
        <w:t>. However, the Minnesota Hospital Association</w:t>
      </w:r>
      <w:r w:rsidR="007A3136">
        <w:t xml:space="preserve"> data is restricted and cannot be publicly shared. However, requests for this data can be submitted</w:t>
      </w:r>
      <w:del w:id="671" w:author="Ryan Larson" w:date="2021-10-21T19:37:00Z">
        <w:r w:rsidR="007A3136" w:rsidDel="00F13E68">
          <w:delText xml:space="preserve"> at </w:delText>
        </w:r>
        <w:r w:rsidR="007A3136" w:rsidRPr="007A3136" w:rsidDel="00F13E68">
          <w:delText>https://www.mnhospitals.org/data-reporting/data-products-services/administrative-claims-database</w:delText>
        </w:r>
      </w:del>
      <w:r w:rsidR="00F13E68">
        <w:t xml:space="preserve"> (see supplementary materials for details)</w:t>
      </w:r>
      <w:r w:rsidR="007A3136">
        <w:t xml:space="preserve">. All code for analysis completed as a part of this study are also available </w:t>
      </w:r>
      <w:r w:rsidR="00E94208">
        <w:t>in a GitHub repository (see supplementary materials for details)</w:t>
      </w:r>
      <w:r w:rsidR="007A3136">
        <w:t xml:space="preserve">. </w:t>
      </w:r>
      <w:commentRangeEnd w:id="666"/>
      <w:r w:rsidR="007A3136">
        <w:rPr>
          <w:rStyle w:val="CommentReference"/>
        </w:rPr>
        <w:commentReference w:id="666"/>
      </w:r>
    </w:p>
    <w:p w14:paraId="751FC283" w14:textId="1B861896" w:rsidR="00F26AF7" w:rsidRDefault="00F26AF7" w:rsidP="00F26AF7">
      <w:pPr>
        <w:pStyle w:val="SOMHead"/>
      </w:pPr>
      <w:r>
        <w:t>Supplementary Materials</w:t>
      </w:r>
    </w:p>
    <w:p w14:paraId="0E209169" w14:textId="6F596998" w:rsidR="00FD48F1" w:rsidRDefault="00F26AF7" w:rsidP="007A3136">
      <w:pPr>
        <w:pStyle w:val="SOMContent"/>
      </w:pPr>
      <w:r>
        <w:t>Materials and Methods</w:t>
      </w:r>
    </w:p>
    <w:p w14:paraId="457144EA" w14:textId="34CCC591" w:rsidR="00FD48F1" w:rsidRDefault="00FD48F1" w:rsidP="00FD48F1">
      <w:pPr>
        <w:pStyle w:val="AppendixHead"/>
      </w:pPr>
      <w:r>
        <w:lastRenderedPageBreak/>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23"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0B7E4F">
      <w:headerReference w:type="default" r:id="rId24"/>
      <w:footerReference w:type="default" r:id="rId25"/>
      <w:headerReference w:type="first" r:id="rId26"/>
      <w:footerReference w:type="first" r:id="rId27"/>
      <w:pgSz w:w="12240" w:h="15840" w:code="1"/>
      <w:pgMar w:top="1296" w:right="1440" w:bottom="1296" w:left="1440" w:header="432" w:footer="720" w:gutter="0"/>
      <w:lnNumType w:countBy="5" w:distance="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yan Larson" w:date="2021-10-21T18:00:00Z" w:initials="RL">
    <w:p w14:paraId="6E97937A" w14:textId="7F115E30" w:rsidR="006767BF" w:rsidRDefault="006767BF">
      <w:pPr>
        <w:pStyle w:val="CommentText"/>
      </w:pPr>
      <w:r>
        <w:rPr>
          <w:rStyle w:val="CommentReference"/>
        </w:rPr>
        <w:annotationRef/>
      </w:r>
      <w:r>
        <w:t xml:space="preserve">In this template, I have tracked changes where I have made any changes to that of the PNAS submission. </w:t>
      </w:r>
    </w:p>
  </w:comment>
  <w:comment w:id="1" w:author="Jeanie Santaularia" w:date="2022-02-18T10:41:00Z" w:initials="JS">
    <w:p w14:paraId="2678328D" w14:textId="536F9378" w:rsidR="0039241A" w:rsidRDefault="0039241A">
      <w:pPr>
        <w:pStyle w:val="CommentText"/>
      </w:pPr>
      <w:r>
        <w:rPr>
          <w:rStyle w:val="CommentReference"/>
        </w:rPr>
        <w:annotationRef/>
      </w:r>
      <w:r>
        <w:t>Unsure if the affiliations should be at UNC or UMN. Should it be where most of the work was done? Or my current position?</w:t>
      </w:r>
    </w:p>
  </w:comment>
  <w:comment w:id="31" w:author="Ryan Larson" w:date="2021-10-21T17:59:00Z" w:initials="RL">
    <w:p w14:paraId="1A512DFA" w14:textId="77777777" w:rsidR="006767BF" w:rsidRDefault="006767BF" w:rsidP="006767BF">
      <w:pPr>
        <w:pStyle w:val="AbstractSummary"/>
      </w:pPr>
      <w:r>
        <w:rPr>
          <w:rStyle w:val="CommentReference"/>
        </w:rPr>
        <w:annotationRef/>
      </w:r>
      <w:r>
        <w:t>A brief teaser statement highlighting main result of the paper, understandable by a scientist not in your field, without jargon or abbreviations. This will appear online adjacent to the title and should not repeat phrases already present there. Please keep to under 125 characters and spaces.</w:t>
      </w:r>
    </w:p>
    <w:p w14:paraId="10A17E06" w14:textId="77777777" w:rsidR="006767BF" w:rsidRDefault="006767BF">
      <w:pPr>
        <w:pStyle w:val="CommentText"/>
      </w:pPr>
    </w:p>
    <w:p w14:paraId="6B120CA8" w14:textId="6BF351F6" w:rsidR="006767BF" w:rsidRDefault="006767BF">
      <w:pPr>
        <w:pStyle w:val="CommentText"/>
      </w:pPr>
      <w:r>
        <w:t>Feel free to edit as needed.</w:t>
      </w:r>
    </w:p>
  </w:comment>
  <w:comment w:id="48" w:author="Ryan Larson" w:date="2021-10-21T18:02:00Z" w:initials="RL">
    <w:p w14:paraId="62759CC7" w14:textId="77777777" w:rsidR="006767BF" w:rsidRDefault="006767BF" w:rsidP="006767BF">
      <w:pPr>
        <w:pStyle w:val="Teaser"/>
      </w:pPr>
      <w:r>
        <w:rPr>
          <w:rStyle w:val="CommentReference"/>
        </w:rPr>
        <w:annotationRef/>
      </w:r>
      <w:r>
        <w:t xml:space="preserve">In general, this should include a brief (1-2 paragraph) introduction, followed by a statement of the specific scope of the study, followed by results and then interpretations. Please avoid statements of future work, claims of priority, and repetition of conclusions at the end. </w:t>
      </w:r>
    </w:p>
    <w:p w14:paraId="550C6578" w14:textId="77777777" w:rsidR="006767BF" w:rsidRDefault="006767BF" w:rsidP="006767BF">
      <w:pPr>
        <w:pStyle w:val="Teaser"/>
        <w:ind w:left="360"/>
      </w:pPr>
      <w:r>
        <w:t xml:space="preserve">Subheadings (“Results”, “Discussion”, or more specific subheadings, but </w:t>
      </w:r>
      <w:r w:rsidRPr="7FEA168B">
        <w:rPr>
          <w:u w:val="single"/>
        </w:rPr>
        <w:t>not</w:t>
      </w:r>
      <w:r>
        <w:t xml:space="preserve"> a leading “Introduction”) may be included in Research Articles or Reviews and should be brief and set off by a paragraph break. </w:t>
      </w:r>
      <w:bookmarkStart w:id="49" w:name="_Hlk62207316"/>
      <w:r>
        <w:t>Up to three levels of subheadings may be used if warranted (bold for level one, bold and italic for level two, and italic for level three). Reports should not have subheadings.</w:t>
      </w:r>
      <w:bookmarkEnd w:id="49"/>
    </w:p>
    <w:p w14:paraId="579D8B01" w14:textId="77777777" w:rsidR="006767BF" w:rsidRDefault="006767BF" w:rsidP="006767BF">
      <w:pPr>
        <w:pStyle w:val="Teaser"/>
        <w:ind w:left="360"/>
      </w:pPr>
      <w:r>
        <w:t xml:space="preserve">All figures and tables should be cited in order </w:t>
      </w:r>
      <w:bookmarkStart w:id="50" w:name="_Hlk62207354"/>
      <w:r>
        <w:t>(as, for example, “Fig. 1” and “Table 1”)</w:t>
      </w:r>
      <w:bookmarkEnd w:id="50"/>
      <w:r>
        <w:t>, including those in the Supplementary Materials (which should be cited as, for example, “fig. S1” and “table S1”). You may include line or page breaks if you would like to place figures within the text near where they are referenced. Please do not place figures in text boxes.</w:t>
      </w:r>
    </w:p>
    <w:p w14:paraId="51EA7A1B" w14:textId="77777777" w:rsidR="006767BF" w:rsidRDefault="006767BF" w:rsidP="006767BF">
      <w:pPr>
        <w:pStyle w:val="Paragraph"/>
        <w:ind w:left="360" w:firstLine="0"/>
      </w:pPr>
      <w:bookmarkStart w:id="51" w:name="_Hlk62207390"/>
      <w:r>
        <w:t>References should be cited in parentheses with an italic number (</w:t>
      </w:r>
      <w:r w:rsidRPr="007443BB">
        <w:rPr>
          <w:i/>
        </w:rPr>
        <w:t>1</w:t>
      </w:r>
      <w:r>
        <w:t>). Multiple reference citations are separated by commas (</w:t>
      </w:r>
      <w:r w:rsidRPr="000C7F0C">
        <w:rPr>
          <w:i/>
        </w:rPr>
        <w:t>2</w:t>
      </w:r>
      <w:r w:rsidRPr="00821BBC">
        <w:rPr>
          <w:iCs/>
        </w:rPr>
        <w:t xml:space="preserve">, </w:t>
      </w:r>
      <w:r w:rsidRPr="000C7F0C">
        <w:rPr>
          <w:i/>
        </w:rPr>
        <w:t>3</w:t>
      </w:r>
      <w:r w:rsidRPr="001074DD">
        <w:rPr>
          <w:iCs/>
        </w:rPr>
        <w:t>)</w:t>
      </w:r>
      <w:r>
        <w:t xml:space="preserve"> or if a series, </w:t>
      </w:r>
      <w:proofErr w:type="spellStart"/>
      <w:r>
        <w:t>en</w:t>
      </w:r>
      <w:proofErr w:type="spellEnd"/>
      <w:r>
        <w:t xml:space="preserve"> dashes (</w:t>
      </w:r>
      <w:r w:rsidRPr="000C7F0C">
        <w:rPr>
          <w:i/>
        </w:rPr>
        <w:t>4</w:t>
      </w:r>
      <w:r>
        <w:rPr>
          <w:i/>
        </w:rPr>
        <w:t>–</w:t>
      </w:r>
      <w:r w:rsidRPr="000C7F0C">
        <w:rPr>
          <w:i/>
        </w:rPr>
        <w:t>6</w:t>
      </w:r>
      <w:r w:rsidRPr="001074DD">
        <w:rPr>
          <w:iCs/>
        </w:rPr>
        <w:t>).</w:t>
      </w:r>
      <w:r>
        <w:t xml:space="preserve"> References are cited in order by where they first are called out, through the text, text boxes, figure and table captions, reference notes and acknowledgments, and then the supplementary materials.</w:t>
      </w:r>
    </w:p>
    <w:bookmarkEnd w:id="51"/>
    <w:p w14:paraId="2B5B485C" w14:textId="77777777" w:rsidR="006767BF" w:rsidRDefault="006767BF" w:rsidP="006767BF">
      <w:pPr>
        <w:pStyle w:val="Paragraph"/>
        <w:ind w:left="360" w:firstLine="0"/>
      </w:pPr>
      <w:r>
        <w:t xml:space="preserve">Equations can be included. </w:t>
      </w:r>
      <w:bookmarkStart w:id="52" w:name="_Hlk62207448"/>
      <w:r>
        <w:t xml:space="preserve">Use </w:t>
      </w:r>
      <w:proofErr w:type="spellStart"/>
      <w:r>
        <w:t>MathType</w:t>
      </w:r>
      <w:proofErr w:type="spellEnd"/>
      <w:r>
        <w:t xml:space="preserve"> (recommended) or use the legacy equation editor in Word (Chose Insert &gt; Insert Object &gt; Word Equation). We do not recommend using the native Word equation editor. This can in some cases produce less reliable MathML, the online markup language we use, which may result in display errors. </w:t>
      </w:r>
      <w:bookmarkEnd w:id="52"/>
      <w:r>
        <w:t>If you enter equations in simple LaTeX, check that they will convert accurately (Word 2007 and higher can convert simple LaTeX equations).</w:t>
      </w:r>
    </w:p>
    <w:p w14:paraId="1E72C630" w14:textId="67F3B022" w:rsidR="006767BF" w:rsidRDefault="006767BF">
      <w:pPr>
        <w:pStyle w:val="CommentText"/>
      </w:pPr>
    </w:p>
  </w:comment>
  <w:comment w:id="122" w:author="Ryan Larson" w:date="2021-10-21T18:33:00Z" w:initials="RL">
    <w:p w14:paraId="56C0EAEE" w14:textId="573D4E33" w:rsidR="00CB052D" w:rsidRDefault="00CB052D">
      <w:pPr>
        <w:pStyle w:val="CommentText"/>
      </w:pPr>
      <w:r>
        <w:rPr>
          <w:rStyle w:val="CommentReference"/>
        </w:rPr>
        <w:annotationRef/>
      </w:r>
      <w:r>
        <w:t xml:space="preserve">Not supposed to have a leading “introduction” header, so I moved this here. </w:t>
      </w:r>
    </w:p>
  </w:comment>
  <w:comment w:id="163" w:author="Christopher Uggen" w:date="2022-01-26T22:39:00Z" w:initials="CU">
    <w:p w14:paraId="38FCB2AC" w14:textId="0D5422D2" w:rsidR="00C0542A" w:rsidRDefault="00C0542A">
      <w:pPr>
        <w:pStyle w:val="CommentText"/>
      </w:pPr>
      <w:r>
        <w:rPr>
          <w:rStyle w:val="CommentReference"/>
        </w:rPr>
        <w:annotationRef/>
      </w:r>
      <w:r>
        <w:t xml:space="preserve">Trying to avoid the </w:t>
      </w:r>
      <w:proofErr w:type="spellStart"/>
      <w:r>
        <w:t>overpolicing</w:t>
      </w:r>
      <w:proofErr w:type="spellEnd"/>
      <w:r>
        <w:t>/</w:t>
      </w:r>
      <w:proofErr w:type="spellStart"/>
      <w:r>
        <w:t>underpolicing</w:t>
      </w:r>
      <w:proofErr w:type="spellEnd"/>
      <w:r>
        <w:t xml:space="preserve"> tangent here (e.g., that North </w:t>
      </w:r>
      <w:proofErr w:type="spellStart"/>
      <w:r>
        <w:t>Mpls</w:t>
      </w:r>
      <w:proofErr w:type="spellEnd"/>
      <w:r>
        <w:t xml:space="preserve"> is simultaneously overpoliced and </w:t>
      </w:r>
      <w:proofErr w:type="spellStart"/>
      <w:r>
        <w:t>underpoliced</w:t>
      </w:r>
      <w:proofErr w:type="spellEnd"/>
      <w:r>
        <w:t>).</w:t>
      </w:r>
    </w:p>
  </w:comment>
  <w:comment w:id="195" w:author="Ryan Larson" w:date="2022-02-16T17:33:00Z" w:initials="RL">
    <w:p w14:paraId="1DA52D5E" w14:textId="5EBE7E47" w:rsidR="00467E37" w:rsidRDefault="00467E37">
      <w:pPr>
        <w:pStyle w:val="CommentText"/>
      </w:pPr>
      <w:r>
        <w:rPr>
          <w:rStyle w:val="CommentReference"/>
        </w:rPr>
        <w:annotationRef/>
      </w:r>
      <w:r>
        <w:t>Do we want to alter this at all given us contextualizing the findings with 2021 murders?</w:t>
      </w:r>
    </w:p>
  </w:comment>
  <w:comment w:id="196" w:author="Jeanie Santaularia" w:date="2022-02-17T15:35:00Z" w:initials="JS">
    <w:p w14:paraId="67886CBC" w14:textId="77C04940" w:rsidR="006209FD" w:rsidRDefault="006209FD">
      <w:pPr>
        <w:pStyle w:val="CommentText"/>
      </w:pPr>
      <w:r>
        <w:rPr>
          <w:rStyle w:val="CommentReference"/>
        </w:rPr>
        <w:annotationRef/>
      </w:r>
    </w:p>
  </w:comment>
  <w:comment w:id="245" w:author="Christopher Uggen" w:date="2022-01-05T12:45:00Z" w:initials="CU">
    <w:p w14:paraId="74E2712D" w14:textId="4EA481E2" w:rsidR="00CF62C1" w:rsidRDefault="00CF62C1">
      <w:pPr>
        <w:pStyle w:val="CommentText"/>
      </w:pPr>
      <w:r>
        <w:rPr>
          <w:rStyle w:val="CommentReference"/>
        </w:rPr>
        <w:annotationRef/>
      </w:r>
      <w:r>
        <w:t>Can we say this directionally (e.g., a greater increase) or not here?</w:t>
      </w:r>
    </w:p>
  </w:comment>
  <w:comment w:id="274" w:author="Christopher Uggen" w:date="2022-01-26T23:12:00Z" w:initials="CU">
    <w:p w14:paraId="7D158C2B" w14:textId="2EFE04F4" w:rsidR="00056654" w:rsidRDefault="00056654">
      <w:pPr>
        <w:pStyle w:val="CommentText"/>
      </w:pPr>
      <w:r>
        <w:rPr>
          <w:rStyle w:val="CommentReference"/>
        </w:rPr>
        <w:annotationRef/>
      </w:r>
      <w:r>
        <w:t>This was a little hard to follow, so I tried to connect the table with the text more explicitly</w:t>
      </w:r>
    </w:p>
  </w:comment>
  <w:comment w:id="467" w:author="Jeanie Santaularia" w:date="2022-02-18T09:12:00Z" w:initials="JS">
    <w:p w14:paraId="209854F3" w14:textId="0C2313E0" w:rsidR="00464108" w:rsidRDefault="00464108">
      <w:pPr>
        <w:pStyle w:val="CommentText"/>
      </w:pPr>
      <w:r>
        <w:rPr>
          <w:rStyle w:val="CommentReference"/>
        </w:rPr>
        <w:annotationRef/>
      </w:r>
      <w:r>
        <w:t xml:space="preserve">Maybe say murder of Mr. Floyd? Or the potential longer-term impacts of police violence as ignited by the killing? </w:t>
      </w:r>
    </w:p>
  </w:comment>
  <w:comment w:id="535" w:author="Jeanie Santaularia" w:date="2022-02-18T10:39:00Z" w:initials="JS">
    <w:p w14:paraId="62C16A5C" w14:textId="298777D5" w:rsidR="00DD4454" w:rsidRDefault="00DD4454">
      <w:pPr>
        <w:pStyle w:val="CommentText"/>
      </w:pPr>
      <w:r>
        <w:rPr>
          <w:rStyle w:val="CommentReference"/>
        </w:rPr>
        <w:annotationRef/>
      </w:r>
      <w:r>
        <w:t>I know I suggested it, but I actually don’t love the averaging line now that I am seeing it. Thank you for entertaining my suggestion please feel free to keep or remove.</w:t>
      </w:r>
    </w:p>
  </w:comment>
  <w:comment w:id="407" w:author="Christopher Uggen" w:date="2022-02-01T11:30:00Z" w:initials="CU">
    <w:p w14:paraId="0845FEE6" w14:textId="51BBCD2A" w:rsidR="008743CA" w:rsidRDefault="008743CA">
      <w:pPr>
        <w:pStyle w:val="CommentText"/>
      </w:pPr>
      <w:r>
        <w:rPr>
          <w:rStyle w:val="CommentReference"/>
        </w:rPr>
        <w:annotationRef/>
      </w:r>
      <w:r>
        <w:t>This is where we could add the updated descriptive data. Not sure that we need it, but seems like it would help if it isn’t a black hole of time/effort.</w:t>
      </w:r>
    </w:p>
  </w:comment>
  <w:comment w:id="573" w:author="Jeanie Santaularia" w:date="2021-10-25T15:00:00Z" w:initials="JS">
    <w:p w14:paraId="15D31EB0" w14:textId="1ED7DEBE" w:rsidR="003F1BF6" w:rsidRDefault="003F1BF6">
      <w:pPr>
        <w:pStyle w:val="CommentText"/>
      </w:pPr>
      <w:r>
        <w:rPr>
          <w:rStyle w:val="CommentReference"/>
        </w:rPr>
        <w:annotationRef/>
      </w:r>
      <w:r>
        <w:t xml:space="preserve">I feel like we </w:t>
      </w:r>
      <w:r w:rsidR="00ED225F">
        <w:t>could</w:t>
      </w:r>
      <w:r>
        <w:t xml:space="preserve"> add more about how this applies outsides of Minnesota. Why it *could* matters outside of Minnesota?  Could we say something like: </w:t>
      </w:r>
      <w:r w:rsidR="00ED225F">
        <w:t>Maybe talking about</w:t>
      </w:r>
      <w:r>
        <w:t xml:space="preserve"> residual trauma</w:t>
      </w:r>
      <w:r w:rsidR="00ED225F">
        <w:t xml:space="preserve">? Or tie it back to the intro and how this is a historic problem with lasting consequences? Hm. I am unsure. I am just thinking about how to make it apply to a wider audience.  If you all think it is fine as is then, ok. </w:t>
      </w:r>
    </w:p>
  </w:comment>
  <w:comment w:id="659" w:author="Ryan Larson" w:date="2021-10-21T18:36:00Z" w:initials="RL">
    <w:p w14:paraId="3B40595F" w14:textId="7C77A55A" w:rsidR="007A3136" w:rsidRDefault="007A3136">
      <w:pPr>
        <w:pStyle w:val="CommentText"/>
      </w:pPr>
      <w:r>
        <w:rPr>
          <w:rStyle w:val="CommentReference"/>
        </w:rPr>
        <w:annotationRef/>
      </w:r>
      <w:r>
        <w:t xml:space="preserve">Jeanie, maybe double check this. </w:t>
      </w:r>
    </w:p>
  </w:comment>
  <w:comment w:id="660" w:author="Jeanie Santaularia" w:date="2022-02-18T10:40:00Z" w:initials="JS">
    <w:p w14:paraId="455113FC" w14:textId="0B04415F" w:rsidR="0039241A" w:rsidRDefault="0039241A">
      <w:pPr>
        <w:pStyle w:val="CommentText"/>
      </w:pPr>
      <w:r>
        <w:rPr>
          <w:rStyle w:val="CommentReference"/>
        </w:rPr>
        <w:annotationRef/>
      </w:r>
      <w:r>
        <w:t>These are good</w:t>
      </w:r>
    </w:p>
  </w:comment>
  <w:comment w:id="663" w:author="Jeanie Santaularia" w:date="2021-10-25T15:09:00Z" w:initials="JS">
    <w:p w14:paraId="48B0A155" w14:textId="5E4F5267" w:rsidR="00EB5C5F" w:rsidRDefault="00EB5C5F">
      <w:pPr>
        <w:pStyle w:val="CommentText"/>
      </w:pPr>
      <w:r>
        <w:rPr>
          <w:rStyle w:val="CommentReference"/>
        </w:rPr>
        <w:annotationRef/>
      </w:r>
      <w:r>
        <w:t xml:space="preserve">I think I am more the </w:t>
      </w:r>
      <w:r w:rsidRPr="00EB5C5F">
        <w:t>recipient</w:t>
      </w:r>
      <w:r>
        <w:t xml:space="preserve"> of it ? </w:t>
      </w:r>
    </w:p>
  </w:comment>
  <w:comment w:id="662" w:author="Ryan Larson" w:date="2021-10-21T18:19:00Z" w:initials="RL">
    <w:p w14:paraId="2435674A" w14:textId="57F785B9" w:rsidR="00631E22" w:rsidRDefault="00631E22">
      <w:pPr>
        <w:pStyle w:val="CommentText"/>
      </w:pPr>
      <w:r>
        <w:rPr>
          <w:rStyle w:val="CommentReference"/>
        </w:rPr>
        <w:annotationRef/>
      </w:r>
      <w:r>
        <w:t xml:space="preserve">Feel free to change as you see fit. </w:t>
      </w:r>
    </w:p>
  </w:comment>
  <w:comment w:id="666" w:author="Ryan Larson" w:date="2021-10-21T18:42:00Z" w:initials="RL">
    <w:p w14:paraId="7297880C" w14:textId="445E4F07" w:rsidR="007A3136" w:rsidRDefault="007A3136">
      <w:pPr>
        <w:pStyle w:val="CommentText"/>
      </w:pPr>
      <w:r>
        <w:rPr>
          <w:rStyle w:val="CommentReference"/>
        </w:rPr>
        <w:annotationRef/>
      </w:r>
      <w:r>
        <w:t xml:space="preserve">Feel free to edit with particulars.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97937A" w15:done="0"/>
  <w15:commentEx w15:paraId="2678328D" w15:done="0"/>
  <w15:commentEx w15:paraId="6B120CA8" w15:done="0"/>
  <w15:commentEx w15:paraId="1E72C630" w15:done="0"/>
  <w15:commentEx w15:paraId="56C0EAEE" w15:done="0"/>
  <w15:commentEx w15:paraId="38FCB2AC" w15:done="0"/>
  <w15:commentEx w15:paraId="1DA52D5E" w15:done="0"/>
  <w15:commentEx w15:paraId="67886CBC" w15:paraIdParent="1DA52D5E" w15:done="0"/>
  <w15:commentEx w15:paraId="74E2712D" w15:done="0"/>
  <w15:commentEx w15:paraId="7D158C2B" w15:done="0"/>
  <w15:commentEx w15:paraId="209854F3" w15:done="0"/>
  <w15:commentEx w15:paraId="62C16A5C" w15:done="0"/>
  <w15:commentEx w15:paraId="0845FEE6" w15:done="0"/>
  <w15:commentEx w15:paraId="15D31EB0" w15:done="0"/>
  <w15:commentEx w15:paraId="3B40595F" w15:done="0"/>
  <w15:commentEx w15:paraId="455113FC" w15:paraIdParent="3B40595F" w15:done="0"/>
  <w15:commentEx w15:paraId="48B0A155" w15:done="0"/>
  <w15:commentEx w15:paraId="2435674A" w15:done="0"/>
  <w15:commentEx w15:paraId="729788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1B1B" w16cex:dateUtc="2021-10-21T22:00:00Z"/>
  <w16cex:commentExtensible w16cex:durableId="25B9F651" w16cex:dateUtc="2022-02-18T15:41:00Z"/>
  <w16cex:commentExtensible w16cex:durableId="251C1AFC" w16cex:dateUtc="2021-10-21T21:59:00Z"/>
  <w16cex:commentExtensible w16cex:durableId="251C1BAC" w16cex:dateUtc="2021-10-21T22:02:00Z"/>
  <w16cex:commentExtensible w16cex:durableId="251C22E0" w16cex:dateUtc="2021-10-21T22:33:00Z"/>
  <w16cex:commentExtensible w16cex:durableId="259C3E26" w16cex:dateUtc="2022-01-27T03:39:00Z"/>
  <w16cex:commentExtensible w16cex:durableId="25B7A5BC" w16cex:dateUtc="2022-02-16T22:33:00Z"/>
  <w16cex:commentExtensible w16cex:durableId="25B8E9B4" w16cex:dateUtc="2022-02-17T20:35:00Z"/>
  <w16cex:commentExtensible w16cex:durableId="2580036B" w16cex:dateUtc="2022-01-05T17:45:00Z"/>
  <w16cex:commentExtensible w16cex:durableId="259C45B8" w16cex:dateUtc="2022-01-27T04:12:00Z"/>
  <w16cex:commentExtensible w16cex:durableId="25B9E166" w16cex:dateUtc="2022-02-18T14:12:00Z"/>
  <w16cex:commentExtensible w16cex:durableId="25B9F5ED" w16cex:dateUtc="2022-02-18T15:39:00Z"/>
  <w16cex:commentExtensible w16cex:durableId="25A38A34" w16cex:dateUtc="2022-02-01T16:30:00Z"/>
  <w16cex:commentExtensible w16cex:durableId="25214500" w16cex:dateUtc="2021-10-25T19:00:00Z"/>
  <w16cex:commentExtensible w16cex:durableId="251C23AF" w16cex:dateUtc="2021-10-21T22:36:00Z"/>
  <w16cex:commentExtensible w16cex:durableId="25B9F62C" w16cex:dateUtc="2022-02-18T15:40:00Z"/>
  <w16cex:commentExtensible w16cex:durableId="25214717" w16cex:dateUtc="2021-10-25T19:09:00Z"/>
  <w16cex:commentExtensible w16cex:durableId="251C1F95" w16cex:dateUtc="2021-10-21T22:19:00Z"/>
  <w16cex:commentExtensible w16cex:durableId="251C24FB" w16cex:dateUtc="2021-10-21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97937A" w16cid:durableId="251C1B1B"/>
  <w16cid:commentId w16cid:paraId="2678328D" w16cid:durableId="25B9F651"/>
  <w16cid:commentId w16cid:paraId="6B120CA8" w16cid:durableId="251C1AFC"/>
  <w16cid:commentId w16cid:paraId="1E72C630" w16cid:durableId="251C1BAC"/>
  <w16cid:commentId w16cid:paraId="56C0EAEE" w16cid:durableId="251C22E0"/>
  <w16cid:commentId w16cid:paraId="38FCB2AC" w16cid:durableId="259C3E26"/>
  <w16cid:commentId w16cid:paraId="1DA52D5E" w16cid:durableId="25B7A5BC"/>
  <w16cid:commentId w16cid:paraId="67886CBC" w16cid:durableId="25B8E9B4"/>
  <w16cid:commentId w16cid:paraId="74E2712D" w16cid:durableId="2580036B"/>
  <w16cid:commentId w16cid:paraId="7D158C2B" w16cid:durableId="259C45B8"/>
  <w16cid:commentId w16cid:paraId="209854F3" w16cid:durableId="25B9E166"/>
  <w16cid:commentId w16cid:paraId="62C16A5C" w16cid:durableId="25B9F5ED"/>
  <w16cid:commentId w16cid:paraId="0845FEE6" w16cid:durableId="25A38A34"/>
  <w16cid:commentId w16cid:paraId="15D31EB0" w16cid:durableId="25214500"/>
  <w16cid:commentId w16cid:paraId="3B40595F" w16cid:durableId="251C23AF"/>
  <w16cid:commentId w16cid:paraId="455113FC" w16cid:durableId="25B9F62C"/>
  <w16cid:commentId w16cid:paraId="48B0A155" w16cid:durableId="25214717"/>
  <w16cid:commentId w16cid:paraId="2435674A" w16cid:durableId="251C1F95"/>
  <w16cid:commentId w16cid:paraId="7297880C" w16cid:durableId="251C24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B402F" w14:textId="77777777" w:rsidR="00163D3E" w:rsidRDefault="00163D3E" w:rsidP="00D73714">
      <w:r>
        <w:separator/>
      </w:r>
    </w:p>
  </w:endnote>
  <w:endnote w:type="continuationSeparator" w:id="0">
    <w:p w14:paraId="737D6A9D" w14:textId="77777777" w:rsidR="00163D3E" w:rsidRDefault="00163D3E" w:rsidP="00D73714">
      <w:r>
        <w:continuationSeparator/>
      </w:r>
    </w:p>
  </w:endnote>
  <w:endnote w:type="continuationNotice" w:id="1">
    <w:p w14:paraId="3A1FE8F3" w14:textId="77777777" w:rsidR="00163D3E" w:rsidRDefault="00163D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9FB3F" w14:textId="77777777" w:rsidR="00163D3E" w:rsidRDefault="00163D3E" w:rsidP="00D73714">
      <w:r>
        <w:separator/>
      </w:r>
    </w:p>
  </w:footnote>
  <w:footnote w:type="continuationSeparator" w:id="0">
    <w:p w14:paraId="5DF75245" w14:textId="77777777" w:rsidR="00163D3E" w:rsidRDefault="00163D3E" w:rsidP="00D73714">
      <w:r>
        <w:continuationSeparator/>
      </w:r>
    </w:p>
  </w:footnote>
  <w:footnote w:type="continuationNotice" w:id="1">
    <w:p w14:paraId="7058A93E" w14:textId="77777777" w:rsidR="00163D3E" w:rsidRDefault="00163D3E"/>
  </w:footnote>
  <w:footnote w:id="2">
    <w:p w14:paraId="7C8F7FA3" w14:textId="77777777" w:rsidR="00CB052D" w:rsidRDefault="00CB052D" w:rsidP="00CB052D">
      <w:pPr>
        <w:rPr>
          <w:rFonts w:eastAsia="Times New Roman"/>
        </w:rPr>
      </w:pPr>
      <w:r w:rsidRPr="00897F6D">
        <w:rPr>
          <w:vertAlign w:val="superscript"/>
        </w:rPr>
        <w:footnoteRef/>
      </w:r>
      <w:r w:rsidRPr="00897F6D">
        <w:t xml:space="preserve"> </w:t>
      </w:r>
      <w:r>
        <w:rPr>
          <w:rFonts w:eastAsia="Times New Roman"/>
        </w:rPr>
        <w:t xml:space="preserve">We construct linear time indicators at four key events in 2020: 1) the introduction of the Governor’s COVID-19 State of Emergency order (03/13/2020), 2) the introduction and conclusion of the Governor’s COVID-19 Stay at Home order (03/28/2020-05/28/2020), 3) the police killing of George Floyd (05/25/2020), and 4) three months following the police killing of George Floyd (08/25/2020). </w:t>
      </w:r>
    </w:p>
  </w:footnote>
  <w:footnote w:id="3">
    <w:p w14:paraId="7546A43B" w14:textId="77777777" w:rsidR="008130A3" w:rsidRDefault="008130A3" w:rsidP="008130A3">
      <w:pPr>
        <w:rPr>
          <w:ins w:id="343" w:author="Ryan Larson" w:date="2021-10-21T17:58:00Z"/>
        </w:rPr>
      </w:pPr>
      <w:ins w:id="344" w:author="Ryan Larson" w:date="2021-10-21T17:58:00Z">
        <w:r>
          <w:rPr>
            <w:vertAlign w:val="superscript"/>
          </w:rPr>
          <w:footnoteRef/>
        </w:r>
        <w:r>
          <w:rPr>
            <w:rFonts w:eastAsia="Times New Roman"/>
          </w:rPr>
          <w:t xml:space="preserve"> Full model available upon request to the corresponding author.</w:t>
        </w:r>
        <w:r>
          <w:t xml:space="preserve"> </w:t>
        </w:r>
      </w:ins>
    </w:p>
  </w:footnote>
  <w:footnote w:id="4">
    <w:p w14:paraId="28209BCF" w14:textId="77777777" w:rsidR="00CB052D" w:rsidDel="008130A3" w:rsidRDefault="00CB052D" w:rsidP="00CB052D">
      <w:pPr>
        <w:rPr>
          <w:del w:id="358" w:author="Ryan Larson" w:date="2021-10-21T17:58:00Z"/>
        </w:rPr>
      </w:pPr>
      <w:del w:id="359" w:author="Ryan Larson" w:date="2021-10-21T17:58:00Z">
        <w:r w:rsidDel="008130A3">
          <w:rPr>
            <w:vertAlign w:val="superscript"/>
          </w:rPr>
          <w:footnoteRef/>
        </w:r>
        <w:r w:rsidDel="008130A3">
          <w:rPr>
            <w:rFonts w:eastAsia="Times New Roman"/>
          </w:rPr>
          <w:delText xml:space="preserve"> Full model available upon request to the corresponding author.</w:delText>
        </w:r>
        <w:r w:rsidDel="008130A3">
          <w:delText xml:space="preserve"> </w:delText>
        </w:r>
      </w:del>
    </w:p>
  </w:footnote>
  <w:footnote w:id="5">
    <w:p w14:paraId="060616F7" w14:textId="77777777" w:rsidR="00CB052D" w:rsidRDefault="00CB052D" w:rsidP="00CB052D">
      <w:pPr>
        <w:rPr>
          <w:rFonts w:eastAsia="Times New Roman"/>
        </w:rPr>
      </w:pPr>
      <w:r>
        <w:rPr>
          <w:vertAlign w:val="superscript"/>
        </w:rPr>
        <w:footnoteRef/>
      </w:r>
      <w:r>
        <w:t xml:space="preserve"> </w:t>
      </w:r>
      <w:r>
        <w:rPr>
          <w:rFonts w:eastAsia="Times New Roman"/>
        </w:rPr>
        <w:t xml:space="preserve">A random effects specification with cross-level interactions indicates that the post-killing effect was significantly higher in ZCTAs with higher proportions of Black residents. Model is available upon request from the corresponding author. </w:t>
      </w:r>
    </w:p>
  </w:footnote>
  <w:footnote w:id="6">
    <w:p w14:paraId="003914EA" w14:textId="7EA65BBB" w:rsidR="00F96450" w:rsidRDefault="00F96450">
      <w:pPr>
        <w:pStyle w:val="FootnoteText"/>
      </w:pPr>
      <w:ins w:id="443" w:author="Ryan Larson" w:date="2022-02-16T16:09:00Z">
        <w:r>
          <w:rPr>
            <w:rStyle w:val="FootnoteReference"/>
          </w:rPr>
          <w:footnoteRef/>
        </w:r>
        <w:r>
          <w:t xml:space="preserve"> A 4</w:t>
        </w:r>
      </w:ins>
      <w:ins w:id="444" w:author="Ryan Larson" w:date="2022-02-16T17:18:00Z">
        <w:r w:rsidR="00071B60">
          <w:t>-</w:t>
        </w:r>
      </w:ins>
      <w:ins w:id="445" w:author="Ryan Larson" w:date="2022-02-16T16:09:00Z">
        <w:r>
          <w:t>week simple m</w:t>
        </w:r>
      </w:ins>
      <w:ins w:id="446" w:author="Ryan Larson" w:date="2022-02-16T16:10:00Z">
        <w:r>
          <w:t xml:space="preserve">oving average (assuming equal weights across the window) is plotted on top of the weekly murder rates in Minneapolis to smooth out the variability present in the week-to-week homicide rates. </w:t>
        </w:r>
      </w:ins>
    </w:p>
  </w:footnote>
  <w:footnote w:id="7">
    <w:p w14:paraId="793ECB6D" w14:textId="77777777" w:rsidR="00071B60" w:rsidRPr="006D2225" w:rsidRDefault="00071B60" w:rsidP="00071B60">
      <w:pPr>
        <w:pStyle w:val="FootnoteText"/>
        <w:rPr>
          <w:ins w:id="503" w:author="Ryan Larson" w:date="2022-02-16T17:20:00Z"/>
        </w:rPr>
      </w:pPr>
      <w:ins w:id="504" w:author="Ryan Larson" w:date="2022-02-16T17:20:00Z">
        <w:r>
          <w:rPr>
            <w:rStyle w:val="FootnoteReference"/>
          </w:rPr>
          <w:footnoteRef/>
        </w:r>
        <w:r>
          <w:t xml:space="preserve"> This is apparent in the spatially small ZCTA 55402 in downtown Minneapolis.  The number of murders is high due to the confluence of people downtown, but the ZCTA has a relatively small residential denominator. This is in contrast to the gun assault rates in 55402, which measures the gun assault incidence for </w:t>
        </w:r>
        <w:r>
          <w:rPr>
            <w:i/>
            <w:iCs/>
          </w:rPr>
          <w:t>residents</w:t>
        </w:r>
        <w:r>
          <w:t xml:space="preserve"> of 55402, as opposed to overall incidence in the ZCTA.</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6E4C5EF0" w:rsidR="002C4DCA" w:rsidRDefault="002C4DCA" w:rsidP="00BD3B33">
    <w:pPr>
      <w:pStyle w:val="Header"/>
      <w:tabs>
        <w:tab w:val="clear" w:pos="4320"/>
        <w:tab w:val="clear" w:pos="8640"/>
        <w:tab w:val="left" w:pos="3240"/>
      </w:tabs>
      <w:jc w:val="center"/>
    </w:pPr>
    <w:r>
      <w:t xml:space="preserve">Template revised </w:t>
    </w:r>
    <w:r w:rsidR="00D805A6">
      <w:t>Febr</w:t>
    </w:r>
    <w:r>
      <w:t>uary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B94BA1"/>
    <w:multiLevelType w:val="multilevel"/>
    <w:tmpl w:val="39501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3"/>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Larson">
    <w15:presenceInfo w15:providerId="Windows Live" w15:userId="3b4d9316b8ba7326"/>
  </w15:person>
  <w15:person w15:author="Jeanie Santaularia">
    <w15:presenceInfo w15:providerId="Windows Live" w15:userId="e5395df2a199724d"/>
  </w15:person>
  <w15:person w15:author="Christopher Uggen">
    <w15:presenceInfo w15:providerId="AD" w15:userId="S::uggen001@umn.edu::e7d5cee2-bc19-4d41-86f4-64d1e7788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10A90"/>
    <w:rsid w:val="00017543"/>
    <w:rsid w:val="00022F72"/>
    <w:rsid w:val="000261E0"/>
    <w:rsid w:val="00026FDD"/>
    <w:rsid w:val="000464E0"/>
    <w:rsid w:val="000562CC"/>
    <w:rsid w:val="00056654"/>
    <w:rsid w:val="00063761"/>
    <w:rsid w:val="00071B2F"/>
    <w:rsid w:val="00071B60"/>
    <w:rsid w:val="00074E79"/>
    <w:rsid w:val="00077272"/>
    <w:rsid w:val="00083152"/>
    <w:rsid w:val="00086F09"/>
    <w:rsid w:val="00095099"/>
    <w:rsid w:val="000B7E4F"/>
    <w:rsid w:val="000C00C5"/>
    <w:rsid w:val="000C460C"/>
    <w:rsid w:val="000C7F0C"/>
    <w:rsid w:val="000F0553"/>
    <w:rsid w:val="00101767"/>
    <w:rsid w:val="001074DD"/>
    <w:rsid w:val="00110652"/>
    <w:rsid w:val="00111899"/>
    <w:rsid w:val="00122855"/>
    <w:rsid w:val="00124ABC"/>
    <w:rsid w:val="001331D7"/>
    <w:rsid w:val="001447DE"/>
    <w:rsid w:val="0015549E"/>
    <w:rsid w:val="001617C0"/>
    <w:rsid w:val="00163D3E"/>
    <w:rsid w:val="001708DB"/>
    <w:rsid w:val="00174D19"/>
    <w:rsid w:val="001775FA"/>
    <w:rsid w:val="0019094B"/>
    <w:rsid w:val="001B2E30"/>
    <w:rsid w:val="001D3DE1"/>
    <w:rsid w:val="001D4C6A"/>
    <w:rsid w:val="001E2A1F"/>
    <w:rsid w:val="001E2A9B"/>
    <w:rsid w:val="002015DE"/>
    <w:rsid w:val="002053AF"/>
    <w:rsid w:val="0021079F"/>
    <w:rsid w:val="00227AE4"/>
    <w:rsid w:val="00230D22"/>
    <w:rsid w:val="00236F8D"/>
    <w:rsid w:val="002475FA"/>
    <w:rsid w:val="00251B74"/>
    <w:rsid w:val="00270F47"/>
    <w:rsid w:val="0029404C"/>
    <w:rsid w:val="002A1079"/>
    <w:rsid w:val="002A192C"/>
    <w:rsid w:val="002B09B4"/>
    <w:rsid w:val="002C07E9"/>
    <w:rsid w:val="002C33B8"/>
    <w:rsid w:val="002C4DCA"/>
    <w:rsid w:val="002E13DD"/>
    <w:rsid w:val="002E5C7C"/>
    <w:rsid w:val="002E60B9"/>
    <w:rsid w:val="002E7A3C"/>
    <w:rsid w:val="002F7740"/>
    <w:rsid w:val="00307F53"/>
    <w:rsid w:val="00310501"/>
    <w:rsid w:val="003345BF"/>
    <w:rsid w:val="00345066"/>
    <w:rsid w:val="00357455"/>
    <w:rsid w:val="00363BF8"/>
    <w:rsid w:val="003658DF"/>
    <w:rsid w:val="00370FED"/>
    <w:rsid w:val="00381E32"/>
    <w:rsid w:val="0038427C"/>
    <w:rsid w:val="003851C5"/>
    <w:rsid w:val="00387FA4"/>
    <w:rsid w:val="00391FA5"/>
    <w:rsid w:val="0039241A"/>
    <w:rsid w:val="003A2DB3"/>
    <w:rsid w:val="003A77E5"/>
    <w:rsid w:val="003A7E63"/>
    <w:rsid w:val="003B0531"/>
    <w:rsid w:val="003C1C49"/>
    <w:rsid w:val="003C2547"/>
    <w:rsid w:val="003C58F0"/>
    <w:rsid w:val="003C72A8"/>
    <w:rsid w:val="003D39E6"/>
    <w:rsid w:val="003D6392"/>
    <w:rsid w:val="003E2BE6"/>
    <w:rsid w:val="003E47D5"/>
    <w:rsid w:val="003F19B9"/>
    <w:rsid w:val="003F1BF6"/>
    <w:rsid w:val="003F761E"/>
    <w:rsid w:val="004057E5"/>
    <w:rsid w:val="00415C62"/>
    <w:rsid w:val="00432A92"/>
    <w:rsid w:val="00447EB3"/>
    <w:rsid w:val="00464108"/>
    <w:rsid w:val="00464ABD"/>
    <w:rsid w:val="00465F7D"/>
    <w:rsid w:val="00467E37"/>
    <w:rsid w:val="004714FE"/>
    <w:rsid w:val="00475539"/>
    <w:rsid w:val="00482684"/>
    <w:rsid w:val="004876B9"/>
    <w:rsid w:val="004A4ABB"/>
    <w:rsid w:val="004A5DD4"/>
    <w:rsid w:val="004B4F4B"/>
    <w:rsid w:val="004B6AD4"/>
    <w:rsid w:val="004C0CBE"/>
    <w:rsid w:val="004D10EA"/>
    <w:rsid w:val="004D19A5"/>
    <w:rsid w:val="004D2EF6"/>
    <w:rsid w:val="004D6781"/>
    <w:rsid w:val="004E7B49"/>
    <w:rsid w:val="00517675"/>
    <w:rsid w:val="005202B7"/>
    <w:rsid w:val="0054071C"/>
    <w:rsid w:val="00545DD8"/>
    <w:rsid w:val="00560CF5"/>
    <w:rsid w:val="005659B1"/>
    <w:rsid w:val="00565D96"/>
    <w:rsid w:val="00567935"/>
    <w:rsid w:val="00572498"/>
    <w:rsid w:val="00575375"/>
    <w:rsid w:val="00576E95"/>
    <w:rsid w:val="00583CCA"/>
    <w:rsid w:val="005862F3"/>
    <w:rsid w:val="005973F3"/>
    <w:rsid w:val="005A54A8"/>
    <w:rsid w:val="005B2490"/>
    <w:rsid w:val="005B50D5"/>
    <w:rsid w:val="005C7511"/>
    <w:rsid w:val="005C7805"/>
    <w:rsid w:val="005D1F27"/>
    <w:rsid w:val="005F60B8"/>
    <w:rsid w:val="00606EBD"/>
    <w:rsid w:val="0061188F"/>
    <w:rsid w:val="006161C9"/>
    <w:rsid w:val="006209FD"/>
    <w:rsid w:val="00627266"/>
    <w:rsid w:val="00631E22"/>
    <w:rsid w:val="00632F22"/>
    <w:rsid w:val="0064261D"/>
    <w:rsid w:val="006455DA"/>
    <w:rsid w:val="0065435C"/>
    <w:rsid w:val="00666EF1"/>
    <w:rsid w:val="006757DB"/>
    <w:rsid w:val="006767BF"/>
    <w:rsid w:val="00685321"/>
    <w:rsid w:val="00690FDE"/>
    <w:rsid w:val="006A0DD2"/>
    <w:rsid w:val="006A2645"/>
    <w:rsid w:val="006A62B2"/>
    <w:rsid w:val="006A7883"/>
    <w:rsid w:val="006C117B"/>
    <w:rsid w:val="006C6348"/>
    <w:rsid w:val="006D108B"/>
    <w:rsid w:val="006D2225"/>
    <w:rsid w:val="006D40FF"/>
    <w:rsid w:val="006D718F"/>
    <w:rsid w:val="006D762F"/>
    <w:rsid w:val="006E2D52"/>
    <w:rsid w:val="006E48F0"/>
    <w:rsid w:val="006E5832"/>
    <w:rsid w:val="006E590E"/>
    <w:rsid w:val="006F1AC9"/>
    <w:rsid w:val="00701FDB"/>
    <w:rsid w:val="007113A9"/>
    <w:rsid w:val="007161A3"/>
    <w:rsid w:val="00741D39"/>
    <w:rsid w:val="00742782"/>
    <w:rsid w:val="007440FE"/>
    <w:rsid w:val="00746B6D"/>
    <w:rsid w:val="00753EF3"/>
    <w:rsid w:val="00755125"/>
    <w:rsid w:val="0076048F"/>
    <w:rsid w:val="0077592F"/>
    <w:rsid w:val="007911A7"/>
    <w:rsid w:val="007A3136"/>
    <w:rsid w:val="007B463E"/>
    <w:rsid w:val="007B7E30"/>
    <w:rsid w:val="007C05D6"/>
    <w:rsid w:val="007C6679"/>
    <w:rsid w:val="007D14F3"/>
    <w:rsid w:val="007D733F"/>
    <w:rsid w:val="007E37C1"/>
    <w:rsid w:val="007F20A8"/>
    <w:rsid w:val="008130A3"/>
    <w:rsid w:val="0082164B"/>
    <w:rsid w:val="00821BBC"/>
    <w:rsid w:val="00823546"/>
    <w:rsid w:val="008355F1"/>
    <w:rsid w:val="0086656C"/>
    <w:rsid w:val="008743CA"/>
    <w:rsid w:val="008B018C"/>
    <w:rsid w:val="008B420E"/>
    <w:rsid w:val="008C361F"/>
    <w:rsid w:val="008C5F47"/>
    <w:rsid w:val="008D3807"/>
    <w:rsid w:val="008F2233"/>
    <w:rsid w:val="0090050B"/>
    <w:rsid w:val="009058C7"/>
    <w:rsid w:val="009106DA"/>
    <w:rsid w:val="00942EB0"/>
    <w:rsid w:val="009719B2"/>
    <w:rsid w:val="0097571B"/>
    <w:rsid w:val="00980B9F"/>
    <w:rsid w:val="0098103F"/>
    <w:rsid w:val="009966F9"/>
    <w:rsid w:val="009A51BB"/>
    <w:rsid w:val="009A6B8F"/>
    <w:rsid w:val="009B4E9C"/>
    <w:rsid w:val="009E13FA"/>
    <w:rsid w:val="009E78A6"/>
    <w:rsid w:val="009F2B56"/>
    <w:rsid w:val="009F70E2"/>
    <w:rsid w:val="00A07C12"/>
    <w:rsid w:val="00A127AE"/>
    <w:rsid w:val="00A16681"/>
    <w:rsid w:val="00A1748D"/>
    <w:rsid w:val="00A17C1D"/>
    <w:rsid w:val="00A23CD5"/>
    <w:rsid w:val="00A25E52"/>
    <w:rsid w:val="00A3718B"/>
    <w:rsid w:val="00A51678"/>
    <w:rsid w:val="00A53647"/>
    <w:rsid w:val="00A56752"/>
    <w:rsid w:val="00A644A5"/>
    <w:rsid w:val="00A80658"/>
    <w:rsid w:val="00A861BA"/>
    <w:rsid w:val="00A954C5"/>
    <w:rsid w:val="00AA14AF"/>
    <w:rsid w:val="00AA446F"/>
    <w:rsid w:val="00AC4045"/>
    <w:rsid w:val="00AD471D"/>
    <w:rsid w:val="00AD6AB4"/>
    <w:rsid w:val="00AF6AFC"/>
    <w:rsid w:val="00B01CB1"/>
    <w:rsid w:val="00B04786"/>
    <w:rsid w:val="00B052C9"/>
    <w:rsid w:val="00B0541D"/>
    <w:rsid w:val="00B0747B"/>
    <w:rsid w:val="00B37EC9"/>
    <w:rsid w:val="00B40F6D"/>
    <w:rsid w:val="00B422F9"/>
    <w:rsid w:val="00B47B29"/>
    <w:rsid w:val="00B504DA"/>
    <w:rsid w:val="00B51DAB"/>
    <w:rsid w:val="00B52557"/>
    <w:rsid w:val="00B84598"/>
    <w:rsid w:val="00B9331C"/>
    <w:rsid w:val="00B95CEA"/>
    <w:rsid w:val="00BA64AE"/>
    <w:rsid w:val="00BB7527"/>
    <w:rsid w:val="00BD127C"/>
    <w:rsid w:val="00BD1667"/>
    <w:rsid w:val="00BD3B33"/>
    <w:rsid w:val="00BD576C"/>
    <w:rsid w:val="00BE1EA8"/>
    <w:rsid w:val="00BE3F0C"/>
    <w:rsid w:val="00BE5D15"/>
    <w:rsid w:val="00BF6C48"/>
    <w:rsid w:val="00C0542A"/>
    <w:rsid w:val="00C07264"/>
    <w:rsid w:val="00C13940"/>
    <w:rsid w:val="00C17F1B"/>
    <w:rsid w:val="00C22A04"/>
    <w:rsid w:val="00C24130"/>
    <w:rsid w:val="00C33662"/>
    <w:rsid w:val="00C3528D"/>
    <w:rsid w:val="00C426A5"/>
    <w:rsid w:val="00C61E91"/>
    <w:rsid w:val="00C62125"/>
    <w:rsid w:val="00C621C7"/>
    <w:rsid w:val="00C62A12"/>
    <w:rsid w:val="00C86E03"/>
    <w:rsid w:val="00CB052D"/>
    <w:rsid w:val="00CB6FA6"/>
    <w:rsid w:val="00CB7741"/>
    <w:rsid w:val="00CC2657"/>
    <w:rsid w:val="00CE6F3A"/>
    <w:rsid w:val="00CF33DA"/>
    <w:rsid w:val="00CF4389"/>
    <w:rsid w:val="00CF62C1"/>
    <w:rsid w:val="00D01145"/>
    <w:rsid w:val="00D02383"/>
    <w:rsid w:val="00D47412"/>
    <w:rsid w:val="00D61494"/>
    <w:rsid w:val="00D66979"/>
    <w:rsid w:val="00D73714"/>
    <w:rsid w:val="00D768B9"/>
    <w:rsid w:val="00D805A6"/>
    <w:rsid w:val="00DA7E8E"/>
    <w:rsid w:val="00DB72E6"/>
    <w:rsid w:val="00DC51CA"/>
    <w:rsid w:val="00DD0D48"/>
    <w:rsid w:val="00DD225C"/>
    <w:rsid w:val="00DD321E"/>
    <w:rsid w:val="00DD4454"/>
    <w:rsid w:val="00DE0E63"/>
    <w:rsid w:val="00DE28BD"/>
    <w:rsid w:val="00DE7047"/>
    <w:rsid w:val="00E0133A"/>
    <w:rsid w:val="00E0440F"/>
    <w:rsid w:val="00E05FE2"/>
    <w:rsid w:val="00E21063"/>
    <w:rsid w:val="00E27ADB"/>
    <w:rsid w:val="00E351C0"/>
    <w:rsid w:val="00E37C62"/>
    <w:rsid w:val="00E56D3D"/>
    <w:rsid w:val="00E57C2D"/>
    <w:rsid w:val="00E72365"/>
    <w:rsid w:val="00E737F7"/>
    <w:rsid w:val="00E75FA3"/>
    <w:rsid w:val="00E76B37"/>
    <w:rsid w:val="00E85879"/>
    <w:rsid w:val="00E94208"/>
    <w:rsid w:val="00EA5590"/>
    <w:rsid w:val="00EB5C5F"/>
    <w:rsid w:val="00EC685E"/>
    <w:rsid w:val="00ED225F"/>
    <w:rsid w:val="00ED3C7E"/>
    <w:rsid w:val="00ED4D2D"/>
    <w:rsid w:val="00ED7B28"/>
    <w:rsid w:val="00EE1D99"/>
    <w:rsid w:val="00EE6929"/>
    <w:rsid w:val="00EF69D9"/>
    <w:rsid w:val="00F13E68"/>
    <w:rsid w:val="00F15906"/>
    <w:rsid w:val="00F15B30"/>
    <w:rsid w:val="00F26AF7"/>
    <w:rsid w:val="00F44B6F"/>
    <w:rsid w:val="00F5789C"/>
    <w:rsid w:val="00F66D82"/>
    <w:rsid w:val="00F67DE5"/>
    <w:rsid w:val="00F716A3"/>
    <w:rsid w:val="00F72442"/>
    <w:rsid w:val="00F739FD"/>
    <w:rsid w:val="00F96450"/>
    <w:rsid w:val="00FC3E35"/>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character" w:styleId="PlaceholderText">
    <w:name w:val="Placeholder Text"/>
    <w:basedOn w:val="DefaultParagraphFont"/>
    <w:uiPriority w:val="99"/>
    <w:unhideWhenUsed/>
    <w:rsid w:val="005B2490"/>
    <w:rPr>
      <w:color w:val="808080"/>
    </w:rPr>
  </w:style>
  <w:style w:type="paragraph" w:styleId="Revision">
    <w:name w:val="Revision"/>
    <w:hidden/>
    <w:uiPriority w:val="71"/>
    <w:rsid w:val="001E2A1F"/>
  </w:style>
  <w:style w:type="paragraph" w:styleId="FootnoteText">
    <w:name w:val="footnote text"/>
    <w:basedOn w:val="Normal"/>
    <w:link w:val="FootnoteTextChar"/>
    <w:uiPriority w:val="99"/>
    <w:semiHidden/>
    <w:unhideWhenUsed/>
    <w:rsid w:val="00F96450"/>
  </w:style>
  <w:style w:type="character" w:customStyle="1" w:styleId="FootnoteTextChar">
    <w:name w:val="Footnote Text Char"/>
    <w:basedOn w:val="DefaultParagraphFont"/>
    <w:link w:val="FootnoteText"/>
    <w:uiPriority w:val="99"/>
    <w:semiHidden/>
    <w:rsid w:val="00F96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61951174">
      <w:bodyDiv w:val="1"/>
      <w:marLeft w:val="0"/>
      <w:marRight w:val="0"/>
      <w:marTop w:val="0"/>
      <w:marBottom w:val="0"/>
      <w:divBdr>
        <w:top w:val="none" w:sz="0" w:space="0" w:color="auto"/>
        <w:left w:val="none" w:sz="0" w:space="0" w:color="auto"/>
        <w:bottom w:val="none" w:sz="0" w:space="0" w:color="auto"/>
        <w:right w:val="none" w:sz="0" w:space="0" w:color="auto"/>
      </w:divBdr>
      <w:divsChild>
        <w:div w:id="1454783005">
          <w:marLeft w:val="0"/>
          <w:marRight w:val="0"/>
          <w:marTop w:val="0"/>
          <w:marBottom w:val="0"/>
          <w:divBdr>
            <w:top w:val="none" w:sz="0" w:space="0" w:color="auto"/>
            <w:left w:val="none" w:sz="0" w:space="0" w:color="auto"/>
            <w:bottom w:val="none" w:sz="0" w:space="0" w:color="auto"/>
            <w:right w:val="none" w:sz="0" w:space="0" w:color="auto"/>
          </w:divBdr>
        </w:div>
      </w:divsChild>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fbi.gov/news/pressrel/press-releases/fbi-releases-2020-crime-statistics"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www.sciencemag.org/sites/default/files/Science_Supplementary_Materials_Word_template.doc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osf.io/preprints/socarxiv/nshme/" TargetMode="External"/><Relationship Id="rId27" Type="http://schemas.openxmlformats.org/officeDocument/2006/relationships/footer" Target="foot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customXml/itemProps2.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618E52-4B0C-45E8-947C-1BCF05C8E3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11</Pages>
  <Words>2878</Words>
  <Characters>16410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Jeanie Santaularia</cp:lastModifiedBy>
  <cp:revision>4</cp:revision>
  <cp:lastPrinted>2018-01-11T18:39:00Z</cp:lastPrinted>
  <dcterms:created xsi:type="dcterms:W3CDTF">2022-02-18T14:13:00Z</dcterms:created>
  <dcterms:modified xsi:type="dcterms:W3CDTF">2022-02-18T15:42:00Z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