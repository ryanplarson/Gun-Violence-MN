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4689" w14:textId="77777777" w:rsidR="00340218" w:rsidRPr="00044F42" w:rsidRDefault="00340218" w:rsidP="00340218">
      <w:pPr>
        <w:rPr>
          <w:rFonts w:ascii="Times New Roman" w:eastAsia="Times New Roman" w:hAnsi="Times New Roman" w:cs="Times New Roman"/>
          <w:b/>
          <w:bCs/>
          <w:sz w:val="24"/>
          <w:szCs w:val="24"/>
        </w:rPr>
      </w:pPr>
      <w:r w:rsidRPr="00044F42">
        <w:rPr>
          <w:rFonts w:ascii="Times New Roman" w:eastAsia="Times New Roman" w:hAnsi="Times New Roman" w:cs="Times New Roman"/>
          <w:b/>
          <w:bCs/>
          <w:sz w:val="24"/>
          <w:szCs w:val="24"/>
        </w:rPr>
        <w:t xml:space="preserve">The Mental Health Consequences Before and After George Floyd’s Murder in Minneapolis in Black, </w:t>
      </w:r>
      <w:proofErr w:type="spellStart"/>
      <w:r w:rsidRPr="00044F42">
        <w:rPr>
          <w:rFonts w:ascii="Times New Roman" w:eastAsia="Times New Roman" w:hAnsi="Times New Roman" w:cs="Times New Roman"/>
          <w:b/>
          <w:bCs/>
          <w:sz w:val="24"/>
          <w:szCs w:val="24"/>
        </w:rPr>
        <w:t>Latine</w:t>
      </w:r>
      <w:proofErr w:type="spellEnd"/>
      <w:r w:rsidRPr="00044F42">
        <w:rPr>
          <w:rFonts w:ascii="Times New Roman" w:eastAsia="Times New Roman" w:hAnsi="Times New Roman" w:cs="Times New Roman"/>
          <w:b/>
          <w:bCs/>
          <w:sz w:val="24"/>
          <w:szCs w:val="24"/>
        </w:rPr>
        <w:t>, and White Communities</w:t>
      </w:r>
    </w:p>
    <w:p w14:paraId="3F7F9637" w14:textId="77777777" w:rsidR="00340218" w:rsidRPr="00044F42" w:rsidRDefault="00340218" w:rsidP="00340218">
      <w:pPr>
        <w:rPr>
          <w:rFonts w:ascii="Times New Roman" w:eastAsia="Times New Roman" w:hAnsi="Times New Roman" w:cs="Times New Roman"/>
          <w:sz w:val="24"/>
          <w:szCs w:val="24"/>
        </w:rPr>
      </w:pPr>
    </w:p>
    <w:p w14:paraId="1CB28869" w14:textId="77777777" w:rsidR="00340218" w:rsidRPr="00044F42" w:rsidRDefault="00340218" w:rsidP="00340218">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N. Jeanie Santaularia, Ryan Larson, Christopher E. Robertson, Christopher Uggen</w:t>
      </w:r>
    </w:p>
    <w:p w14:paraId="0827ED94" w14:textId="77777777" w:rsidR="00340218" w:rsidRPr="00044F42" w:rsidRDefault="00340218" w:rsidP="00340218">
      <w:pPr>
        <w:rPr>
          <w:rFonts w:ascii="Times New Roman" w:eastAsia="Times New Roman" w:hAnsi="Times New Roman" w:cs="Times New Roman"/>
          <w:sz w:val="24"/>
          <w:szCs w:val="24"/>
        </w:rPr>
      </w:pPr>
    </w:p>
    <w:p w14:paraId="7ED1FA8A" w14:textId="77777777" w:rsidR="00340218" w:rsidRPr="00044F42" w:rsidRDefault="00340218" w:rsidP="00340218">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Acknowledgments:</w:t>
      </w:r>
    </w:p>
    <w:p w14:paraId="58856DAD" w14:textId="77777777" w:rsidR="00340218" w:rsidRPr="00044F42" w:rsidRDefault="00340218" w:rsidP="00340218">
      <w:pPr>
        <w:rPr>
          <w:rFonts w:ascii="Times New Roman" w:eastAsia="Times New Roman" w:hAnsi="Times New Roman" w:cs="Times New Roman"/>
          <w:sz w:val="24"/>
          <w:szCs w:val="24"/>
        </w:rPr>
      </w:pPr>
    </w:p>
    <w:p w14:paraId="11CD7545" w14:textId="77777777" w:rsidR="00340218" w:rsidRPr="00044F42" w:rsidRDefault="00340218" w:rsidP="00340218">
      <w:pPr>
        <w:rPr>
          <w:rFonts w:ascii="Times New Roman" w:eastAsia="Times New Roman" w:hAnsi="Times New Roman" w:cs="Times New Roman"/>
          <w:sz w:val="24"/>
          <w:szCs w:val="24"/>
          <w:vertAlign w:val="superscript"/>
        </w:rPr>
      </w:pPr>
      <w:r w:rsidRPr="00044F42">
        <w:rPr>
          <w:rFonts w:ascii="Times New Roman" w:eastAsia="Times New Roman" w:hAnsi="Times New Roman" w:cs="Times New Roman"/>
          <w:sz w:val="24"/>
          <w:szCs w:val="24"/>
        </w:rPr>
        <w:t>1) Author affiliations: Department of Epidemiology, School of Public Health, the University of Washington Hans Rosling Center for Population Health, 3980 15th Ave NE, Seattle, WA 98195 (N. Jeanie Santaularia) ; Department of Criminal Justice and Forensic Science, Hamline University 1536 Hewitt Ave Saint Paul, MN 55104 (Christopher E. Robertson and Christopher Uggen); Department of Sociology, University of Minnesota 909 Social Sciences Building, 267 19th Ave S, Minneapolis, MN 55455 (Ryan Larson)</w:t>
      </w:r>
    </w:p>
    <w:p w14:paraId="12188F5E" w14:textId="77777777" w:rsidR="00340218" w:rsidRPr="00044F42" w:rsidRDefault="00340218" w:rsidP="00340218">
      <w:pPr>
        <w:rPr>
          <w:rFonts w:ascii="Times New Roman" w:eastAsia="Times New Roman" w:hAnsi="Times New Roman" w:cs="Times New Roman"/>
          <w:sz w:val="24"/>
          <w:szCs w:val="24"/>
          <w:vertAlign w:val="superscript"/>
        </w:rPr>
      </w:pPr>
    </w:p>
    <w:p w14:paraId="5340BE92" w14:textId="77777777" w:rsidR="00340218" w:rsidRPr="00044F42" w:rsidRDefault="00340218" w:rsidP="00340218">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No funding to report.</w:t>
      </w:r>
    </w:p>
    <w:p w14:paraId="75DBD46E" w14:textId="77777777" w:rsidR="00340218" w:rsidRPr="00044F42" w:rsidRDefault="00340218" w:rsidP="00340218">
      <w:pPr>
        <w:rPr>
          <w:rFonts w:ascii="Times New Roman" w:eastAsia="Times New Roman" w:hAnsi="Times New Roman" w:cs="Times New Roman"/>
          <w:sz w:val="24"/>
          <w:szCs w:val="24"/>
        </w:rPr>
      </w:pPr>
    </w:p>
    <w:p w14:paraId="0D7187A9" w14:textId="77777777" w:rsidR="00340218" w:rsidRPr="00044F42" w:rsidRDefault="00340218" w:rsidP="00340218">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3) Availability of data and materials: The outcome data that support the findings of this study are available from the Minnesota Hospital Association but restrictions apply to the availability of these data, which were used under license for the current study, and so are not publicly available. The remaining data are publicly available.</w:t>
      </w:r>
    </w:p>
    <w:p w14:paraId="576E1012" w14:textId="77777777" w:rsidR="00340218" w:rsidRPr="00044F42" w:rsidRDefault="00340218" w:rsidP="00340218">
      <w:pPr>
        <w:rPr>
          <w:rFonts w:ascii="Times New Roman" w:eastAsia="Times New Roman" w:hAnsi="Times New Roman" w:cs="Times New Roman"/>
          <w:sz w:val="24"/>
          <w:szCs w:val="24"/>
        </w:rPr>
      </w:pPr>
    </w:p>
    <w:p w14:paraId="346B6CCA" w14:textId="77777777" w:rsidR="00340218" w:rsidRPr="00044F42" w:rsidRDefault="00340218" w:rsidP="00340218">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Keywords: police violence, structural racism, mental health</w:t>
      </w:r>
    </w:p>
    <w:p w14:paraId="18394A97" w14:textId="77777777" w:rsidR="00340218" w:rsidRPr="00044F42" w:rsidRDefault="00340218" w:rsidP="00340218">
      <w:pPr>
        <w:rPr>
          <w:rFonts w:ascii="Times New Roman" w:eastAsia="Times New Roman" w:hAnsi="Times New Roman" w:cs="Times New Roman"/>
          <w:sz w:val="24"/>
          <w:szCs w:val="24"/>
        </w:rPr>
      </w:pPr>
    </w:p>
    <w:p w14:paraId="68EF4816" w14:textId="77777777" w:rsidR="00340218" w:rsidRPr="00044F42" w:rsidRDefault="00340218" w:rsidP="00340218">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Abbreviations:</w:t>
      </w:r>
    </w:p>
    <w:p w14:paraId="3EAD6DE7" w14:textId="77777777" w:rsidR="00340218" w:rsidRPr="00044F42" w:rsidRDefault="00340218" w:rsidP="00340218">
      <w:p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044F42">
        <w:rPr>
          <w:rFonts w:ascii="Times New Roman" w:eastAsia="Times New Roman" w:hAnsi="Times New Roman" w:cs="Times New Roman"/>
          <w:bCs/>
          <w:color w:val="000000"/>
          <w:sz w:val="24"/>
          <w:szCs w:val="24"/>
        </w:rPr>
        <w:t xml:space="preserve">ICD-10 CM: International Classification of Disease </w:t>
      </w:r>
    </w:p>
    <w:p w14:paraId="1E5DFEB4" w14:textId="77777777" w:rsidR="00340218" w:rsidRPr="00044F42" w:rsidRDefault="00340218" w:rsidP="00340218">
      <w:p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044F42">
        <w:rPr>
          <w:rFonts w:ascii="Times New Roman" w:eastAsia="Times New Roman" w:hAnsi="Times New Roman" w:cs="Times New Roman"/>
          <w:bCs/>
          <w:color w:val="000000"/>
          <w:sz w:val="24"/>
          <w:szCs w:val="24"/>
        </w:rPr>
        <w:t>MHA: Minnesota Hospital Association</w:t>
      </w:r>
    </w:p>
    <w:p w14:paraId="1700F352" w14:textId="77777777" w:rsidR="00340218" w:rsidRPr="00044F42" w:rsidRDefault="00340218" w:rsidP="00340218">
      <w:p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044F42">
        <w:rPr>
          <w:rFonts w:ascii="Times New Roman" w:eastAsia="Times New Roman" w:hAnsi="Times New Roman" w:cs="Times New Roman"/>
          <w:bCs/>
          <w:color w:val="000000"/>
          <w:sz w:val="24"/>
          <w:szCs w:val="24"/>
        </w:rPr>
        <w:t>ACS: American Community Survey</w:t>
      </w:r>
    </w:p>
    <w:p w14:paraId="1A833F8C" w14:textId="77777777" w:rsidR="00340218" w:rsidRPr="00044F42" w:rsidRDefault="00340218" w:rsidP="00340218">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ITS: Interrupted Time Series</w:t>
      </w:r>
    </w:p>
    <w:p w14:paraId="7EE165F7" w14:textId="77777777" w:rsidR="00340218" w:rsidRDefault="00340218">
      <w:pPr>
        <w:rPr>
          <w:rFonts w:ascii="Times New Roman" w:eastAsia="Times New Roman" w:hAnsi="Times New Roman" w:cs="Times New Roman"/>
        </w:rPr>
      </w:pPr>
    </w:p>
    <w:p w14:paraId="4754A93B" w14:textId="77777777" w:rsidR="00340218" w:rsidRDefault="00340218">
      <w:pPr>
        <w:rPr>
          <w:rFonts w:ascii="Times New Roman" w:eastAsia="Times New Roman" w:hAnsi="Times New Roman" w:cs="Times New Roman"/>
        </w:rPr>
      </w:pPr>
    </w:p>
    <w:p w14:paraId="433FEFD1" w14:textId="09820EC5" w:rsidR="00340218" w:rsidRDefault="0012214A">
      <w:pPr>
        <w:rPr>
          <w:rFonts w:ascii="Times New Roman" w:eastAsia="Times New Roman" w:hAnsi="Times New Roman" w:cs="Times New Roman"/>
        </w:rPr>
      </w:pPr>
      <w:r>
        <w:rPr>
          <w:rFonts w:ascii="Times New Roman" w:eastAsia="Times New Roman" w:hAnsi="Times New Roman" w:cs="Times New Roman"/>
        </w:rPr>
        <w:t>Corresponding Author:</w:t>
      </w:r>
    </w:p>
    <w:p w14:paraId="29B8DCE8" w14:textId="7537C88F" w:rsidR="0012214A" w:rsidRDefault="0012214A">
      <w:pPr>
        <w:rPr>
          <w:rFonts w:ascii="Times New Roman" w:eastAsia="Times New Roman" w:hAnsi="Times New Roman" w:cs="Times New Roman"/>
        </w:rPr>
      </w:pPr>
      <w:r>
        <w:rPr>
          <w:rFonts w:ascii="Times New Roman" w:eastAsia="Times New Roman" w:hAnsi="Times New Roman" w:cs="Times New Roman"/>
        </w:rPr>
        <w:t>N. Jeanie Santaularia PhD, MPH</w:t>
      </w:r>
    </w:p>
    <w:p w14:paraId="008DF3BE" w14:textId="38CFAFC7" w:rsidR="0012214A" w:rsidRDefault="0012214A">
      <w:pPr>
        <w:rPr>
          <w:rFonts w:ascii="Times New Roman" w:eastAsia="Times New Roman" w:hAnsi="Times New Roman" w:cs="Times New Roman"/>
        </w:rPr>
      </w:pPr>
      <w:r>
        <w:rPr>
          <w:rFonts w:ascii="Times New Roman" w:eastAsia="Times New Roman" w:hAnsi="Times New Roman" w:cs="Times New Roman"/>
        </w:rPr>
        <w:t>njsanta@uw.edu</w:t>
      </w:r>
    </w:p>
    <w:p w14:paraId="2CB10BA6" w14:textId="77777777" w:rsidR="0012214A" w:rsidRDefault="0012214A">
      <w:pPr>
        <w:rPr>
          <w:rFonts w:ascii="Times New Roman" w:eastAsia="Times New Roman" w:hAnsi="Times New Roman" w:cs="Times New Roman"/>
        </w:rPr>
      </w:pPr>
    </w:p>
    <w:p w14:paraId="5BA4C6B5" w14:textId="77777777" w:rsidR="00340218" w:rsidRDefault="00340218">
      <w:pPr>
        <w:rPr>
          <w:rFonts w:ascii="Times New Roman" w:eastAsia="Times New Roman" w:hAnsi="Times New Roman" w:cs="Times New Roman"/>
        </w:rPr>
      </w:pPr>
    </w:p>
    <w:p w14:paraId="3F657EC6" w14:textId="77777777" w:rsidR="00340218" w:rsidRDefault="00340218">
      <w:pPr>
        <w:rPr>
          <w:rFonts w:ascii="Times New Roman" w:eastAsia="Times New Roman" w:hAnsi="Times New Roman" w:cs="Times New Roman"/>
        </w:rPr>
      </w:pPr>
    </w:p>
    <w:p w14:paraId="00F96BC4" w14:textId="77777777" w:rsidR="00340218" w:rsidRDefault="00340218">
      <w:pPr>
        <w:rPr>
          <w:rFonts w:ascii="Times New Roman" w:eastAsia="Times New Roman" w:hAnsi="Times New Roman" w:cs="Times New Roman"/>
        </w:rPr>
      </w:pPr>
    </w:p>
    <w:p w14:paraId="7695FEDF" w14:textId="77777777" w:rsidR="00340218" w:rsidRDefault="00340218">
      <w:pPr>
        <w:rPr>
          <w:rFonts w:ascii="Times New Roman" w:eastAsia="Times New Roman" w:hAnsi="Times New Roman" w:cs="Times New Roman"/>
        </w:rPr>
      </w:pPr>
    </w:p>
    <w:p w14:paraId="363E7DD6" w14:textId="77777777" w:rsidR="00340218" w:rsidRDefault="00340218">
      <w:pPr>
        <w:rPr>
          <w:rFonts w:ascii="Times New Roman" w:eastAsia="Times New Roman" w:hAnsi="Times New Roman" w:cs="Times New Roman"/>
        </w:rPr>
      </w:pPr>
    </w:p>
    <w:p w14:paraId="1FCCBF88" w14:textId="77777777" w:rsidR="00340218" w:rsidRDefault="00340218">
      <w:pPr>
        <w:rPr>
          <w:rFonts w:ascii="Times New Roman" w:eastAsia="Times New Roman" w:hAnsi="Times New Roman" w:cs="Times New Roman"/>
        </w:rPr>
      </w:pPr>
    </w:p>
    <w:p w14:paraId="0123A873" w14:textId="77777777" w:rsidR="00340218" w:rsidRDefault="00340218">
      <w:pPr>
        <w:rPr>
          <w:rFonts w:ascii="Times New Roman" w:eastAsia="Times New Roman" w:hAnsi="Times New Roman" w:cs="Times New Roman"/>
        </w:rPr>
      </w:pPr>
    </w:p>
    <w:p w14:paraId="240569EA" w14:textId="77777777" w:rsidR="00340218" w:rsidRDefault="00340218">
      <w:pPr>
        <w:rPr>
          <w:rFonts w:ascii="Times New Roman" w:eastAsia="Times New Roman" w:hAnsi="Times New Roman" w:cs="Times New Roman"/>
        </w:rPr>
      </w:pPr>
    </w:p>
    <w:p w14:paraId="3047AC5E" w14:textId="77777777" w:rsidR="00340218" w:rsidRDefault="00340218">
      <w:pPr>
        <w:rPr>
          <w:rFonts w:ascii="Times New Roman" w:eastAsia="Times New Roman" w:hAnsi="Times New Roman" w:cs="Times New Roman"/>
        </w:rPr>
      </w:pPr>
    </w:p>
    <w:p w14:paraId="00000001" w14:textId="7EBCE91B" w:rsidR="00D07932" w:rsidRDefault="00000000">
      <w:pPr>
        <w:rPr>
          <w:rFonts w:ascii="Times New Roman" w:eastAsia="Times New Roman" w:hAnsi="Times New Roman" w:cs="Times New Roman"/>
        </w:rPr>
      </w:pPr>
      <w:r>
        <w:rPr>
          <w:rFonts w:ascii="Times New Roman" w:eastAsia="Times New Roman" w:hAnsi="Times New Roman" w:cs="Times New Roman"/>
        </w:rPr>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00000002" w14:textId="77777777" w:rsidR="00D07932" w:rsidRDefault="00D07932">
      <w:pPr>
        <w:rPr>
          <w:rFonts w:ascii="Times New Roman" w:eastAsia="Times New Roman" w:hAnsi="Times New Roman" w:cs="Times New Roman"/>
        </w:rPr>
      </w:pPr>
    </w:p>
    <w:p w14:paraId="00000003" w14:textId="77777777" w:rsidR="00D07932" w:rsidRDefault="00D07932">
      <w:pPr>
        <w:rPr>
          <w:rFonts w:ascii="Times New Roman" w:eastAsia="Times New Roman" w:hAnsi="Times New Roman" w:cs="Times New Roman"/>
        </w:rPr>
      </w:pPr>
    </w:p>
    <w:p w14:paraId="00000004" w14:textId="77777777" w:rsidR="00D07932" w:rsidRDefault="00000000">
      <w:pPr>
        <w:rPr>
          <w:rFonts w:ascii="Times New Roman" w:eastAsia="Times New Roman" w:hAnsi="Times New Roman" w:cs="Times New Roman"/>
        </w:rPr>
      </w:pPr>
      <w:r>
        <w:rPr>
          <w:rFonts w:ascii="Times New Roman" w:eastAsia="Times New Roman" w:hAnsi="Times New Roman" w:cs="Times New Roman"/>
        </w:rPr>
        <w:t>Abstract</w:t>
      </w:r>
    </w:p>
    <w:p w14:paraId="00000005" w14:textId="77777777" w:rsidR="00D07932" w:rsidRDefault="00D07932">
      <w:pPr>
        <w:rPr>
          <w:rFonts w:ascii="Times New Roman" w:eastAsia="Times New Roman" w:hAnsi="Times New Roman" w:cs="Times New Roman"/>
        </w:rPr>
      </w:pPr>
    </w:p>
    <w:p w14:paraId="00000006" w14:textId="77777777" w:rsidR="00D07932" w:rsidRDefault="00000000">
      <w:pPr>
        <w:rPr>
          <w:rFonts w:ascii="Times New Roman" w:eastAsia="Times New Roman" w:hAnsi="Times New Roman" w:cs="Times New Roman"/>
        </w:rPr>
      </w:pPr>
      <w:r>
        <w:rPr>
          <w:rFonts w:ascii="Times New Roman" w:eastAsia="Times New Roman" w:hAnsi="Times New Roman" w:cs="Times New Roman"/>
        </w:rPr>
        <w:t xml:space="preserve">The high-profile police murder of George Floyd is likely to have an aftermath of negative health consequences, particularly among Black people. Our study evaluates the impact of the murder of Mr. Floyd on mental health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and white communities in Minneapolis, Minnesota. We constructed a panel dataset merging data from the Minnesota Hospital Association, Minnesota Department of Natural Resources, Minneapolis Police Department, and American Community Survey. First, we specify an overall and racial subgroup autoregressive interrupted time-series design to identify the impact of the murder on rates of mental health hospital discharge at the city-level. We then examine the spatial heterogeneity in the impact of the murder by specifying zip code tabulation area (ZCTA)-level panel models. We find a 0.23 per 1,000 increase in mental health conditions among Black people in the immediate post-murder period, followed by a weekly decline (-.007) in mental health diagnoses. We do not find a substantial rate increase in White 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Further, our analyses at the ZCTA-week-level corroborate these findings, while showing that the increase for Black residents was </w:t>
      </w:r>
      <w:r>
        <w:rPr>
          <w:rFonts w:ascii="Times New Roman" w:eastAsia="Times New Roman" w:hAnsi="Times New Roman" w:cs="Times New Roman"/>
          <w:i/>
        </w:rPr>
        <w:t>global</w:t>
      </w:r>
      <w:r>
        <w:rPr>
          <w:rFonts w:ascii="Times New Roman" w:eastAsia="Times New Roman" w:hAnsi="Times New Roman" w:cs="Times New Roman"/>
        </w:rPr>
        <w:t xml:space="preserve">. These findings speak to the traumatizing effects of police violence and the short- and longer-term public health consequences for Black communities. </w:t>
      </w:r>
    </w:p>
    <w:p w14:paraId="00000007" w14:textId="77777777" w:rsidR="00D07932" w:rsidRDefault="00D07932">
      <w:pPr>
        <w:rPr>
          <w:rFonts w:ascii="Times New Roman" w:eastAsia="Times New Roman" w:hAnsi="Times New Roman" w:cs="Times New Roman"/>
        </w:rPr>
      </w:pPr>
    </w:p>
    <w:p w14:paraId="00000008" w14:textId="77777777" w:rsidR="00D07932" w:rsidRDefault="00D07932">
      <w:pPr>
        <w:rPr>
          <w:rFonts w:ascii="Times New Roman" w:eastAsia="Times New Roman" w:hAnsi="Times New Roman" w:cs="Times New Roman"/>
        </w:rPr>
      </w:pPr>
    </w:p>
    <w:p w14:paraId="00000009" w14:textId="77777777" w:rsidR="00D07932" w:rsidRDefault="00D07932">
      <w:pPr>
        <w:rPr>
          <w:rFonts w:ascii="Times New Roman" w:eastAsia="Times New Roman" w:hAnsi="Times New Roman" w:cs="Times New Roman"/>
        </w:rPr>
      </w:pPr>
    </w:p>
    <w:p w14:paraId="0000000A" w14:textId="77777777" w:rsidR="00D07932" w:rsidRDefault="00D07932">
      <w:pPr>
        <w:rPr>
          <w:rFonts w:ascii="Times New Roman" w:eastAsia="Times New Roman" w:hAnsi="Times New Roman" w:cs="Times New Roman"/>
        </w:rPr>
      </w:pPr>
    </w:p>
    <w:p w14:paraId="0000000B" w14:textId="77777777" w:rsidR="00D07932" w:rsidRDefault="00D07932">
      <w:pPr>
        <w:rPr>
          <w:rFonts w:ascii="Times New Roman" w:eastAsia="Times New Roman" w:hAnsi="Times New Roman" w:cs="Times New Roman"/>
        </w:rPr>
      </w:pPr>
    </w:p>
    <w:p w14:paraId="0000000C" w14:textId="77777777" w:rsidR="00D07932" w:rsidRDefault="00D07932">
      <w:pPr>
        <w:rPr>
          <w:rFonts w:ascii="Times New Roman" w:eastAsia="Times New Roman" w:hAnsi="Times New Roman" w:cs="Times New Roman"/>
        </w:rPr>
      </w:pPr>
    </w:p>
    <w:p w14:paraId="0000000D" w14:textId="77777777" w:rsidR="00D07932" w:rsidRDefault="00D07932">
      <w:pPr>
        <w:rPr>
          <w:rFonts w:ascii="Times New Roman" w:eastAsia="Times New Roman" w:hAnsi="Times New Roman" w:cs="Times New Roman"/>
        </w:rPr>
      </w:pPr>
    </w:p>
    <w:p w14:paraId="0000000E" w14:textId="77777777" w:rsidR="00D07932" w:rsidRDefault="00D07932">
      <w:pPr>
        <w:rPr>
          <w:rFonts w:ascii="Times New Roman" w:eastAsia="Times New Roman" w:hAnsi="Times New Roman" w:cs="Times New Roman"/>
        </w:rPr>
      </w:pPr>
    </w:p>
    <w:p w14:paraId="0000000F" w14:textId="77777777" w:rsidR="00D07932" w:rsidRDefault="00D07932">
      <w:pPr>
        <w:rPr>
          <w:rFonts w:ascii="Times New Roman" w:eastAsia="Times New Roman" w:hAnsi="Times New Roman" w:cs="Times New Roman"/>
        </w:rPr>
      </w:pPr>
    </w:p>
    <w:p w14:paraId="00000010" w14:textId="77777777" w:rsidR="00D07932" w:rsidRDefault="00D07932">
      <w:pPr>
        <w:rPr>
          <w:rFonts w:ascii="Times New Roman" w:eastAsia="Times New Roman" w:hAnsi="Times New Roman" w:cs="Times New Roman"/>
        </w:rPr>
      </w:pPr>
    </w:p>
    <w:p w14:paraId="00000011" w14:textId="77777777" w:rsidR="00D07932" w:rsidRDefault="00D07932">
      <w:pPr>
        <w:rPr>
          <w:rFonts w:ascii="Times New Roman" w:eastAsia="Times New Roman" w:hAnsi="Times New Roman" w:cs="Times New Roman"/>
        </w:rPr>
      </w:pPr>
    </w:p>
    <w:p w14:paraId="00000012" w14:textId="77777777" w:rsidR="00D07932" w:rsidRDefault="00D07932">
      <w:pPr>
        <w:rPr>
          <w:rFonts w:ascii="Times New Roman" w:eastAsia="Times New Roman" w:hAnsi="Times New Roman" w:cs="Times New Roman"/>
        </w:rPr>
      </w:pPr>
    </w:p>
    <w:p w14:paraId="00000013" w14:textId="77777777" w:rsidR="00D07932" w:rsidRDefault="00D07932">
      <w:pPr>
        <w:rPr>
          <w:rFonts w:ascii="Times New Roman" w:eastAsia="Times New Roman" w:hAnsi="Times New Roman" w:cs="Times New Roman"/>
        </w:rPr>
      </w:pPr>
    </w:p>
    <w:p w14:paraId="00000014" w14:textId="77777777" w:rsidR="00D07932" w:rsidRDefault="00D07932">
      <w:pPr>
        <w:rPr>
          <w:rFonts w:ascii="Times New Roman" w:eastAsia="Times New Roman" w:hAnsi="Times New Roman" w:cs="Times New Roman"/>
        </w:rPr>
      </w:pPr>
    </w:p>
    <w:p w14:paraId="00000015" w14:textId="77777777" w:rsidR="00D07932" w:rsidRDefault="00D07932">
      <w:pPr>
        <w:rPr>
          <w:rFonts w:ascii="Times New Roman" w:eastAsia="Times New Roman" w:hAnsi="Times New Roman" w:cs="Times New Roman"/>
        </w:rPr>
      </w:pPr>
    </w:p>
    <w:p w14:paraId="00000016" w14:textId="77777777" w:rsidR="00D07932" w:rsidRDefault="00D07932">
      <w:pPr>
        <w:rPr>
          <w:rFonts w:ascii="Times New Roman" w:eastAsia="Times New Roman" w:hAnsi="Times New Roman" w:cs="Times New Roman"/>
        </w:rPr>
      </w:pPr>
    </w:p>
    <w:p w14:paraId="00000017" w14:textId="77777777" w:rsidR="00D07932" w:rsidRDefault="00D07932">
      <w:pPr>
        <w:rPr>
          <w:rFonts w:ascii="Times New Roman" w:eastAsia="Times New Roman" w:hAnsi="Times New Roman" w:cs="Times New Roman"/>
        </w:rPr>
      </w:pPr>
    </w:p>
    <w:p w14:paraId="00000018" w14:textId="77777777" w:rsidR="00D07932" w:rsidRDefault="00D07932">
      <w:pPr>
        <w:rPr>
          <w:rFonts w:ascii="Times New Roman" w:eastAsia="Times New Roman" w:hAnsi="Times New Roman" w:cs="Times New Roman"/>
        </w:rPr>
      </w:pPr>
    </w:p>
    <w:p w14:paraId="00000019" w14:textId="77777777" w:rsidR="00D07932" w:rsidRDefault="00D07932">
      <w:pPr>
        <w:rPr>
          <w:rFonts w:ascii="Times New Roman" w:eastAsia="Times New Roman" w:hAnsi="Times New Roman" w:cs="Times New Roman"/>
        </w:rPr>
      </w:pPr>
    </w:p>
    <w:p w14:paraId="0000001A" w14:textId="77777777" w:rsidR="00D07932" w:rsidRDefault="00D07932">
      <w:pPr>
        <w:rPr>
          <w:rFonts w:ascii="Times New Roman" w:eastAsia="Times New Roman" w:hAnsi="Times New Roman" w:cs="Times New Roman"/>
        </w:rPr>
      </w:pPr>
    </w:p>
    <w:p w14:paraId="0000001B" w14:textId="77777777" w:rsidR="00D07932" w:rsidRDefault="00D07932">
      <w:pPr>
        <w:rPr>
          <w:rFonts w:ascii="Times New Roman" w:eastAsia="Times New Roman" w:hAnsi="Times New Roman" w:cs="Times New Roman"/>
        </w:rPr>
      </w:pPr>
    </w:p>
    <w:p w14:paraId="0000001C" w14:textId="77777777" w:rsidR="00D07932" w:rsidRDefault="00D07932">
      <w:pPr>
        <w:rPr>
          <w:rFonts w:ascii="Times New Roman" w:eastAsia="Times New Roman" w:hAnsi="Times New Roman" w:cs="Times New Roman"/>
        </w:rPr>
      </w:pPr>
    </w:p>
    <w:p w14:paraId="0000001D" w14:textId="77777777" w:rsidR="00D07932" w:rsidRDefault="00D07932">
      <w:pPr>
        <w:rPr>
          <w:rFonts w:ascii="Times New Roman" w:eastAsia="Times New Roman" w:hAnsi="Times New Roman" w:cs="Times New Roman"/>
        </w:rPr>
      </w:pPr>
    </w:p>
    <w:p w14:paraId="0000001E" w14:textId="77777777" w:rsidR="00D0793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0000001F" w14:textId="77777777" w:rsidR="00D07932" w:rsidRDefault="00D07932">
      <w:pPr>
        <w:rPr>
          <w:rFonts w:ascii="Times New Roman" w:eastAsia="Times New Roman" w:hAnsi="Times New Roman" w:cs="Times New Roman"/>
        </w:rPr>
      </w:pPr>
    </w:p>
    <w:p w14:paraId="00000020"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t>Introduction</w:t>
      </w:r>
    </w:p>
    <w:p w14:paraId="00000021" w14:textId="77777777" w:rsidR="00D07932" w:rsidRDefault="00D07932">
      <w:pPr>
        <w:rPr>
          <w:rFonts w:ascii="Times New Roman" w:eastAsia="Times New Roman" w:hAnsi="Times New Roman" w:cs="Times New Roman"/>
        </w:rPr>
      </w:pPr>
    </w:p>
    <w:p w14:paraId="00000022" w14:textId="06A022F8"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Racialized police violence has been pervasive throughout United States history. As James Baldwin noted, “History is not something you read about in a book; history is not even the past, it’s the present, because everybody operates, whether or not we know it, out of assumptions which are produced only, and only by our history.”</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{"citationID":"0VdA5Zqk","properties":{"formattedCitation":"\\super 1\\nosupersub{}","plainCitation":"1","noteIndex":0},"citationItems":[{"id":9906,"uris":["http://zotero.org/users/6155323/items/MY56D6YG"],"itemData":{"id":9906,"type":"broadcast","abstract":"Mr. Baldwin talked about the civil rights movement, the mistaken worship of innocence and immaturity, the interdependent connections of the world, the U.S. guilt from taking Native American lands, and other topics. He also responded to questions submitted by audience members.","container-title":"National Press Club","event-place":"Washington D.C.","language":"en","publisher":"C-SPAN","publisher-place":"Washington D.C.","title":"James Baldwin's National Press Club Speech","URL":"https://www.press.org/author-speech-0","accessed":{"date-parts":[["2023",4,13]]},"issued":{"date-parts":[["1986"]]}}}],"schema":"https://github.com/citation-style-language/schema/raw/master/csl-citation.json"}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1</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America’s history of slave patrols is reflected in the police violence against Black people today.</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{"citationID":"eWNMRjst","properties":{"formattedCitation":"\\super 2\\nosupersub{}","plainCitation":"2","noteIndex":0},"citationItems":[{"id":9905,"uris":["http://zotero.org/users/6155323/items/48CD8CD5"],"itemData":{"id":9905,"type":"article-journal","abstract":"The rate of police-involved killings in the U.S. greatly exceeds that of other industrialized nations and is highly racially disproportionate. Yet, we know relatively little about the antecedents of police violence, and even less about what explains the distribution of police killings across space. We ask whether there is a connection between contemporary police killings in the U.S. and the country's unique history of racial subjugation and violence. We focus particularly on lynching era violence in the South between 1877 and 1950 during which vigilantes killed thousands of Blacks and hundreds of Whites. We propose three main pathways through which lynchings shape law enforcement practices today: legacies of racialized criminal threat, brutalization, and legal estrangement. Analyzing Mapping Police Violence data that provide a more complete picture of lethal police force than currently available government databases, we find that lynching, regardless of victim race, moderately associates with present-day lethal police shootings of Blacks. We find some evidence that lynching also associates with lethal shootings of Whites, although this finding depends of model specification. On balance, our results suggest that lynching's legacy for law enforcement may operate through enduring cultural supports for severe punishment.","container-title":"Race and Justice","DOI":"10.1177/21533687221120951","ISSN":"2153-3687","language":"en","note":"publisher: SAGE Publications Inc","page":"21533687221120951","source":"SAGE Journals","title":"The Lynching Era and Contemporary Lethal Police Shootings in the South","author":[{"family":"Lyons","given":"Christopher J."},{"family":"Painter-Davis","given":"Noah"},{"family":"Medaris","given":"Drew C."}],"issued":{"date-parts":[["2022",8,15]]}}}],"schema":"https://github.com/citation-style-language/schema/raw/master/csl-citation.json"}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2</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Black people are 5 times more likely than white people to sustain an injury during a police encounter that requires emergency room care,</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{"citationID":"ksRMv7Jx","properties":{"formattedCitation":"\\super 3\\nosupersub{}","plainCitation":"3","noteIndex":0},"citationItems":[{"id":9867,"uris":["http://zotero.org/users/6155323/items/WHF4LXND"],"itemData":{"id":9867,"type":"article-journal","abstract":"Aims\nVictimisation by the police is purported to be widespread in cities in the USA, but there is limited data on police–public encounters from community samples. This is partly due to an absence of measures for assessing police violence exposure from the standpoint of civilians. As such, the demographic distribution and mental health correlates of police victimisation are poorly understood. The aims of this study were to present community-based prevalence estimates of positive policing and police victimisation based on assessment with two novel measures, and to test the hypotheses that (1) exposure to police victimisation would vary across demographic groups and (2) would be associated with depression and psychological distress.\n\nMethods\nThe Survey of Police–Public Encounters study surveyed adults residing in four US cities to examine the prevalence, demographic distribution and psychological correlates of police victimisation. Participants (N = 1615) completed measures of psychological distress (K-6 scale), depression (Patient Health Questionnaire 9) and two newly constructed measures of civilian-reported police–public encounters. Both measures were developed to assess police victimisation based on the WHO domains of violence, which include physical violence (with and without a weapon, assessed separately), sexual violence (inappropriate sexual contact, including public strip searches), psychological violence (e.g., threatening, intimidating, stopping without cause, or using discriminatory slurs) and neglect (police not responding when called or responding too late). The Police Practices Inventory assesses lifetime history of exposure to positive policing and police victimisation, and the Expectations of Police Practices Scale assesses the perceived likelihood of future incidents of police victimisation. Linear regression models were used to test for associations between police–public encounters and psychological distress and depression.\n\nResults\nPsychological violence (18.6%) and police neglect (18.8%) were commonly reported in this sample and a substantial minority of respondents also reported more severe forms of violence, specifically physical (6.1%), sexual (2.8%) and physical with a weapon (3.3%). Police victimisation was more frequently reported by racial/ethnic minorities, males, transgender respondents and younger adults. Nearly all forms of victimisation (but not positive policing) were associated with psychological distress and depression in adjusted linear regression models.\n\nConclusions\nVictimisation by police appears to be widespread, inequitably distributed across demographic groups and psychologically impactful. These findings suggest that public health efforts to both reduce the prevalence of police violence and to alleviate its psychological impact may be needed, particularly in disadvantaged urban communities.","container-title":"Epidemiology and Psychiatric Sciences","DOI":"10.1017/S2045796016000810","ISSN":"2045-7960","issue":"5","journalAbbreviation":"Epidemiol Psychiatr Sci","note":"PMID: 27834166\nPMCID: PMC6998899","page":"466-477","source":"PubMed Central","title":"Prevalence, demographic variation and psychological correlates of exposure to police victimisation in four US cities","volume":"26","author":[{"family":"DeVylder","given":"J. E."},{"family":"Oh","given":"H. Y."},{"family":"Nam","given":"B."},{"family":"Sharpe","given":"T. L."},{"family":"Lehmann","given":"M."},{"family":"Link","given":"B. G."}],"issued":{"date-parts":[["2016",11,11]]}}}],"schema":"https://github.com/citation-style-language/schema/raw/master/csl-citation.json"}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3</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and are disproportionately subject to police uses of force</w:t>
      </w:r>
      <w:r w:rsidR="00EF0C3E">
        <w:fldChar w:fldCharType="begin"/>
      </w:r>
      <w:r w:rsidR="00EF0C3E">
        <w:instrText xml:space="preserve"> ADDIN ZOTERO_ITEM CSL_CITATION {"citationID":"4dP7tRAS","properties":{"formattedCitation":"\\super 4\\nosupersub{}","plainCitation":"4","noteIndex":0},"citationItems":[{"id":9913,"uris":["http://zotero.org/users/6155323/items/ZT5AXLLZ"],"itemData":{"id":9913,"type":"article-journal","abstract":"Researchers often lack the necessary data to credibly estimate racial discrimination in policing. In particular, police administrative records lack information on civilians that police observe but do not investigate. In this paper, we show that if police racially discriminate when choosing whom to investigate, analyses using administrative records to estimate racial discrimination in police behavior are statistically biased, rendering many quantities of interest unidenti ed—even among investigated individuals—absent strong and untestable assumptions. Using principal strati cation in a causal mediation framework, we derive the exact form of the statistical bias that results from traditional estimation. We develop a bias-correction procedure and nonparametric sharp bounds for race e ects, replicate published ndings, and show the traditional estimator can severely underestimate levels of racially biased policing or mask discrimination entirely. We conclude by outlining a general and feasible design for future studies that is robust to this inferential snare.","container-title":"American Political Science Review","DOI":"10.1017/S0003055420000039","ISSN":"0003-0554, 1537-5943","issue":"3","journalAbbreviation":"Am Polit Sci Rev","language":"en","page":"619-637","source":"DOI.org (Crossref)","title":"Administrative Records Mask Racially Biased Policing","volume":"114","author":[{"family":"Knox","given":"Dean"},{"family":"Lowe","given":"Will"},{"family":"Mummolo","given":"Jonathan"}],"issued":{"date-parts":[["2020",8]]}}}],"schema":"https://github.com/citation-style-language/schema/raw/master/csl-citation.json"} </w:instrText>
      </w:r>
      <w:r w:rsidR="00EF0C3E">
        <w:fldChar w:fldCharType="separate"/>
      </w:r>
      <w:r w:rsidR="00EF0C3E" w:rsidRPr="00EF0C3E">
        <w:rPr>
          <w:szCs w:val="24"/>
          <w:vertAlign w:val="superscript"/>
        </w:rPr>
        <w:t>4</w:t>
      </w:r>
      <w:r w:rsidR="00EF0C3E">
        <w:fldChar w:fldCharType="end"/>
      </w:r>
      <w:r>
        <w:rPr>
          <w:rFonts w:ascii="Times New Roman" w:eastAsia="Times New Roman" w:hAnsi="Times New Roman" w:cs="Times New Roman"/>
        </w:rPr>
        <w:t xml:space="preserve">  and face substantially higher lifetime risks of being killed by police.</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{"citationID":"DZaUbTXD","properties":{"formattedCitation":"\\super 5\\nosupersub{}","plainCitation":"5","noteIndex":0},"citationItems":[{"id":9908,"uris":["http://zotero.org/users/6155323/items/GC3TB8Y2"],"itemData":{"id":9908,"type":"article-journal","abstract":"We use data on police-involved deaths to estimate how the risk of being killed by police use of force in the United States varies across social groups. We estimate the lifetime and age-specific risks of being killed by police by race and sex. We also provide estimates of the proportion of all deaths accounted for by police use of force. We find that African American men and women, American Indian/Alaska Native men and women, and Latino men face higher lifetime risk of being killed by police than do their white peers. We find that Latina women and Asian/Pacific Islander men and women face lower risk of being killed by police than do their white peers. Risk is highest for black men, who (at current levels of risk) face about a 1 in 1,000 chance of being killed by police over the life course. The average lifetime odds of being killed by police are about 1 in 2,000 for men and about 1 in 33,000 for women. Risk peaks between the ages of 20 y and 35 y for all groups. For young men of color, police use of force is among the leading causes of death.","container-title":"Proceedings of the National Academy of Sciences","DOI":"10.1073/pnas.1821204116","issue":"34","note":"publisher: Proceedings of the National Academy of Sciences","page":"16793-16798","source":"pnas.org (Atypon)","title":"Risk of being killed by police use of force in the United States by age, race–ethnicity, and sex","volume":"116","author":[{"family":"Edwards","given":"Frank"},{"family":"Lee","given":"Hedwig"},{"family":"Esposito","given":"Michael"}],"issued":{"date-parts":[["2019",8,20]]}}}],"schema":"https://github.com/citation-style-language/schema/raw/master/csl-citation.json"}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5</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Bowleg and colleagues introduce the concept of </w:t>
      </w:r>
      <w:r>
        <w:rPr>
          <w:rFonts w:ascii="Times New Roman" w:eastAsia="Times New Roman" w:hAnsi="Times New Roman" w:cs="Times New Roman"/>
          <w:color w:val="9900FF"/>
        </w:rPr>
        <w:t>the Anti-Black Police Violence Continuum, which underscores that the range of violence inflicted by police is a manifestation of anti-Black structural racism.</w:t>
      </w:r>
      <w:r w:rsidR="00EF0C3E">
        <w:rPr>
          <w:rFonts w:ascii="Times New Roman" w:eastAsia="Times New Roman" w:hAnsi="Times New Roman" w:cs="Times New Roman"/>
          <w:color w:val="9900FF"/>
        </w:rPr>
        <w:fldChar w:fldCharType="begin"/>
      </w:r>
      <w:r w:rsidR="00EF0C3E">
        <w:rPr>
          <w:rFonts w:ascii="Times New Roman" w:eastAsia="Times New Roman" w:hAnsi="Times New Roman" w:cs="Times New Roman"/>
          <w:color w:val="9900FF"/>
        </w:rPr>
        <w:instrText xml:space="preserve"> ADDIN ZOTERO_ITEM CSL_CITATION {"citationID":"EIG7NBPH","properties":{"formattedCitation":"\\super 6\\nosupersub{}","plainCitation":"6","noteIndex":0},"citationItems":[{"id":10125,"uris":["http://zotero.org/users/6155323/items/I75R6K9Z"],"itemData":{"id":10125,"type":"article-journal","container-title":"American Psychologist","DOI":"10.1037/amp0000899","ISSN":"1935-990X","issue":"3","note":"publisher: US: American Psychological Association","page":"362","source":"psycnet-apa-org.offcampus.lib.washington.edu","title":"Beyond “heartfelt condolences”: A critical take on mainstream psychology’s responses to anti-Black police brutality.","title-short":"Beyond “heartfelt condolences”","volume":"77","author":[{"family":"Bowleg","given":"Lisa"},{"family":"Boone","given":"Cheriko A."},{"family":"Holt","given":"Sidney L."},{"family":"Río-González","given":"Ana Maria","non-dropping-particle":"del"},{"family":"Mbaba","given":"Mary"}],"issued":{"literal":"20211223"}}}],"schema":"https://github.com/citation-style-language/schema/raw/master/csl-citation.json"} </w:instrText>
      </w:r>
      <w:r w:rsidR="00EF0C3E">
        <w:rPr>
          <w:rFonts w:ascii="Times New Roman" w:eastAsia="Times New Roman" w:hAnsi="Times New Roman" w:cs="Times New Roman"/>
          <w:color w:val="9900FF"/>
        </w:rPr>
        <w:fldChar w:fldCharType="separate"/>
      </w:r>
      <w:r w:rsidR="00EF0C3E" w:rsidRPr="00EF0C3E">
        <w:rPr>
          <w:rFonts w:ascii="Times New Roman" w:hAnsi="Times New Roman" w:cs="Times New Roman"/>
          <w:szCs w:val="24"/>
          <w:vertAlign w:val="superscript"/>
        </w:rPr>
        <w:t>6</w:t>
      </w:r>
      <w:r w:rsidR="00EF0C3E">
        <w:rPr>
          <w:rFonts w:ascii="Times New Roman" w:eastAsia="Times New Roman" w:hAnsi="Times New Roman" w:cs="Times New Roman"/>
          <w:color w:val="9900FF"/>
        </w:rPr>
        <w:fldChar w:fldCharType="end"/>
      </w:r>
      <w:r>
        <w:rPr>
          <w:rFonts w:ascii="Times New Roman" w:eastAsia="Times New Roman" w:hAnsi="Times New Roman" w:cs="Times New Roman"/>
        </w:rPr>
        <w:t>A large proportion of police violence is targeted against Black people, however, individuals with other marginalized identities (ex. other racial/ethnic groups, sex workers, or transgender people) are impacted disproportionally as well. For example, people of color make-up approximately 40% of the US population but account for more than half of the years of life lost due to police violence.</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{"citationID":"N7ngi9GQ","properties":{"formattedCitation":"\\super 7\\uc0\\u8211{}9\\nosupersub{}","plainCitation":"7–9","noteIndex":0},"citationItems":[{"id":9862,"uris":["http://zotero.org/users/6155323/items/GFPI23ZU"],"itemData":{"id":9862,"type":"article-journal","abstract":"Background To inform discussions on rates, burden and priority-setting in relation to police violence, we quantified the number and rate of years of life lost (YLLs) due to police violence by race/ethnicity and age in the USA, 2015–2016.\nMethods We used data on the number of deaths due to police violence from ‘The Counted’, a media-based source compiled by The Guardian. YLLs are the difference between an individual’s age at death and their corresponding standard life expectancy at age of death.\nResults There were 57 375 and 54 754 YLLs due to police violence in 2015 and 2016, respectively. People of colour comprised 38.5% of the population, but 51.5% of YLLs. YLLs were greatest among those aged 25–34 years, and the number of YLLs at younger ages was greater among people of colour than whites.\nConclusions The number of YLLs due to police violence is substantial. YLLs highlight that police violence disproportionately impacts young people, and the young people affected are disproportionately people of colour. Framing police violence as an important cause of deaths among young adults provides another valuable lens to motivate prevention efforts.","container-title":"J Epidemiol Community Health","DOI":"10.1136/jech-2017-210059","ISSN":"0143-005X, 1470-2738","issue":"8","journalAbbreviation":"J Epidemiol Community Health","language":"en","license":"© Article author(s) (or their employer(s) unless otherwise stated in the text of the article) 2018. All rights reserved. No commercial use is permitted unless otherwise expressly granted.","note":"publisher: BMJ Publishing Group Ltd\nsection: Short report\nPMID: 29735570","page":"715-718","source":"jech-bmj-com.ezp3.lib.umn.edu","title":"Years of life lost due to encounters with law enforcement in the USA 2015–2016","volume":"72","author":[{"family":"Bui","given":"Anthony L."},{"family":"Coates","given":"Matthew M."},{"family":"Matthay","given":"Ellicott C."}],"issued":{"date-parts":[["2018",8,1]]}}},{"id":9910,"uris":["http://zotero.org/users/6155323/items/TVDMRGK3"],"itemData":{"id":9910,"type":"article-journal","abstract":"Political or threat explanations for the state's use of internal violence suggest that killings committed by the police should be greatest in stratified jurisdictions with more minorities. Additional political effects such as race of the city's mayor or reform political arrangements are examined. The level of interpersonal violence the police encounter and other problems in departmental environments should account for these killing rates as well. Tobit analyses of 170 cities show that racial inequality explains police killings. Interpersonal violence measured by the murder rate also accounts for this use of lethal force. Separate analyses of police killings of blacks show that cities with more blacks and a recent growth in the black population have higher police killing rates of blacks, but the presence of a black mayor reduces these killings. Such findings support latent and direct political explanations for the internal use of lethal force to preserve order.","container-title":"American Journal of Sociology","DOI":"10.1086/231291","ISSN":"0002-9602","issue":"4","note":"publisher: The University of Chicago Press","page":"837-862","source":"journals.uchicago.edu (Atypon)","title":"The Determinants of Deadly Force: A Structural Analysis of Police Violence","title-short":"The Determinants of Deadly Force","volume":"103","author":[{"family":"Jacobs","given":"David"},{"family":"O'Brien","given":"Robert M."}],"issued":{"date-parts":[["1998",1]]}}},{"id":10348,"uris":["http://zotero.org/users/6155323/items/IWVWGBKC"],"itemData":{"id":10348,"type":"article-journal","abstract":"Despite their enormous potential impact on population health and health inequities, police violence and use of excessive force have only recently been addressed from a public health perspective. Moving to change this state of affairs, this article considers police violence in the USA within a social determinants and health disparities framework, highlighting recent literature linking this exposure to mental health symptoms, physical health conditions, and premature mortality. The review demonstrates that police violence is common in the USA; is disproportionately directed toward Black, Latinx, and other marginalized communities; and exerts a significant and adverse effect on a broad range of health outcomes. The state-sponsored nature of police violence, its embedding within a historical and contemporary context of structural racism, and the unique circumstances of the exposure itself make it an especially salient and impactful form of violence exposure, both overlapping with and distinct from other forms of violence. We conclude by noting potential solutions that clinical psychology and allied fields may offer toalleviate the impact of police violence, while simultaneously recognizing that a true solution to this issue requires a drastic reformation or replacement of the criminal justice system, as well as addressing the broader context of structural and systemic racism in the USA.","container-title":"Annual Review of Clinical Psychology","DOI":"10.1146/annurev-clinpsy-072720-020644","ISSN":"1548-5951","journalAbbreviation":"Annu Rev Clin Psychol","language":"eng","note":"PMID: 34890247","page":"527-552","source":"PubMed","title":"Police Violence and Public Health","volume":"18","author":[{"family":"DeVylder","given":"Jordan E."},{"family":"Anglin","given":"Deidre M."},{"family":"Bowleg","given":"Lisa"},{"family":"Fedina","given":"Lisa"},{"family":"Link","given":"Bruce G."}],"issued":{"date-parts":[["2022",5,9]]}}}],"schema":"https://github.com/citation-style-language/schema/raw/master/csl-citation.json"}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7–9</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00000023" w14:textId="77777777" w:rsidR="00D07932" w:rsidRDefault="00D07932">
      <w:pPr>
        <w:spacing w:line="480" w:lineRule="auto"/>
        <w:rPr>
          <w:rFonts w:ascii="Times New Roman" w:eastAsia="Times New Roman" w:hAnsi="Times New Roman" w:cs="Times New Roman"/>
          <w:shd w:val="clear" w:color="auto" w:fill="D5A6BD"/>
        </w:rPr>
      </w:pPr>
    </w:p>
    <w:p w14:paraId="00000024" w14:textId="742FB5EE"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Police violence </w:t>
      </w:r>
      <w:r w:rsidRPr="00185C69">
        <w:rPr>
          <w:rFonts w:ascii="Times New Roman" w:eastAsia="Times New Roman" w:hAnsi="Times New Roman" w:cs="Times New Roman"/>
          <w:color w:val="9900FF"/>
        </w:rPr>
        <w:t>uniquely worsens population mental health due to its state-sanctioned nature</w:t>
      </w:r>
      <w:r>
        <w:rPr>
          <w:rFonts w:ascii="Times New Roman" w:eastAsia="Times New Roman" w:hAnsi="Times New Roman" w:cs="Times New Roman"/>
        </w:rPr>
        <w:t>.</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{"citationID":"9SsBbR6c","properties":{"formattedCitation":"\\super 3,9,10\\nosupersub{}","plainCitation":"3,9,10","noteIndex":0},"citationItems":[{"id":9867,"uris":["http://zotero.org/users/6155323/items/WHF4LXND"],"itemData":{"id":9867,"type":"article-journal","abstract":"Aims\nVictimisation by the police is purported to be widespread in cities in the USA, but there is limited data on police–public encounters from community samples. This is partly due to an absence of measures for assessing police violence exposure from the standpoint of civilians. As such, the demographic distribution and mental health correlates of police victimisation are poorly understood. The aims of this study were to present community-based prevalence estimates of positive policing and police victimisation based on assessment with two novel measures, and to test the hypotheses that (1) exposure to police victimisation would vary across demographic groups and (2) would be associated with depression and psychological distress.\n\nMethods\nThe Survey of Police–Public Encounters study surveyed adults residing in four US cities to examine the prevalence, demographic distribution and psychological correlates of police victimisation. Participants (N = 1615) completed measures of psychological distress (K-6 scale), depression (Patient Health Questionnaire 9) and two newly constructed measures of civilian-reported police–public encounters. Both measures were developed to assess police victimisation based on the WHO domains of violence, which include physical violence (with and without a weapon, assessed separately), sexual violence (inappropriate sexual contact, including public strip searches), psychological violence (e.g., threatening, intimidating, stopping without cause, or using discriminatory slurs) and neglect (police not responding when called or responding too late). The Police Practices Inventory assesses lifetime history of exposure to positive policing and police victimisation, and the Expectations of Police Practices Scale assesses the perceived likelihood of future incidents of police victimisation. Linear regression models were used to test for associations between police–public encounters and psychological distress and depression.\n\nResults\nPsychological violence (18.6%) and police neglect (18.8%) were commonly reported in this sample and a substantial minority of respondents also reported more severe forms of violence, specifically physical (6.1%), sexual (2.8%) and physical with a weapon (3.3%). Police victimisation was more frequently reported by racial/ethnic minorities, males, transgender respondents and younger adults. Nearly all forms of victimisation (but not positive policing) were associated with psychological distress and depression in adjusted linear regression models.\n\nConclusions\nVictimisation by police appears to be widespread, inequitably distributed across demographic groups and psychologically impactful. These findings suggest that public health efforts to both reduce the prevalence of police violence and to alleviate its psychological impact may be needed, particularly in disadvantaged urban communities.","container-title":"Epidemiology and Psychiatric Sciences","DOI":"10.1017/S2045796016000810","ISSN":"2045-7960","issue":"5","journalAbbreviation":"Epidemiol Psychiatr Sci","note":"PMID: 27834166\nPMCID: PMC6998899","page":"466-477","source":"PubMed Central","title":"Prevalence, demographic variation and psychological correlates of exposure to police victimisation in four US cities","volume":"26","author":[{"family":"DeVylder","given":"J. E."},{"family":"Oh","given":"H. Y."},{"family":"Nam","given":"B."},{"family":"Sharpe","given":"T. L."},{"family":"Lehmann","given":"M."},{"family":"Link","given":"B. G."}],"issued":{"date-parts":[["2016",11,11]]}}},{"id":10348,"uris":["http://zotero.org/users/6155323/items/IWVWGBKC"],"itemData":{"id":10348,"type":"article-journal","abstract":"Despite their enormous potential impact on population health and health inequities, police violence and use of excessive force have only recently been addressed from a public health perspective. Moving to change this state of affairs, this article considers police violence in the USA within a social determinants and health disparities framework, highlighting recent literature linking this exposure to mental health symptoms, physical health conditions, and premature mortality. The review demonstrates that police violence is common in the USA; is disproportionately directed toward Black, Latinx, and other marginalized communities; and exerts a significant and adverse effect on a broad range of health outcomes. The state-sponsored nature of police violence, its embedding within a historical and contemporary context of structural racism, and the unique circumstances of the exposure itself make it an especially salient and impactful form of violence exposure, both overlapping with and distinct from other forms of violence. We conclude by noting potential solutions that clinical psychology and allied fields may offer toalleviate the impact of police violence, while simultaneously recognizing that a true solution to this issue requires a drastic reformation or replacement of the criminal justice system, as well as addressing the broader context of structural and systemic racism in the USA.","container-title":"Annual Review of Clinical Psychology","DOI":"10.1146/annurev-clinpsy-072720-020644","ISSN":"1548-5951","journalAbbreviation":"Annu Rev Clin Psychol","language":"eng","note":"PMID: 34890247","page":"527-552","source":"PubMed","title":"Police Violence and Public Health","volume":"18","author":[{"family":"DeVylder","given":"Jordan E."},{"family":"Anglin","given":"Deidre M."},{"family":"Bowleg","given":"Lisa"},{"family":"Fedina","given":"Lisa"},{"family":"Link","given":"Bruce G."}],"issued":{"date-parts":[["2022",5,9]]}}},{"id":8864,"uris":["http://zotero.org/users/6155323/items/8MPLIABY"],"itemData":{"id":8864,"type":"article-journal","abstract":"Police violence has increasingly been recognized as a public health concern in the United States, and accumulating evidence has shown police violence exposure to be linked to a broad range of health and mental health outcomes. These associations appear to extend beyond the typical associations between violence and mental health, and to be independent of the effects of co-occurring forms of trauma and violence exposure. However, there is no existing theoretical framework within which we may understand the unique contributions of police violence to mental health and illness.\n            This article aims to identify potential factors that may distinguish police violence from other forms of violence and trauma exposure, and to explore the possibility that this unique combination of factors distinguishes police violence from related risk exposures. We identify 8 factors that may alter this relationship, including those that increase the likelihood of overall exposure, increase the psychological impact of police violence, and impede the possibility of coping or recovery from such exposures.\n            On the basis of these factors, we propose a theoretical framework for the further study of police violence from a public mental health perspective.","container-title":"American Journal of Public Health","DOI":"10.2105/AJPH.2020.305874","ISSN":"0090-0036, 1541-0048","issue":"11","journalAbbreviation":"Am J Public Health","language":"en","page":"1704-1710","source":"DOI.org (Crossref)","title":"Impact of Police Violence on Mental Health: A Theoretical Framework","title-short":"Impact of Police Violence on Mental Health","volume":"110","author":[{"family":"DeVylder","given":"Jordan"},{"family":"Fedina","given":"Lisa"},{"family":"Link","given":"Bruce"}],"issued":{"date-parts":[["2020",11]]}}}],"schema":"https://github.com/citation-style-language/schema/raw/master/csl-citation.json"}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3,9,10</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Direct exposure to police violence increases individuals’ reports of general anxiety, depression, trauma symptoms, suicide attempts, and anticipation of future police violence victimization.</w:t>
      </w:r>
      <w:hyperlink r:id="rId7">
        <w:r>
          <w:rPr>
            <w:rFonts w:ascii="Times New Roman" w:eastAsia="Times New Roman" w:hAnsi="Times New Roman" w:cs="Times New Roman"/>
            <w:vertAlign w:val="superscript"/>
          </w:rPr>
          <w:t>8–10</w:t>
        </w:r>
      </w:hyperlink>
      <w:r>
        <w:rPr>
          <w:rFonts w:ascii="Times New Roman" w:eastAsia="Times New Roman" w:hAnsi="Times New Roman" w:cs="Times New Roman"/>
        </w:rPr>
        <w:t xml:space="preserve"> However, the health effects of police violence extend beyond individual injury to influence population health outcomes.</w:t>
      </w:r>
      <w:r w:rsidR="00C261D4">
        <w:rPr>
          <w:rFonts w:ascii="Times New Roman" w:eastAsia="Times New Roman" w:hAnsi="Times New Roman" w:cs="Times New Roman"/>
        </w:rPr>
        <w:fldChar w:fldCharType="begin"/>
      </w:r>
      <w:r w:rsidR="00C261D4">
        <w:rPr>
          <w:rFonts w:ascii="Times New Roman" w:eastAsia="Times New Roman" w:hAnsi="Times New Roman" w:cs="Times New Roman"/>
        </w:rPr>
        <w:instrText xml:space="preserve"> ADDIN ZOTERO_ITEM CSL_CITATION {"citationID":"DgUoqZND","properties":{"formattedCitation":"\\super 11\\uc0\\u8211{}13\\nosupersub{}","plainCitation":"11–13","noteIndex":0},"citationItems":[{"id":1675,"uris":["http://zotero.org/users/6155323/items/RT76MYFG"],"itemData":{"id":1675,"type":"article-journal","abstract":"A growing body of research highlights the collateral consequences of mass incarceration, including stop-and-frisk policing tactics. Living in a neighborhood with aggressive policing may affect one's mental health, especially for men who are the primary targets of police stops. We examine whether there is an association between psychological distress and neighborhood-level aggressive policing (i.e., frisking and use of force by police) and whether that association varies by gender. The 2009-2011 New York City (NYC) Stop, Question, and Frisk Database is aggregated to the neighborhood-level (N = 34) and merged with individual data from the 2012 NYC Community Health Survey (N = 8066) via the United Hospital Fund neighborhood of respondents' residence. Weighted multilevel generalized linear models are used to assess main and gendered associations of neighborhood exposures to aggressive police stops on psychological distress (Kessler-6 items). While the neighborhood stop rate exhibits inconsistent associations with psychological distress, neighborhood-level frisk and use of force proportions are linked to higher levels of non-specific psychological distress among men, but not women. Specifically, men exhibit more non-specific psychological distress and more severe feelings of nervousness, effort, and worthlessness in aggressively surveilled neighborhoods than do women. Male residents are affected by the escalation of stop-and-frisk policing in a neighborhood. Living in a context of aggressive policing is an important risk factor for men's mental health.","container-title":"Social Science &amp; Medicine (1982)","DOI":"10.1016/j.socscimed.2016.04.024","ISSN":"1873-5347","journalAbbreviation":"Soc Sci Med","language":"eng","note":"PMID: 27155224","page":"1-13","source":"PubMed","title":"Living under surveillance: Gender, psychological distress, and stop-question-and-frisk policing in New York City","title-short":"Living under surveillance","volume":"159","author":[{"family":"Sewell","given":"Abigail A."},{"family":"Jefferson","given":"Kevin A."},{"family":"Lee","given":"Hedwig"}],"issued":{"date-parts":[["2016",6]]}}},{"id":3655,"uris":["http://zotero.org/groups/2554192/items/RK79DHDF"],"itemData":{"id":3655,"type":"article-journal","abstract":"Previous research suggests police surveillance practices confer health risks to community members. This study examines whether the public health burden of excessive or ethnoracially inequitable police use of force are amplified or buffered by ethnoracial composition. Multilevel models are used to assess data from the 2009–2012 New York City Community Health Survey merged at the United Hospital Fund level with data from the 2009–2012 New York City Stop, Question, and Frisk Database. The illness associations of ethnoracial composition are amplified by the areal density of police use of force but buffered by the disproportionate police use of force against minorities. Specifically, living in minority communities with a high concentration of use of force by police against pedestrians is associated with an increased risk of diabetes and obesity. However, living in areas with a heavy presence of whites where there are large racial differences in police use of force is associated with an increased risk of poor/fair self-rated health, high blood pressure, diabetes, and obesity. The article concludes by considering the implications of the findings for better understanding the racialized nature of police violence and the consequences of place in distributing surveillance stress and structuring legal cynicism.","container-title":"Sociological Forum","DOI":"10.1111/socf.12361","ISSN":"1573-7861","issue":"S1","language":"en","note":"_eprint: https://onlinelibrary.wiley.com/doi/pdf/10.1111/socf.12361","page":"975-997","source":"Wiley Online Library","title":"The Illness Associations of Police Violence: Differential Relationships by Ethnoracial Composition","title-short":"The Illness Associations of Police Violence","volume":"32","author":[{"family":"Sewell","given":"Abigail A."}],"issued":{"date-parts":[["2017"]]}}},{"id":10357,"uris":["http://zotero.org/users/6155323/items/TY7A2PNK"],"itemData":{"id":10357,"type":"post-weblog","abstract":"A large share of Americans (88%) – including about nine-in-ten each among White, Black, Republican and Democratic adults – say they have personally seen","container-title":"Pew Research Center’s Social &amp; Demographic Trends Project","language":"en-US","title":"2. The impact of videos of police violence against Black people","URL":"https://www.pewresearch.org/social-trends/2023/06/14/the-impact-of-videos-of-police-violence-against-black-people/","author":[{"family":"Beshay","given":""}],"accessed":{"date-parts":[["2023",8,8]]},"issued":{"date-parts":[["2023",6,14]]}}}],"schema":"https://github.com/citation-style-language/schema/raw/master/csl-citation.json"} </w:instrText>
      </w:r>
      <w:r w:rsidR="00C261D4">
        <w:rPr>
          <w:rFonts w:ascii="Times New Roman" w:eastAsia="Times New Roman" w:hAnsi="Times New Roman" w:cs="Times New Roman"/>
        </w:rPr>
        <w:fldChar w:fldCharType="separate"/>
      </w:r>
      <w:r w:rsidR="00C261D4" w:rsidRPr="00C261D4">
        <w:rPr>
          <w:rFonts w:ascii="Times New Roman" w:hAnsi="Times New Roman" w:cs="Times New Roman"/>
          <w:szCs w:val="24"/>
          <w:vertAlign w:val="superscript"/>
        </w:rPr>
        <w:t>11–13</w:t>
      </w:r>
      <w:r w:rsidR="00C261D4">
        <w:rPr>
          <w:rFonts w:ascii="Times New Roman" w:eastAsia="Times New Roman" w:hAnsi="Times New Roman" w:cs="Times New Roman"/>
        </w:rPr>
        <w:fldChar w:fldCharType="end"/>
      </w:r>
      <w:r>
        <w:rPr>
          <w:rFonts w:ascii="Times New Roman" w:eastAsia="Times New Roman" w:hAnsi="Times New Roman" w:cs="Times New Roman"/>
        </w:rPr>
        <w:t xml:space="preserve">  Vicarious exposure to police violence, such as witnessing or hearing about a police violence event is associated with </w:t>
      </w:r>
      <w:r>
        <w:rPr>
          <w:rFonts w:ascii="Times New Roman" w:eastAsia="Times New Roman" w:hAnsi="Times New Roman" w:cs="Times New Roman"/>
          <w:highlight w:val="white"/>
        </w:rPr>
        <w:t>increased</w:t>
      </w:r>
      <w:r>
        <w:rPr>
          <w:rFonts w:ascii="Times New Roman" w:eastAsia="Times New Roman" w:hAnsi="Times New Roman" w:cs="Times New Roman"/>
        </w:rPr>
        <w:t xml:space="preserve"> anxiety, depression, trauma symptoms, and suicide attempts.</w:t>
      </w:r>
      <w:r w:rsidR="00C261D4">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{"citationID":"KbcbhW13","properties":{"formattedCitation":"\\super 11\\uc0\\u8211{}13\\nosupersub{}","plainCitation":"11–13","noteIndex":0},"citationItems":[{"id":1675,"uris":["http://zotero.org/users/6155323/items/RT76MYFG"],"itemData":{"id":1675,"type":"article-journal","abstract":"A growing body of research highlights the collateral consequences of mass incarceration, including stop-and-frisk policing tactics. Living in a neighborhood with aggressive policing may affect one's mental health, especially for men who are the primary targets of police stops. We examine whether there is an association between psychological distress and neighborhood-level aggressive policing (i.e., frisking and use of force by police) and whether that association varies by gender. The 2009-2011 New York City (NYC) Stop, Question, and Frisk Database is aggregated to the neighborhood-level (N = 34) and merged with individual data from the 2012 NYC Community Health Survey (N = 8066) via the United Hospital Fund neighborhood of respondents' residence. Weighted multilevel generalized linear models are used to assess main and gendered associations of neighborhood exposures to aggressive police stops on psychological distress (Kessler-6 items). While the neighborhood stop rate exhibits inconsistent associations with psychological distress, neighborhood-level frisk and use of force proportions are linked to higher levels of non-specific psychological distress among men, but not women. Specifically, men exhibit more non-specific psychological distress and more severe feelings of nervousness, effort, and worthlessness in aggressively surveilled neighborhoods than do women. Male residents are affected by the escalation of stop-and-frisk policing in a neighborhood. Living in a context of aggressive policing is an important risk factor for men's mental health.","container-title":"Social Science &amp; Medicine (1982)","DOI":"10.1016/j.socscimed.2016.04.024","ISSN":"1873-5347","journalAbbreviation":"Soc Sci Med","language":"eng","note":"PMID: 27155224","page":"1-13","source":"PubMed","title":"Living under surveillance: Gender, psychological distress, and stop-question-and-frisk policing in New York City","title-short":"Living under surveillance","volume":"159","author":[{"family":"Sewell","given":"Abigail A."},{"family":"Jefferson","given":"Kevin A."},{"family":"Lee","given":"Hedwig"}],"issued":{"date-parts":[["2016",6]]}}},{"id":3655,"uris":["http://zotero.org/groups/2554192/items/RK79DHDF"],"itemData":{"id":3655,"type":"article-journal","abstract":"Previous research suggests police surveillance practices confer health risks to community members. This study examines whether the public health burden of excessive or ethnoracially inequitable police use of force are amplified or buffered by ethnoracial composition. Multilevel models are used to assess data from the 2009–2012 New York City Community Health Survey merged at the United Hospital Fund level with data from the 2009–2012 New York City Stop, Question, and Frisk Database. The illness associations of ethnoracial composition are amplified by the areal density of police use of force but buffered by the disproportionate police use of force against minorities. Specifically, living in minority communities with a high concentration of use of force by police against pedestrians is associated with an increased risk of diabetes and obesity. However, living in areas with a heavy presence of whites where there are large racial differences in police use of force is associated with an increased risk of poor/fair self-rated health, high blood pressure, diabetes, and obesity. The article concludes by considering the implications of the findings for better understanding the racialized nature of police violence and the consequences of place in distributing surveillance stress and structuring legal cynicism.","container-title":"Sociological Forum","DOI":"10.1111/socf.12361","ISSN":"1573-7861","issue":"S1","language":"en","note":"_eprint: https://onlinelibrary.wiley.com/doi/pdf/10.1111/socf.12361","page":"975-997","source":"Wiley Online Library","title":"The Illness Associations of Police Violence: Differential Relationships by Ethnoracial Composition","title-short":"The Illness Associations of Police Violence","volume":"32","author":[{"family":"Sewell","given":"Abigail A."}],"issued":{"date-parts":[["2017"]]}}},{"id":10357,"uris":["http://zotero.org/users/6155323/items/TY7A2PNK"],"itemData":{"id":10357,"type":"post-weblog","abstract":"A large share of Americans (88%) – including about nine-in-ten each among White, Black, Republican and Democratic adults – say they have personally seen","container-title":"Pew Research Center’s Social &amp; Demographic Trends Project","language":"en-US","title":"2. The impact of videos of police violence against Black people","URL":"https://www.pewresearch.org/social-trends/2023/06/14/the-impact-of-videos-of-police-violence-against-black-people/","author":[{"family":"Beshay","given":""}],"accessed":{"date-parts":[["2023",8,8]]},"issued":{"date-parts":[["2023",6,14]]}}}],"schema":"https://github.com/citation-style-language/schema/raw/master/csl-citation.json"} </w:instrText>
      </w:r>
      <w:r w:rsidR="00C261D4">
        <w:rPr>
          <w:rFonts w:ascii="Times New Roman" w:eastAsia="Times New Roman" w:hAnsi="Times New Roman" w:cs="Times New Roman"/>
        </w:rPr>
        <w:fldChar w:fldCharType="separate"/>
      </w:r>
      <w:r w:rsidR="00C261D4" w:rsidRPr="00C261D4">
        <w:rPr>
          <w:rFonts w:ascii="Times New Roman" w:hAnsi="Times New Roman" w:cs="Times New Roman"/>
          <w:szCs w:val="24"/>
          <w:vertAlign w:val="superscript"/>
        </w:rPr>
        <w:t>11–13</w:t>
      </w:r>
      <w:r w:rsidR="00C261D4">
        <w:rPr>
          <w:rFonts w:ascii="Times New Roman" w:eastAsia="Times New Roman" w:hAnsi="Times New Roman" w:cs="Times New Roman"/>
        </w:rPr>
        <w:fldChar w:fldCharType="end"/>
      </w:r>
      <w:r w:rsidR="00C261D4">
        <w:rPr>
          <w:rFonts w:ascii="Times New Roman" w:eastAsia="Times New Roman" w:hAnsi="Times New Roman" w:cs="Times New Roman"/>
        </w:rPr>
        <w:t xml:space="preserve"> </w:t>
      </w:r>
      <w:r>
        <w:rPr>
          <w:rFonts w:ascii="Times New Roman" w:eastAsia="Times New Roman" w:hAnsi="Times New Roman" w:cs="Times New Roman"/>
        </w:rPr>
        <w:t>For instance, one study of a population representative sample of Black people found that exposure to a police killing of an unarmed Black person was associated with .14 additional poor mental health days per month.</w:t>
      </w:r>
      <w:r w:rsidR="00547BEE">
        <w:fldChar w:fldCharType="begin"/>
      </w:r>
      <w:r w:rsidR="00547BEE">
        <w:instrText xml:space="preserve"> ADDIN ZOTERO_ITEM CSL_CITATION {"citationID":"fjMOqwMb","properties":{"formattedCitation":"\\super 14\\nosupersub{}","plainCitation":"14","noteIndex":0},"citationItems":[{"id":1735,"uris":["http://zotero.org/users/6155323/items/IMN4B5X3"],"itemData":{"id":1735,"type":"article-journal","abstract":"BACKGROUND: Police kill more than 300 black Americans-at least a quarter of them unarmed-each year in the USA. These events might have spillover effects on the mental health of people not directly affected.\nMETHODS: In this population-based, quasi-experimental study, we combined novel data on police killings with individual-level data from the nationally representative 2013-15 US Behavioral Risk Factor Surveillance System (BRFSS) to estimate the causal impact of police killings of unarmed black Americans on self-reported mental health of other black American adults in the US general population. The primary exposure was the number of police killings of unarmed black Americans occurring in the 3 months prior to the BRFSS interview within the same state. The primary outcome was the number of days in the previous month in which the respondent's mental health was reported as \"not good\". We estimated difference-in-differences regression models-adjusting for state-month, month-year, and interview-day fixed effects, as well as age, sex, and educational attainment. We additionally assessed the timing of effects, the specificity of the effects to black Americans, and the robustness of our findings.\nFINDINGS: 38 993 (weighted sample share 49%) of 103 710 black American respondents were exposed to one or more police killings of unarmed black Americans in their state of residence in the 3 months prior to the survey. Each additional police killing of an unarmed black American was associated with 0·14 additional poor mental health days (95% CI 0·07-0·22; p=0·00047) among black American respondents. The largest effects on mental health occurred in the 1-2 months after exposure, with no significant effects estimated for respondents interviewed before police killings (falsification test). Mental health impacts were not observed among white respondents and resulted only from police killings of unarmed black Americans (not unarmed white Americans or armed black Americans).\nINTERPRETATION: Police killings of unarmed black Americans have adverse effects on mental health among black American adults in the general population. Programmes should be implemented to decrease the frequency of police killings and to mitigate adverse mental health effects within communities when such killings do occur.\nFUNDING: Robert Wood Johnson Foundation and National Institutes of Health.","container-title":"Lancet (London, England)","DOI":"10.1016/S0140-6736(18)31130-9","ISSN":"1474-547X","issue":"10144","journalAbbreviation":"Lancet","language":"eng","note":"PMID: 29937193\nPMCID: PMC6376989","page":"302-310","source":"PubMed","title":"Police killings and their spillover effects on the mental health of black Americans: a population-based, quasi-experimental study","title-short":"Police killings and their spillover effects on the mental health of black Americans","volume":"392","author":[{"family":"Bor","given":"Jacob"},{"family":"Venkataramani","given":"Atheendar S."},{"family":"Williams","given":"David R."},{"family":"Tsai","given":"Alexander C."}],"issued":{"date-parts":[["2018",7,28]]}}}],"schema":"https://github.com/citation-style-language/schema/raw/master/csl-citation.json"} </w:instrText>
      </w:r>
      <w:r w:rsidR="00547BEE">
        <w:fldChar w:fldCharType="separate"/>
      </w:r>
      <w:r w:rsidR="00547BEE" w:rsidRPr="00547BEE">
        <w:rPr>
          <w:szCs w:val="24"/>
          <w:vertAlign w:val="superscript"/>
        </w:rPr>
        <w:t>14</w:t>
      </w:r>
      <w:r w:rsidR="00547BEE">
        <w:fldChar w:fldCharType="end"/>
      </w:r>
      <w:r>
        <w:rPr>
          <w:rFonts w:ascii="Times New Roman" w:eastAsia="Times New Roman" w:hAnsi="Times New Roman" w:cs="Times New Roman"/>
        </w:rPr>
        <w:t xml:space="preserve"> However, in this same study, there were no mental health impacts among white </w:t>
      </w:r>
      <w:r>
        <w:rPr>
          <w:rFonts w:ascii="Times New Roman" w:eastAsia="Times New Roman" w:hAnsi="Times New Roman" w:cs="Times New Roman"/>
        </w:rPr>
        <w:lastRenderedPageBreak/>
        <w:t>individuals.</w:t>
      </w:r>
      <w:r w:rsidR="00547BEE">
        <w:fldChar w:fldCharType="begin"/>
      </w:r>
      <w:r w:rsidR="00547BEE">
        <w:instrText xml:space="preserve"> ADDIN ZOTERO_ITEM CSL_CITATION {"citationID":"rCp8N7kF","properties":{"formattedCitation":"\\super 14\\nosupersub{}","plainCitation":"14","noteIndex":0},"citationItems":[{"id":1735,"uris":["http://zotero.org/users/6155323/items/IMN4B5X3"],"itemData":{"id":1735,"type":"article-journal","abstract":"BACKGROUND: Police kill more than 300 black Americans-at least a quarter of them unarmed-each year in the USA. These events might have spillover effects on the mental health of people not directly affected.\nMETHODS: In this population-based, quasi-experimental study, we combined novel data on police killings with individual-level data from the nationally representative 2013-15 US Behavioral Risk Factor Surveillance System (BRFSS) to estimate the causal impact of police killings of unarmed black Americans on self-reported mental health of other black American adults in the US general population. The primary exposure was the number of police killings of unarmed black Americans occurring in the 3 months prior to the BRFSS interview within the same state. The primary outcome was the number of days in the previous month in which the respondent's mental health was reported as \"not good\". We estimated difference-in-differences regression models-adjusting for state-month, month-year, and interview-day fixed effects, as well as age, sex, and educational attainment. We additionally assessed the timing of effects, the specificity of the effects to black Americans, and the robustness of our findings.\nFINDINGS: 38 993 (weighted sample share 49%) of 103 710 black American respondents were exposed to one or more police killings of unarmed black Americans in their state of residence in the 3 months prior to the survey. Each additional police killing of an unarmed black American was associated with 0·14 additional poor mental health days (95% CI 0·07-0·22; p=0·00047) among black American respondents. The largest effects on mental health occurred in the 1-2 months after exposure, with no significant effects estimated for respondents interviewed before police killings (falsification test). Mental health impacts were not observed among white respondents and resulted only from police killings of unarmed black Americans (not unarmed white Americans or armed black Americans).\nINTERPRETATION: Police killings of unarmed black Americans have adverse effects on mental health among black American adults in the general population. Programmes should be implemented to decrease the frequency of police killings and to mitigate adverse mental health effects within communities when such killings do occur.\nFUNDING: Robert Wood Johnson Foundation and National Institutes of Health.","container-title":"Lancet (London, England)","DOI":"10.1016/S0140-6736(18)31130-9","ISSN":"1474-547X","issue":"10144","journalAbbreviation":"Lancet","language":"eng","note":"PMID: 29937193\nPMCID: PMC6376989","page":"302-310","source":"PubMed","title":"Police killings and their spillover effects on the mental health of black Americans: a population-based, quasi-experimental study","title-short":"Police killings and their spillover effects on the mental health of black Americans","volume":"392","author":[{"family":"Bor","given":"Jacob"},{"family":"Venkataramani","given":"Atheendar S."},{"family":"Williams","given":"David R."},{"family":"Tsai","given":"Alexander C."}],"issued":{"date-parts":[["2018",7,28]]}}}],"schema":"https://github.com/citation-style-language/schema/raw/master/csl-citation.json"} </w:instrText>
      </w:r>
      <w:r w:rsidR="00547BEE">
        <w:fldChar w:fldCharType="separate"/>
      </w:r>
      <w:r w:rsidR="00547BEE" w:rsidRPr="00547BEE">
        <w:rPr>
          <w:szCs w:val="24"/>
          <w:vertAlign w:val="superscript"/>
        </w:rPr>
        <w:t>14</w:t>
      </w:r>
      <w:r w:rsidR="00547BEE">
        <w:fldChar w:fldCharType="end"/>
      </w:r>
      <w:r>
        <w:rPr>
          <w:rFonts w:ascii="Times New Roman" w:eastAsia="Times New Roman" w:hAnsi="Times New Roman" w:cs="Times New Roman"/>
        </w:rPr>
        <w:t xml:space="preserve"> </w:t>
      </w:r>
      <w:r>
        <w:rPr>
          <w:rFonts w:ascii="Times New Roman" w:eastAsia="Times New Roman" w:hAnsi="Times New Roman" w:cs="Times New Roman"/>
          <w:color w:val="9900FF"/>
        </w:rPr>
        <w:t>Further</w:t>
      </w:r>
      <w:r>
        <w:rPr>
          <w:rFonts w:ascii="Times New Roman" w:eastAsia="Times New Roman" w:hAnsi="Times New Roman" w:cs="Times New Roman"/>
        </w:rPr>
        <w:t xml:space="preserve">, </w:t>
      </w:r>
      <w:r>
        <w:rPr>
          <w:rFonts w:ascii="Times New Roman" w:eastAsia="Times New Roman" w:hAnsi="Times New Roman" w:cs="Times New Roman"/>
          <w:color w:val="9900FF"/>
        </w:rPr>
        <w:t xml:space="preserve">a recent review found that police violence has significant negative health effects, particularly for Black, </w:t>
      </w:r>
      <w:proofErr w:type="spellStart"/>
      <w:r>
        <w:rPr>
          <w:rFonts w:ascii="Times New Roman" w:eastAsia="Times New Roman" w:hAnsi="Times New Roman" w:cs="Times New Roman"/>
          <w:color w:val="9900FF"/>
        </w:rPr>
        <w:t>Latine</w:t>
      </w:r>
      <w:proofErr w:type="spellEnd"/>
      <w:r>
        <w:rPr>
          <w:rFonts w:ascii="Times New Roman" w:eastAsia="Times New Roman" w:hAnsi="Times New Roman" w:cs="Times New Roman"/>
          <w:color w:val="9900FF"/>
        </w:rPr>
        <w:t xml:space="preserve"> and other marginalized communities.</w:t>
      </w:r>
      <w:r w:rsidR="00547BEE">
        <w:rPr>
          <w:rFonts w:ascii="Times New Roman" w:eastAsia="Times New Roman" w:hAnsi="Times New Roman" w:cs="Times New Roman"/>
          <w:color w:val="9900FF"/>
        </w:rPr>
        <w:fldChar w:fldCharType="begin"/>
      </w:r>
      <w:r w:rsidR="00547BEE">
        <w:rPr>
          <w:rFonts w:ascii="Times New Roman" w:eastAsia="Times New Roman" w:hAnsi="Times New Roman" w:cs="Times New Roman"/>
          <w:color w:val="9900FF"/>
        </w:rPr>
        <w:instrText xml:space="preserve"> ADDIN ZOTERO_ITEM CSL_CITATION {"citationID":"hOchxxIW","properties":{"formattedCitation":"\\super 9\\nosupersub{}","plainCitation":"9","noteIndex":0},"citationItems":[{"id":10348,"uris":["http://zotero.org/users/6155323/items/IWVWGBKC"],"itemData":{"id":10348,"type":"article-journal","abstract":"Despite their enormous potential impact on population health and health inequities, police violence and use of excessive force have only recently been addressed from a public health perspective. Moving to change this state of affairs, this article considers police violence in the USA within a social determinants and health disparities framework, highlighting recent literature linking this exposure to mental health symptoms, physical health conditions, and premature mortality. The review demonstrates that police violence is common in the USA; is disproportionately directed toward Black, Latinx, and other marginalized communities; and exerts a significant and adverse effect on a broad range of health outcomes. The state-sponsored nature of police violence, its embedding within a historical and contemporary context of structural racism, and the unique circumstances of the exposure itself make it an especially salient and impactful form of violence exposure, both overlapping with and distinct from other forms of violence. We conclude by noting potential solutions that clinical psychology and allied fields may offer toalleviate the impact of police violence, while simultaneously recognizing that a true solution to this issue requires a drastic reformation or replacement of the criminal justice system, as well as addressing the broader context of structural and systemic racism in the USA.","container-title":"Annual Review of Clinical Psychology","DOI":"10.1146/annurev-clinpsy-072720-020644","ISSN":"1548-5951","journalAbbreviation":"Annu Rev Clin Psychol","language":"eng","note":"PMID: 34890247","page":"527-552","source":"PubMed","title":"Police Violence and Public Health","volume":"18","author":[{"family":"DeVylder","given":"Jordan E."},{"family":"Anglin","given":"Deidre M."},{"family":"Bowleg","given":"Lisa"},{"family":"Fedina","given":"Lisa"},{"family":"Link","given":"Bruce G."}],"issued":{"date-parts":[["2022",5,9]]}}}],"schema":"https://github.com/citation-style-language/schema/raw/master/csl-citation.json"} </w:instrText>
      </w:r>
      <w:r w:rsidR="00547BEE">
        <w:rPr>
          <w:rFonts w:ascii="Times New Roman" w:eastAsia="Times New Roman" w:hAnsi="Times New Roman" w:cs="Times New Roman"/>
          <w:color w:val="9900FF"/>
        </w:rPr>
        <w:fldChar w:fldCharType="separate"/>
      </w:r>
      <w:r w:rsidR="00547BEE" w:rsidRPr="00547BEE">
        <w:rPr>
          <w:rFonts w:ascii="Times New Roman" w:hAnsi="Times New Roman" w:cs="Times New Roman"/>
          <w:szCs w:val="24"/>
          <w:vertAlign w:val="superscript"/>
        </w:rPr>
        <w:t>9</w:t>
      </w:r>
      <w:r w:rsidR="00547BEE">
        <w:rPr>
          <w:rFonts w:ascii="Times New Roman" w:eastAsia="Times New Roman" w:hAnsi="Times New Roman" w:cs="Times New Roman"/>
          <w:color w:val="9900FF"/>
        </w:rPr>
        <w:fldChar w:fldCharType="end"/>
      </w:r>
      <w:r w:rsidR="00CF087A">
        <w:rPr>
          <w:rFonts w:ascii="Times New Roman" w:eastAsia="Times New Roman" w:hAnsi="Times New Roman" w:cs="Times New Roman"/>
          <w:color w:val="9900FF"/>
        </w:rPr>
        <w:t xml:space="preserve"> </w:t>
      </w:r>
      <w:r>
        <w:rPr>
          <w:rFonts w:ascii="Times New Roman" w:eastAsia="Times New Roman" w:hAnsi="Times New Roman" w:cs="Times New Roman"/>
        </w:rPr>
        <w:t>The full physical and mental trauma caused by police is unknown due to poorly documented or comprehensively collected data.</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{"citationID":"09MsJd3L","properties":{"formattedCitation":"\\super 7\\nosupersub{}","plainCitation":"7","noteIndex":0},"citationItems":[{"id":9862,"uris":["http://zotero.org/users/6155323/items/GFPI23ZU"],"itemData":{"id":9862,"type":"article-journal","abstract":"Background To inform discussions on rates, burden and priority-setting in relation to police violence, we quantified the number and rate of years of life lost (YLLs) due to police violence by race/ethnicity and age in the USA, 2015–2016.\nMethods We used data on the number of deaths due to police violence from ‘The Counted’, a media-based source compiled by The Guardian. YLLs are the difference between an individual’s age at death and their corresponding standard life expectancy at age of death.\nResults There were 57 375 and 54 754 YLLs due to police violence in 2015 and 2016, respectively. People of colour comprised 38.5% of the population, but 51.5% of YLLs. YLLs were greatest among those aged 25–34 years, and the number of YLLs at younger ages was greater among people of colour than whites.\nConclusions The number of YLLs due to police violence is substantial. YLLs highlight that police violence disproportionately impacts young people, and the young people affected are disproportionately people of colour. Framing police violence as an important cause of deaths among young adults provides another valuable lens to motivate prevention efforts.","container-title":"J Epidemiol Community Health","DOI":"10.1136/jech-2017-210059","ISSN":"0143-005X, 1470-2738","issue":"8","journalAbbreviation":"J Epidemiol Community Health","language":"en","license":"© Article author(s) (or their employer(s) unless otherwise stated in the text of the article) 2018. All rights reserved. No commercial use is permitted unless otherwise expressly granted.","note":"publisher: BMJ Publishing Group Ltd\nsection: Short report\nPMID: 29735570","page":"715-718","source":"jech-bmj-com.ezp3.lib.umn.edu","title":"Years of life lost due to encounters with law enforcement in the USA 2015–2016","volume":"72","author":[{"family":"Bui","given":"Anthony L."},{"family":"Coates","given":"Matthew M."},{"family":"Matthay","given":"Ellicott C."}],"issued":{"date-parts":[["2018",8,1]]}}}],"schema":"https://github.com/citation-style-language/schema/raw/master/csl-citation.json"}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7</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color w:val="9900FF"/>
        </w:rPr>
        <w:t>One study examining county-specific risk of police shootings found that the probability of being Black, unarmed and shot by police was 3.49 times higher than the probability of being white, unarmed and shot by police.</w:t>
      </w:r>
      <w:r w:rsidR="00547BEE">
        <w:rPr>
          <w:rFonts w:ascii="Times New Roman" w:eastAsia="Times New Roman" w:hAnsi="Times New Roman" w:cs="Times New Roman"/>
          <w:color w:val="9900FF"/>
        </w:rPr>
        <w:fldChar w:fldCharType="begin"/>
      </w:r>
      <w:r w:rsidR="00547BEE">
        <w:rPr>
          <w:rFonts w:ascii="Times New Roman" w:eastAsia="Times New Roman" w:hAnsi="Times New Roman" w:cs="Times New Roman"/>
          <w:color w:val="9900FF"/>
        </w:rPr>
        <w:instrText xml:space="preserve"> ADDIN ZOTERO_ITEM CSL_CITATION {"citationID":"JbsFs4Ez","properties":{"formattedCitation":"\\super 15\\nosupersub{}","plainCitation":"15","noteIndex":0},"citationItems":[{"id":10113,"uris":["http://zotero.org/users/6155323/items/SYF7GIY3"],"itemData":{"id":10113,"type":"article-journal","abstract":"A geographically-resolved, multi-level Bayesian model is used to analyze the data presented in the U.S. Police-Shooting Database (USPSD) in order to investigate the extent of racial bias in the shooting of American civilians by police officers in recent years. In contrast to previous work that relied on the FBI’s Supplemental Homicide Reports that were constructed from self-reported cases of police-involved homicide, this data set is less likely to be biased by police reporting practices. County-specific relative risk outcomes of being shot by police are estimated as a function of the interaction of: 1) whether suspects/civilians were armed or unarmed, and 2) the race/ethnicity of the suspects/civilians. The results provide evidence of a significant bias in the killing of unarmed black Americans relative to unarmed white Americans, in that the probability of being {black, unarmed, and shot by police} is about 3.49 times the probability of being {white, unarmed, and shot by police} on average. Furthermore, the results of multi-level modeling show that there exists significant heterogeneity across counties in the extent of racial bias in police shootings, with some counties showing relative risk ratios of 20 to 1 or more. Finally, analysis of police shooting data as a function of county-level predictors suggests that racial bias in police shootings is most likely to emerge in police departments in larger metropolitan counties with low median incomes and a sizable portion of black residents, especially when there is high financial inequality in that county. There is no relationship between county-level racial bias in police shootings and crime rates (even race-specific crime rates), meaning that the racial bias observed in police shootings in this data set is not explainable as a response to local-level crime rates.","container-title":"PLOS ONE","DOI":"10.1371/journal.pone.0141854","ISSN":"1932-6203","issue":"11","journalAbbreviation":"PLOS ONE","language":"en","note":"publisher: Public Library of Science","page":"e0141854","source":"PLoS Journals","title":"A Multi-Level Bayesian Analysis of Racial Bias in Police Shootings at the County-Level in the United States, 2011–2014","volume":"10","author":[{"family":"Ross","given":"Cody T."}],"issued":{"date-parts":[["2015",11,5]]}}}],"schema":"https://github.com/citation-style-language/schema/raw/master/csl-citation.json"} </w:instrText>
      </w:r>
      <w:r w:rsidR="00547BEE">
        <w:rPr>
          <w:rFonts w:ascii="Times New Roman" w:eastAsia="Times New Roman" w:hAnsi="Times New Roman" w:cs="Times New Roman"/>
          <w:color w:val="9900FF"/>
        </w:rPr>
        <w:fldChar w:fldCharType="separate"/>
      </w:r>
      <w:r w:rsidR="00547BEE" w:rsidRPr="00547BEE">
        <w:rPr>
          <w:rFonts w:ascii="Times New Roman" w:hAnsi="Times New Roman" w:cs="Times New Roman"/>
          <w:szCs w:val="24"/>
          <w:vertAlign w:val="superscript"/>
        </w:rPr>
        <w:t>15</w:t>
      </w:r>
      <w:r w:rsidR="00547BEE">
        <w:rPr>
          <w:rFonts w:ascii="Times New Roman" w:eastAsia="Times New Roman" w:hAnsi="Times New Roman" w:cs="Times New Roman"/>
          <w:color w:val="9900FF"/>
        </w:rPr>
        <w:fldChar w:fldCharType="end"/>
      </w:r>
      <w:r>
        <w:rPr>
          <w:rFonts w:ascii="Times New Roman" w:eastAsia="Times New Roman" w:hAnsi="Times New Roman" w:cs="Times New Roman"/>
          <w:color w:val="9900FF"/>
        </w:rPr>
        <w:t xml:space="preserve"> However, current research</w:t>
      </w:r>
      <w:r>
        <w:rPr>
          <w:rFonts w:ascii="Times New Roman" w:eastAsia="Times New Roman" w:hAnsi="Times New Roman" w:cs="Times New Roman"/>
        </w:rPr>
        <w:t xml:space="preserve"> lacks </w:t>
      </w:r>
      <w:r>
        <w:rPr>
          <w:rFonts w:ascii="Times New Roman" w:eastAsia="Times New Roman" w:hAnsi="Times New Roman" w:cs="Times New Roman"/>
          <w:strike/>
        </w:rPr>
        <w:t>fine-grained</w:t>
      </w:r>
      <w:r>
        <w:rPr>
          <w:rFonts w:ascii="Times New Roman" w:eastAsia="Times New Roman" w:hAnsi="Times New Roman" w:cs="Times New Roman"/>
        </w:rPr>
        <w:t xml:space="preserve"> </w:t>
      </w:r>
      <w:r>
        <w:rPr>
          <w:rFonts w:ascii="Times New Roman" w:eastAsia="Times New Roman" w:hAnsi="Times New Roman" w:cs="Times New Roman"/>
          <w:color w:val="9900FF"/>
        </w:rPr>
        <w:t>more resolute</w:t>
      </w:r>
      <w:r>
        <w:rPr>
          <w:rFonts w:ascii="Times New Roman" w:eastAsia="Times New Roman" w:hAnsi="Times New Roman" w:cs="Times New Roman"/>
        </w:rPr>
        <w:t xml:space="preserve"> spatial and temporal data which limits the ability for more sensitive analyses to expand beyond the current body of literature which is made up of predominantly descriptive or cross-sectional studies conducted at the state-level and above.</w:t>
      </w:r>
    </w:p>
    <w:p w14:paraId="00000025" w14:textId="77777777" w:rsidR="00D07932" w:rsidRDefault="00D07932">
      <w:pPr>
        <w:spacing w:line="480" w:lineRule="auto"/>
        <w:rPr>
          <w:rFonts w:ascii="Times New Roman" w:eastAsia="Times New Roman" w:hAnsi="Times New Roman" w:cs="Times New Roman"/>
        </w:rPr>
      </w:pPr>
    </w:p>
    <w:p w14:paraId="00000026" w14:textId="5E36A3D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murder of Mr. George Floyd brought mainstream visibility to the health burden of police violence predominantly borne by racialized marginalized communities.</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{"citationID":"Ep8bUMtw","properties":{"formattedCitation":"\\super 16\\nosupersub{}","plainCitation":"16","noteIndex":0},"citationItems":[{"id":9916,"uris":["http://zotero.org/users/6155323/items/MUIM6AWT"],"itemData":{"id":9916,"type":"article-journal","abstract":"This study examined whether killings of George Floyd, Ahmaud Arbery, and Breonna Taylor by current or former law enforcement officers in 2020 were followed by shifts in public sentiment toward Black people. Methods: Google searches for the names “Ahmaud Arbery,” “Breonna Taylor,” and “George Floyd” were obtained from the Google Health Application Programming Interface (API). Using the Twitter API, we collected a 1% random sample of publicly available U.S. race-related tweets from November 2019–September 2020 (N = 3,380,616). Sentiment analysis was performed using Support Vector Machines, a supervised machine learning model. A qualitative content analysis was conducted on a random sample of 3,000 tweets to understand themes in discussions of race and racism and inform interpretation of the quantitative trends. Results: The highest rate of Google searches for any of the three names was for George Floyd during the week of May 31 to June 6, the week after his murder. The percent of tweets referencing Black people that were negative decreased by 32% (from 49.33% in November 4–9 to 33.66% in June 1–7) (p &lt; 0.001), but this decline was temporary, lasting just a few weeks. Themes that emerged during the content analysis included discussion of race or racism in positive (14%) or negative (38%) tones, call for action related to racism (18%), and counter movement/arguments against racism-related changes (6%). Conclusion: Although there was a sharp decline in negative Black sentiment and increased public awareness of structural racism and desire for long-lasting social change, these shifts were transitory and returned to baseline after several weeks. Findings suggest that negative attitudes towards Black people remain deeply entrenched.","container-title":"SSM - Population Health","DOI":"10.1016/j.ssmph.2021.100922","ISSN":"2352-8273","journalAbbreviation":"SSM - Population Health","language":"en","page":"100922","source":"ScienceDirect","title":"Progress and push-back: How the killings of Ahmaud Arbery, Breonna Taylor, and George Floyd impacted public discourse on race and racism on Twitter","title-short":"Progress and push-back","volume":"15","author":[{"family":"Nguyen","given":"Thu T."},{"family":"Criss","given":"Shaniece"},{"family":"Michaels","given":"Eli K."},{"family":"Cross","given":"Rebekah I."},{"family":"Michaels","given":"Jackson S."},{"family":"Dwivedi","given":"Pallavi"},{"family":"Huang","given":"Dina"},{"family":"Hsu","given":"Erica"},{"family":"Mukhija","given":"Krishay"},{"family":"Nguyen","given":"Leah H."},{"family":"Yardi","given":"Isha"},{"family":"Allen","given":"Amani M."},{"family":"Nguyen","given":"Quynh C."},{"family":"Gee","given":"Gilbert C."}],"issued":{"date-parts":[["2021",9,1]]}}}],"schema":"https://github.com/citation-style-language/schema/raw/master/csl-citation.json"}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16</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An approximately ten minute long video by Ms. Darnella Frazier of this murder was posted on Facebook and watched by millions of people. The video and story were subsequently replayed on news outlets and across social media platforms, potentially further traumatizing marginalized communities. Research shows in the week following the murder of Mr. Floyd, there was an unprecedented nationwide increase -- above existing COVID-19 pandemic highs -- in reports of anger and sadness.</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{"citationID":"BRy63xl6","properties":{"formattedCitation":"\\super 17\\nosupersub{}","plainCitation":"17","noteIndex":0},"citationItems":[{"id":9811,"uris":["http://zotero.org/groups/4773056/items/3H5V9BF9"],"itemData":{"id":9811,"type":"article-journal","abstract":"On May 25, 2020, George Floyd, an unarmed Black American male, was killed by a White police officer. Footage of the murder was widely shared. We examined the psychological impact of Floyd’s death using two population surveys that collected data before and after his death; one from Gallup (117,568 responses from n = 47,355) and one from the US Census (409,652 responses from n = 319,471). According to the Gallup data, in the week following Floyd’s death, anger and sadness increased to unprecedented levels in the US population. During this period, more than a third of the US population reported these emotions. These increases were more pronounced for Black Americans, nearly half of whom reported these emotions. According to the US Census Household Pulse data, in the week following Floyd’s death, depression and anxiety severity increased among Black Americans at significantly higher rates than that of White Americans. Our estimates suggest that this increase corresponds to an additional 900,000 Black Americans who would have screened positive for depression, associated with a burden of roughly 2.7 million to 6.3 million mentally unhealthy days.","container-title":"Proceedings of the National Academy of Sciences","DOI":"10.1073/pnas.2109139118","issue":"39","note":"publisher: Proceedings of the National Academy of Sciences","page":"e2109139118","source":"pnas.org (Atypon)","title":"The emotional and mental health impact of the murder of George Floyd on the US population","volume":"118","author":[{"family":"Eichstaedt","given":"Johannes C."},{"family":"Sherman","given":"Garrick T."},{"family":"Giorgi","given":"Salvatore"},{"family":"Roberts","given":"Steven O."},{"family":"Reynolds","given":"Megan E."},{"family":"Ungar","given":"Lyle H."},{"family":"Guntuku","given":"Sharath Chandra"}],"issued":{"date-parts":[["2021",9,28]]}}}],"schema":"https://github.com/citation-style-language/schema/raw/master/csl-citation.json"}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17</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Reports of anxiety and depression also increased during this time, especially among Black Americans.</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{"citationID":"LIwmnjeJ","properties":{"formattedCitation":"\\super 17\\nosupersub{}","plainCitation":"17","noteIndex":0},"citationItems":[{"id":9811,"uris":["http://zotero.org/groups/4773056/items/3H5V9BF9"],"itemData":{"id":9811,"type":"article-journal","abstract":"On May 25, 2020, George Floyd, an unarmed Black American male, was killed by a White police officer. Footage of the murder was widely shared. We examined the psychological impact of Floyd’s death using two population surveys that collected data before and after his death; one from Gallup (117,568 responses from n = 47,355) and one from the US Census (409,652 responses from n = 319,471). According to the Gallup data, in the week following Floyd’s death, anger and sadness increased to unprecedented levels in the US population. During this period, more than a third of the US population reported these emotions. These increases were more pronounced for Black Americans, nearly half of whom reported these emotions. According to the US Census Household Pulse data, in the week following Floyd’s death, depression and anxiety severity increased among Black Americans at significantly higher rates than that of White Americans. Our estimates suggest that this increase corresponds to an additional 900,000 Black Americans who would have screened positive for depression, associated with a burden of roughly 2.7 million to 6.3 million mentally unhealthy days.","container-title":"Proceedings of the National Academy of Sciences","DOI":"10.1073/pnas.2109139118","issue":"39","note":"publisher: Proceedings of the National Academy of Sciences","page":"e2109139118","source":"pnas.org (Atypon)","title":"The emotional and mental health impact of the murder of George Floyd on the US population","volume":"118","author":[{"family":"Eichstaedt","given":"Johannes C."},{"family":"Sherman","given":"Garrick T."},{"family":"Giorgi","given":"Salvatore"},{"family":"Roberts","given":"Steven O."},{"family":"Reynolds","given":"Megan E."},{"family":"Ungar","given":"Lyle H."},{"family":"Guntuku","given":"Sharath Chandra"}],"issued":{"date-parts":[["2021",9,28]]}}}],"schema":"https://github.com/citation-style-language/schema/raw/master/csl-citation.json"}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17</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Geographic proximity also shapes responses to police violence. Minnesota reported the largest decline in mental health compared to other states, and Black people living in Minnesota likely experienced the most substantial mental health effects after Mr. Floyd’s murder.</w:t>
      </w:r>
      <w:r w:rsidR="00547BEE" w:rsidRPr="00547BEE">
        <w:rPr>
          <w:rFonts w:ascii="Times New Roman" w:eastAsia="Times New Roman" w:hAnsi="Times New Roman" w:cs="Times New Roman"/>
        </w:rPr>
        <w:t xml:space="preserve"> </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{"citationID":"TAmuuU7x","properties":{"formattedCitation":"\\super 17\\nosupersub{}","plainCitation":"17","noteIndex":0},"citationItems":[{"id":9811,"uris":["http://zotero.org/groups/4773056/items/3H5V9BF9"],"itemData":{"id":9811,"type":"article-journal","abstract":"On May 25, 2020, George Floyd, an unarmed Black American male, was killed by a White police officer. Footage of the murder was widely shared. We examined the psychological impact of Floyd’s death using two population surveys that collected data before and after his death; one from Gallup (117,568 responses from n = 47,355) and one from the US Census (409,652 responses from n = 319,471). According to the Gallup data, in the week following Floyd’s death, anger and sadness increased to unprecedented levels in the US population. During this period, more than a third of the US population reported these emotions. These increases were more pronounced for Black Americans, nearly half of whom reported these emotions. According to the US Census Household Pulse data, in the week following Floyd’s death, depression and anxiety severity increased among Black Americans at significantly higher rates than that of White Americans. Our estimates suggest that this increase corresponds to an additional 900,000 Black Americans who would have screened positive for depression, associated with a burden of roughly 2.7 million to 6.3 million mentally unhealthy days.","container-title":"Proceedings of the National Academy of Sciences","DOI":"10.1073/pnas.2109139118","issue":"39","note":"publisher: Proceedings of the National Academy of Sciences","page":"e2109139118","source":"pnas.org (Atypon)","title":"The emotional and mental health impact of the murder of George Floyd on the US population","volume":"118","author":[{"family":"Eichstaedt","given":"Johannes C."},{"family":"Sherman","given":"Garrick T."},{"family":"Giorgi","given":"Salvatore"},{"family":"Roberts","given":"Steven O."},{"family":"Reynolds","given":"Megan E."},{"family":"Ungar","given":"Lyle H."},{"family":"Guntuku","given":"Sharath Chandra"}],"issued":{"date-parts":[["2021",9,28]]}}}],"schema":"https://github.com/citation-style-language/schema/raw/master/csl-citation.json"}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17</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This reaction to a highly visible example of police violence is consistent with findings from a recent nationally-representative study that found most Black people live in fear of the police killing them or their family members.</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{"citationID":"hxHTKiH4","properties":{"formattedCitation":"\\super 18\\nosupersub{}","plainCitation":"18","noteIndex":0},"citationItems":[{"id":9934,"uris":["http://zotero.org/users/6155323/items/68D8FE3M"],"itemData":{"id":9934,"type":"article-journal","abstract":"The mission of policing is “to protect and serve,” but recent events suggest that many Americans, and especially Black Americans, do not feel protected from the police. Understanding police-related fear is important because it may impact civilians’ health, daily lives, and policy attitudes. To examine the prevalence, sources, and consequences of both personal and altruistic fear of the police, we surveyed a nationwide sample (N = 1,150), which included comparable numbers of Black (N = 517) and White (N = 492) respondents. Most White respondents felt safe, but most Black respondents lived in fear of the police killing them and hurting their family members. Approximately half of Black respondents preferred to be robbed or burglarized than to have unprovoked contact with officers. The racial divide in fear was mediated by past experiences with police mistreatment. In turn, fear mediated the effects of race and past mistreatment on support for defunding the police and intentions to have “the talk” with family youths about the need to distrust and avoid officers. The deep American racial divide in police-related fear represents a racially disparate health crisis and a primary obstacle to law enforcement's capacity to serve all communities equitably.","container-title":"Criminology","DOI":"10.1111/1745-9125.12298","ISSN":"1745-9125","issue":"2","language":"en","note":"_eprint: https://onlinelibrary.wiley.com/doi/pdf/10.1111/1745-9125.12298","page":"291-320","source":"Wiley Online Library","title":"The American racial divide in fear of the police","volume":"60","author":[{"family":"Pickett","given":"Justin T."},{"family":"Graham","given":"Amanda"},{"family":"Cullen","given":"Francis T."}],"issued":{"date-parts":[["2022"]]}}}],"schema":"https://github.com/citation-style-language/schema/raw/master/csl-citation.json"}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18</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However, most of the research conducted to date has been based on cross-sectional studies, self-reported measures, and limited consideration of geography.</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{"citationID":"8XfIZlgp","properties":{"formattedCitation":"\\super 19,20\\nosupersub{}","plainCitation":"19,20","noteIndex":0},"citationItems":[{"id":9824,"uris":["http://zotero.org/users/6155323/items/XJWXU4K6"],"itemData":{"id":9824,"type":"article-journal","abstract":"Black Americans comprise 13% of the US population, yet data suggests that they represent 23% of those fatally shot by police officers. Data on non-lethal encounters with police in the Black community is less available but can understandably result in emotional trauma, stress responses, and depressive symptoms. The aim of this systematic literature review is to assess if interactions with the police are associated with mental health outcomes among Black Americans. Following pre-defined inclusion criteria, 11 articles were reviewed. Using a quality assessment tool, eight studies received a fair quality rating, two studies a poor rating, and one study received a good rating. The types of police interaction reported among study participants included police use of force during arrest, police stops, police searches, exposure to police killings, and interactions with police in the court system and varied mental health outcomes. Most of the studies (6 of 11) reviewed found statistically significant associations between police interactions and mental health (psychotic experiences, psychological distress, depression, PTSD, anxiety, suicidal ideation and attempts), indicating a nearly twofold higher prevalence of poor mental health among those reporting a prior police interaction compared to those with no interaction. Although better quality studies are needed, findings suggest an association between police interactions and negative mental health outcomes. Changes in law enforcement policy, development and implementation of a validated instrument for police experiences, improved community outreach, a federally mandated review of policy and practice in police departments, and expanded police training initiatives could reduce the potential negative mental health impact of police interactions on Black Americans.","container-title":"Journal of Racial and Ethnic Health Disparities","DOI":"10.1007/s40615-019-00629-1","ISSN":"2196-8837","issue":"1","journalAbbreviation":"J Racial Ethn Health Disparities","language":"eng","note":"PMID: 31482464","page":"10-27","source":"PubMed","title":"Police Interactions and the Mental Health of Black Americans: a Systematic Review","title-short":"Police Interactions and the Mental Health of Black Americans","volume":"7","author":[{"family":"McLeod","given":"Melissa N."},{"family":"Heller","given":"Daliah"},{"family":"Manze","given":"Meredith G."},{"family":"Echeverria","given":"Sandra E."}],"issued":{"date-parts":[["2020",2]]}}},{"id":9919,"uris":["http://zotero.org/users/6155323/items/KVJY9SZI"],"itemData":{"id":9919,"type":"article-journal","abstract":"Building on historical and contemporary efforts to eliminate police and other forms of state violence, and on the understanding that police violence is a social determinant of health, we conducted a systematic review in which we synthesize the existing literature around 1) racial disparities in police violence; 2) health impacts of direct exposure to police violence; and 3) health impacts of indirect exposure to police violence. We screened 336 studies and excluded 246, due to not meeting our inclusion criteria. Forty-eight additional studies were excluded during the full text review, resulting in a study sample size of 42 studies. Our review showed that Black people in the US are far more likely than white people to experience a range of forms of police violence: from fatal and nonfatal shootings, to assault and psychological violence. Exposure to police violence increases risk of multiple adverse health outcomes. Moreover, police violence may operate as a vicarious and ecological exposure, producing consequences beyond those directly assaulted. In order to successfully eliminate police violence, scholars must work in alignment with social justice movements.","container-title":"Social Science &amp; Medicine","DOI":"10.1016/j.socscimed.2023.115784","ISSN":"0277-9536","journalAbbreviation":"Social Science &amp; Medicine","language":"en","page":"115784","source":"ScienceDirect","title":"“We (still) charge genocide”: A systematic review and synthesis of the direct and indirect health consequences of police violence in the United States","title-short":"“We (still) charge genocide”","volume":"322","author":[{"family":"Haile","given":"Rahwa"},{"family":"Rowell-Cunsolo","given":"Tawandra"},{"family":"Hyacinthe","given":"Marie-Fatima"},{"family":"Alang","given":"Sirry"}],"issued":{"date-parts":[["2023",4,1]]}}}],"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19,20</w:t>
      </w:r>
      <w:r w:rsidR="00547BEE">
        <w:rPr>
          <w:rFonts w:ascii="Times New Roman" w:eastAsia="Times New Roman" w:hAnsi="Times New Roman" w:cs="Times New Roman"/>
        </w:rPr>
        <w:fldChar w:fldCharType="end"/>
      </w:r>
      <w:r w:rsidR="00547BEE">
        <w:rPr>
          <w:rFonts w:ascii="Times New Roman" w:eastAsia="Times New Roman" w:hAnsi="Times New Roman" w:cs="Times New Roman"/>
        </w:rPr>
        <w:t xml:space="preserve"> </w:t>
      </w:r>
    </w:p>
    <w:p w14:paraId="00000027" w14:textId="77777777" w:rsidR="00D07932" w:rsidRDefault="00D07932">
      <w:pPr>
        <w:rPr>
          <w:rFonts w:ascii="Times New Roman" w:eastAsia="Times New Roman" w:hAnsi="Times New Roman" w:cs="Times New Roman"/>
        </w:rPr>
      </w:pPr>
    </w:p>
    <w:p w14:paraId="00000028" w14:textId="490EDB26"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order to fill these gaps, our study seeks to evaluate the rate of mental health diagnoses over time and space after the murder of Mr. Floyd on May 25th, 2020 in communities in Minneapolis, Minnesota. We </w:t>
      </w:r>
      <w:r>
        <w:rPr>
          <w:rFonts w:ascii="Times New Roman" w:eastAsia="Times New Roman" w:hAnsi="Times New Roman" w:cs="Times New Roman"/>
        </w:rPr>
        <w:lastRenderedPageBreak/>
        <w:t xml:space="preserve">contribute to the existing literature by a) utilizing five years of time series and panel data to examine changes in response to the police murder, b) using an alternative measure of mental health diagnosis  </w:t>
      </w:r>
      <w:r>
        <w:rPr>
          <w:rFonts w:ascii="Times New Roman" w:eastAsia="Times New Roman" w:hAnsi="Times New Roman" w:cs="Times New Roman"/>
          <w:color w:val="9900FF"/>
        </w:rPr>
        <w:t>which provides population-based estimates of mental health diagnoses that are potentially less susceptible to social disability bias than</w:t>
      </w:r>
      <w:r>
        <w:rPr>
          <w:rFonts w:ascii="Times New Roman" w:eastAsia="Times New Roman" w:hAnsi="Times New Roman" w:cs="Times New Roman"/>
        </w:rPr>
        <w:t xml:space="preserve"> self-reports, and c) examining the hyperlocal impact, and spatial heterogeneity therein, of the murder across Minneapolis, MN. </w:t>
      </w:r>
    </w:p>
    <w:p w14:paraId="00000029" w14:textId="77777777" w:rsidR="00D07932" w:rsidRDefault="00D07932">
      <w:pPr>
        <w:rPr>
          <w:rFonts w:ascii="Times New Roman" w:eastAsia="Times New Roman" w:hAnsi="Times New Roman" w:cs="Times New Roman"/>
          <w:b/>
        </w:rPr>
      </w:pPr>
    </w:p>
    <w:p w14:paraId="0000002A"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t>Methods</w:t>
      </w:r>
    </w:p>
    <w:p w14:paraId="0000002B" w14:textId="77777777" w:rsidR="00D07932" w:rsidRDefault="00D07932">
      <w:pPr>
        <w:rPr>
          <w:rFonts w:ascii="Times New Roman" w:eastAsia="Times New Roman" w:hAnsi="Times New Roman" w:cs="Times New Roman"/>
          <w:b/>
        </w:rPr>
      </w:pPr>
    </w:p>
    <w:p w14:paraId="0000002C" w14:textId="77777777" w:rsidR="00D07932" w:rsidRDefault="00000000">
      <w:pPr>
        <w:rPr>
          <w:rFonts w:ascii="Times New Roman" w:eastAsia="Times New Roman" w:hAnsi="Times New Roman" w:cs="Times New Roman"/>
          <w:b/>
          <w:i/>
        </w:rPr>
      </w:pPr>
      <w:r>
        <w:rPr>
          <w:rFonts w:ascii="Times New Roman" w:eastAsia="Times New Roman" w:hAnsi="Times New Roman" w:cs="Times New Roman"/>
          <w:b/>
          <w:i/>
        </w:rPr>
        <w:t>Data</w:t>
      </w:r>
    </w:p>
    <w:p w14:paraId="0000002D" w14:textId="77777777" w:rsidR="00D07932" w:rsidRDefault="00D07932">
      <w:pPr>
        <w:rPr>
          <w:rFonts w:ascii="Times New Roman" w:eastAsia="Times New Roman" w:hAnsi="Times New Roman" w:cs="Times New Roman"/>
          <w:b/>
          <w:i/>
        </w:rPr>
      </w:pPr>
    </w:p>
    <w:p w14:paraId="0000002E" w14:textId="77777777" w:rsidR="00D07932" w:rsidRDefault="00D07932">
      <w:pPr>
        <w:rPr>
          <w:rFonts w:ascii="Times New Roman" w:eastAsia="Times New Roman" w:hAnsi="Times New Roman" w:cs="Times New Roman"/>
          <w:b/>
          <w:i/>
        </w:rPr>
      </w:pPr>
    </w:p>
    <w:p w14:paraId="0000002F" w14:textId="05BC6B23"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We leverage Minnesota Hospital Discharge data from the Minnesota Hospital Administration (MHA) to create our dependent variable, mental health hospital diagnoses per 1,000 residents. All Minnesota hospitals submit inpatient, outpatient, and emergency department claims data to the MHA. The MHA collects these data into a statewide administrative claims database. This database includes a data point for each patient encounter with a health care provider, the diagnosis/es during that encounter specified with International Classification of Diseases (ICD) codes, as well as basic demographic information, such as age, gender, and race. Hospital discharge data has the advantage of being population representative. Data from 2016-2020 utilizing ICD-10 were used to define mental health diagnoses.</w:t>
      </w:r>
      <w:hyperlink r:id="rId8">
        <w:r>
          <w:rPr>
            <w:rFonts w:ascii="Times New Roman" w:eastAsia="Times New Roman" w:hAnsi="Times New Roman" w:cs="Times New Roman"/>
            <w:vertAlign w:val="superscript"/>
          </w:rPr>
          <w:t>17</w:t>
        </w:r>
      </w:hyperlink>
      <w:r>
        <w:rPr>
          <w:rFonts w:ascii="Times New Roman" w:eastAsia="Times New Roman" w:hAnsi="Times New Roman" w:cs="Times New Roman"/>
        </w:rPr>
        <w:t xml:space="preserve"> </w:t>
      </w:r>
      <w:r>
        <w:rPr>
          <w:rFonts w:ascii="Times New Roman" w:eastAsia="Times New Roman" w:hAnsi="Times New Roman" w:cs="Times New Roman"/>
          <w:color w:val="9900FF"/>
        </w:rPr>
        <w:t>They are categorized based on established</w:t>
      </w:r>
      <w:r w:rsidR="00925CB8">
        <w:rPr>
          <w:szCs w:val="24"/>
          <w:vertAlign w:val="superscript"/>
        </w:rPr>
        <w:t xml:space="preserve"> </w:t>
      </w:r>
      <w:r>
        <w:rPr>
          <w:rFonts w:ascii="Times New Roman" w:eastAsia="Times New Roman" w:hAnsi="Times New Roman" w:cs="Times New Roman"/>
          <w:color w:val="9900FF"/>
        </w:rPr>
        <w:t>mental, behavioral and neurodevelopmental disorders diagnoses</w:t>
      </w:r>
      <w:r w:rsidR="00925CB8">
        <w:rPr>
          <w:rFonts w:ascii="Times New Roman" w:eastAsia="Times New Roman" w:hAnsi="Times New Roman" w:cs="Times New Roman"/>
          <w:color w:val="9900FF"/>
        </w:rPr>
        <w:fldChar w:fldCharType="begin"/>
      </w:r>
      <w:r w:rsidR="00925CB8">
        <w:rPr>
          <w:rFonts w:ascii="Times New Roman" w:eastAsia="Times New Roman" w:hAnsi="Times New Roman" w:cs="Times New Roman"/>
          <w:color w:val="9900FF"/>
        </w:rPr>
        <w:instrText xml:space="preserve"> ADDIN ZOTERO_ITEM CSL_CITATION {"citationID":"3SkoFQaV","properties":{"formattedCitation":"\\super 21\\nosupersub{}","plainCitation":"21","noteIndex":0},"citationItems":[{"id":10718,"uris":["http://zotero.org/users/6155323/items/H8Z5YUKL"],"itemData":{"id":10718,"type":"report","title":"Clinical Classifications Software Refined (CCSR) for ICD-10-CM Diagnoses, v2020.2","URL":"www.hcup-us.ahrq.gov","author":[{"family":"Agency for Healthcare Research and Quality","given":""}],"issued":{"date-parts":[["2020",2]]}}}],"schema":"https://github.com/citation-style-language/schema/raw/master/csl-citation.json"} </w:instrText>
      </w:r>
      <w:r w:rsidR="00925CB8">
        <w:rPr>
          <w:rFonts w:ascii="Times New Roman" w:eastAsia="Times New Roman" w:hAnsi="Times New Roman" w:cs="Times New Roman"/>
          <w:color w:val="9900FF"/>
        </w:rPr>
        <w:fldChar w:fldCharType="separate"/>
      </w:r>
      <w:r w:rsidR="00925CB8" w:rsidRPr="00925CB8">
        <w:rPr>
          <w:rFonts w:ascii="Times New Roman" w:hAnsi="Times New Roman" w:cs="Times New Roman"/>
          <w:szCs w:val="24"/>
          <w:vertAlign w:val="superscript"/>
        </w:rPr>
        <w:t>21</w:t>
      </w:r>
      <w:r w:rsidR="00925CB8">
        <w:rPr>
          <w:rFonts w:ascii="Times New Roman" w:eastAsia="Times New Roman" w:hAnsi="Times New Roman" w:cs="Times New Roman"/>
          <w:color w:val="9900FF"/>
        </w:rPr>
        <w:fldChar w:fldCharType="end"/>
      </w:r>
      <w:r>
        <w:rPr>
          <w:rFonts w:ascii="Times New Roman" w:eastAsia="Times New Roman" w:hAnsi="Times New Roman" w:cs="Times New Roman"/>
          <w:color w:val="9900FF"/>
        </w:rPr>
        <w:t xml:space="preserve"> groupings using ICD-10 codes F01–F99.</w:t>
      </w:r>
      <w:r w:rsidR="00925CB8">
        <w:rPr>
          <w:rFonts w:ascii="Times New Roman" w:eastAsia="Times New Roman" w:hAnsi="Times New Roman" w:cs="Times New Roman"/>
          <w:color w:val="9900FF"/>
        </w:rPr>
        <w:fldChar w:fldCharType="begin"/>
      </w:r>
      <w:r w:rsidR="00925CB8">
        <w:rPr>
          <w:rFonts w:ascii="Times New Roman" w:eastAsia="Times New Roman" w:hAnsi="Times New Roman" w:cs="Times New Roman"/>
          <w:color w:val="9900FF"/>
        </w:rPr>
        <w:instrText xml:space="preserve"> ADDIN ZOTERO_ITEM CSL_CITATION {"citationID":"pnscMhne","properties":{"formattedCitation":"\\super 22\\nosupersub{}","plainCitation":"22","noteIndex":0},"citationItems":[{"id":9947,"uris":["http://zotero.org/users/6155323/items/ZA5I8W67"],"itemData":{"id":9947,"type":"report","event-place":"Minnesota","publisher-place":"Minnesota","title":"ICD-10 Mental Health Billable Diagnosis Codes in Alphabetical Order by Description","URL":"https://www.dhs.state.mn.us/main/groups/agencywide/documents/pub/dhs16_197744.pdf","issued":{"date-parts":[["2017",11,6]]}}}],"schema":"https://github.com/citation-style-language/schema/raw/master/csl-citation.json"} </w:instrText>
      </w:r>
      <w:r w:rsidR="00925CB8">
        <w:rPr>
          <w:rFonts w:ascii="Times New Roman" w:eastAsia="Times New Roman" w:hAnsi="Times New Roman" w:cs="Times New Roman"/>
          <w:color w:val="9900FF"/>
        </w:rPr>
        <w:fldChar w:fldCharType="separate"/>
      </w:r>
      <w:r w:rsidR="00925CB8" w:rsidRPr="00925CB8">
        <w:rPr>
          <w:rFonts w:ascii="Times New Roman" w:hAnsi="Times New Roman" w:cs="Times New Roman"/>
          <w:szCs w:val="24"/>
          <w:vertAlign w:val="superscript"/>
        </w:rPr>
        <w:t>22</w:t>
      </w:r>
      <w:r w:rsidR="00925CB8">
        <w:rPr>
          <w:rFonts w:ascii="Times New Roman" w:eastAsia="Times New Roman" w:hAnsi="Times New Roman" w:cs="Times New Roman"/>
          <w:color w:val="9900FF"/>
        </w:rPr>
        <w:fldChar w:fldCharType="end"/>
      </w:r>
      <w:r>
        <w:rPr>
          <w:rFonts w:ascii="Times New Roman" w:eastAsia="Times New Roman" w:hAnsi="Times New Roman" w:cs="Times New Roman"/>
          <w:color w:val="9900FF"/>
        </w:rPr>
        <w:t xml:space="preserve"> A table of the codes can be found in the Appendix Table 1. </w:t>
      </w:r>
      <w:r>
        <w:rPr>
          <w:rFonts w:ascii="Times New Roman" w:eastAsia="Times New Roman" w:hAnsi="Times New Roman" w:cs="Times New Roman"/>
        </w:rPr>
        <w:t>We also calculate race-specific measures of mental health diagnoses incidence per 1,000 residents. In our interrupted time-series design (discussed below), the key time indicators are a baseline weekly linear trend (</w:t>
      </w:r>
      <w:r>
        <w:rPr>
          <w:rFonts w:ascii="Times New Roman" w:eastAsia="Times New Roman" w:hAnsi="Times New Roman" w:cs="Times New Roman"/>
          <w:i/>
        </w:rPr>
        <w:t>T</w:t>
      </w:r>
      <w:r>
        <w:rPr>
          <w:rFonts w:ascii="Times New Roman" w:eastAsia="Times New Roman" w:hAnsi="Times New Roman" w:cs="Times New Roman"/>
        </w:rPr>
        <w:t>), an exposure indicator of the police murder of Mr. Floyd on 5/25/2020 (</w:t>
      </w:r>
      <w:r>
        <w:rPr>
          <w:rFonts w:ascii="Times New Roman" w:eastAsia="Times New Roman" w:hAnsi="Times New Roman" w:cs="Times New Roman"/>
          <w:i/>
        </w:rPr>
        <w:t>Post-Killing</w:t>
      </w:r>
      <w:r>
        <w:rPr>
          <w:rFonts w:ascii="Times New Roman" w:eastAsia="Times New Roman" w:hAnsi="Times New Roman" w:cs="Times New Roman"/>
        </w:rPr>
        <w:t>), and a linear time trend post-killing (</w:t>
      </w:r>
      <w:r>
        <w:rPr>
          <w:rFonts w:ascii="Times New Roman" w:eastAsia="Times New Roman" w:hAnsi="Times New Roman" w:cs="Times New Roman"/>
          <w:i/>
        </w:rPr>
        <w:t>T Post-Killing</w:t>
      </w:r>
      <w:r>
        <w:rPr>
          <w:rFonts w:ascii="Times New Roman" w:eastAsia="Times New Roman" w:hAnsi="Times New Roman" w:cs="Times New Roman"/>
        </w:rPr>
        <w:t xml:space="preserve">). The weekly time trend captures the overall linear trend in mental health discharges across 2016-2020,  the binary exposure variable indicates the discontinuous change in the week of the police murder of Mr. Floyd, and the post-killing term describes the linear trend in mental health discharges after the murder. </w:t>
      </w:r>
    </w:p>
    <w:p w14:paraId="00000030" w14:textId="77777777" w:rsidR="00D07932" w:rsidRDefault="00D07932">
      <w:pPr>
        <w:spacing w:line="480" w:lineRule="auto"/>
        <w:rPr>
          <w:rFonts w:ascii="Times New Roman" w:eastAsia="Times New Roman" w:hAnsi="Times New Roman" w:cs="Times New Roman"/>
        </w:rPr>
      </w:pPr>
    </w:p>
    <w:p w14:paraId="00000031"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to our focal time measures, we further improve our identification of the post-killing effect in our interrupted time series design by controlling for </w:t>
      </w:r>
      <w:r>
        <w:rPr>
          <w:rFonts w:ascii="Times New Roman" w:eastAsia="Times New Roman" w:hAnsi="Times New Roman" w:cs="Times New Roman"/>
          <w:i/>
        </w:rPr>
        <w:t>time-varying</w:t>
      </w:r>
      <w:r>
        <w:rPr>
          <w:rFonts w:ascii="Times New Roman" w:eastAsia="Times New Roman" w:hAnsi="Times New Roman" w:cs="Times New Roman"/>
        </w:rPr>
        <w:t xml:space="preserve"> changes in COVID-19-related policy, police behavior, and seasonality. We create two event indicators related to the COVID-19 pandemic: 3/13/2020 at the inception of Governor Walz’s State of Emergency order, and from 3/28-2020-5/28/2020 at the introduction and conclusion of Minnesota’s Stay-at-Home order. These time indicators adjust for changes in mental health discharges related to significant policy events in the course of the COVID-19 pandemic and related patterns of social interaction and movement. We also incorporate measures of police behavior from the Minneapolis Police Department’s open access data. Specifically, we aggregate and spatially locate reported use of force incidents, police stops, and officer-involved shootings to both the week and ZCTA-week level from 2016-2020, placing each incident in each ZCTA-week by the date of incident and the spatial intersection of each ZCTA and the longitude and latitude coordinates of the location of the recorded police event. We then express these measures as rates per 1,000 residents. Further, we lag each measure of police behavior by one week to account for the potential simultaneity between police behavior and mental health incidence. These measures serve as our indicators of policing activity in Minneapolis, and adjust our event coefficients for any concurrent changes in police stops, uses of force, or shootings. In other words, these measures allow us to further isolate the effect of the focal police killing, </w:t>
      </w:r>
      <w:r>
        <w:rPr>
          <w:rFonts w:ascii="Times New Roman" w:eastAsia="Times New Roman" w:hAnsi="Times New Roman" w:cs="Times New Roman"/>
          <w:i/>
        </w:rPr>
        <w:t>above and beyond</w:t>
      </w:r>
      <w:r>
        <w:rPr>
          <w:rFonts w:ascii="Times New Roman" w:eastAsia="Times New Roman" w:hAnsi="Times New Roman" w:cs="Times New Roman"/>
        </w:rPr>
        <w:t xml:space="preserve"> changes in routine police behavior.</w:t>
      </w:r>
    </w:p>
    <w:p w14:paraId="00000032" w14:textId="77777777" w:rsidR="00D07932" w:rsidRDefault="00D07932">
      <w:pPr>
        <w:spacing w:line="480" w:lineRule="auto"/>
        <w:rPr>
          <w:rFonts w:ascii="Times New Roman" w:eastAsia="Times New Roman" w:hAnsi="Times New Roman" w:cs="Times New Roman"/>
        </w:rPr>
      </w:pPr>
    </w:p>
    <w:p w14:paraId="00000033" w14:textId="22F31CD2"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Previous research shows that mental health discharges exhibit a seasonal pattern,</w:t>
      </w:r>
      <w:r w:rsidR="00925CB8">
        <w:rPr>
          <w:rFonts w:ascii="Times New Roman" w:eastAsia="Times New Roman" w:hAnsi="Times New Roman" w:cs="Times New Roman"/>
        </w:rPr>
        <w:fldChar w:fldCharType="begin"/>
      </w:r>
      <w:r w:rsidR="00925CB8">
        <w:rPr>
          <w:rFonts w:ascii="Times New Roman" w:eastAsia="Times New Roman" w:hAnsi="Times New Roman" w:cs="Times New Roman"/>
        </w:rPr>
        <w:instrText xml:space="preserve"> ADDIN ZOTERO_ITEM CSL_CITATION {"citationID":"kX87QtuK","properties":{"formattedCitation":"\\super 23\\nosupersub{}","plainCitation":"23","noteIndex":0},"citationItems":[{"id":9948,"uris":["http://zotero.org/users/6155323/items/SBX2NLSK"],"itemData":{"id":9948,"type":"article-journal","abstract":"OBJECTIVES: Emergency Department (ED) utilization accounts for a large portion of healthcare services in the US. Disturbance of circadian rhythms may affect mental and behavioral health (MBH) conditions, which could result in increased ED visits and subsequent hospitalizations, thus potentially inducing staffing shortages and increasing ED wait time. Predicting the burden of ED admissions helps to better plan care at the EDs and provides significant benefits. This study investigates if increased ED visits for MBH conditions are associated with seasonality and changes in daylight savings time.\nMETHODS: Using ED encounter data from a large academic medical center, we have examined univariate and multivariate associations between ED visits for MBH conditions and the annual time periods during which MBH conditions are more elevated due to changes in the seasons. We hypothesize that ED visits for MBH conditions increase within the 2-week period following the daylight savings time changes.\nRESULTS: Increased MBH ED visits were observed in certain seasons. This was especially true for non-bipolar depressive illness. We saw no significant changes in MBH visits as associated with changes in the daylight savings time.\nCONCLUSIONS: Data do not provide conclusive evidence of a uniform seasonal increase in ED visits for MBH conditions. Variation in ED MBH visits may be due to secular trends, such as socioeconomic factors. Future research should explore contemporaneous associations between time-driven events and MBH ED visits. It will allow for greater understanding of challenges regarding psychiatric patients and opportunities for improvement.","container-title":"The American Journal of Emergency Medicine","DOI":"10.1016/j.ajem.2018.10.056","ISSN":"1532-8171","issue":"8","journalAbbreviation":"Am J Emerg Med","language":"eng","note":"PMID: 30413364","page":"1476-1481","source":"PubMed","title":"Effects of seasonality and daylight savings time on emergency department visits for mental health disorders","volume":"37","author":[{"family":"Heboyan","given":"Vahé"},{"family":"Stevens","given":"Scott"},{"family":"McCall","given":"William V."}],"issued":{"date-parts":[["2019",8]]}}}],"schema":"https://github.com/citation-style-language/schema/raw/master/csl-citation.json"} </w:instrText>
      </w:r>
      <w:r w:rsidR="00925CB8">
        <w:rPr>
          <w:rFonts w:ascii="Times New Roman" w:eastAsia="Times New Roman" w:hAnsi="Times New Roman" w:cs="Times New Roman"/>
        </w:rPr>
        <w:fldChar w:fldCharType="separate"/>
      </w:r>
      <w:r w:rsidR="00925CB8" w:rsidRPr="00925CB8">
        <w:rPr>
          <w:rFonts w:ascii="Times New Roman" w:hAnsi="Times New Roman" w:cs="Times New Roman"/>
          <w:szCs w:val="24"/>
          <w:vertAlign w:val="superscript"/>
        </w:rPr>
        <w:t>23</w:t>
      </w:r>
      <w:r w:rsidR="00925CB8">
        <w:rPr>
          <w:rFonts w:ascii="Times New Roman" w:eastAsia="Times New Roman" w:hAnsi="Times New Roman" w:cs="Times New Roman"/>
        </w:rPr>
        <w:fldChar w:fldCharType="end"/>
      </w:r>
      <w:r>
        <w:rPr>
          <w:rFonts w:ascii="Times New Roman" w:eastAsia="Times New Roman" w:hAnsi="Times New Roman" w:cs="Times New Roman"/>
        </w:rPr>
        <w:t xml:space="preserve"> and we merge measures of seasonality onto the weekly hospital data. To capture weekly changes in seasonality, we include the weekly maximum temperature (degrees Fahrenheit), snowfall (in.), and precipitation (in.) from the Minnesota Department of Natural Resources as measured at the Minneapolis/St. Paul Threaded Record station. </w:t>
      </w:r>
    </w:p>
    <w:p w14:paraId="00000034" w14:textId="77777777" w:rsidR="00D07932" w:rsidRDefault="00D07932">
      <w:pPr>
        <w:spacing w:line="480" w:lineRule="auto"/>
        <w:rPr>
          <w:rFonts w:ascii="Times New Roman" w:eastAsia="Times New Roman" w:hAnsi="Times New Roman" w:cs="Times New Roman"/>
        </w:rPr>
      </w:pPr>
    </w:p>
    <w:p w14:paraId="00000035" w14:textId="0B5FA86F"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Spatial Zip Code Tabulation Area (ZCTA) simple feature boundary attributes, and each geography’s corresponding yearly American Community Survey (ACS) data, were accessed from The Census Bureau’s API using the ‘</w:t>
      </w:r>
      <w:proofErr w:type="spellStart"/>
      <w:r>
        <w:rPr>
          <w:rFonts w:ascii="Times New Roman" w:eastAsia="Times New Roman" w:hAnsi="Times New Roman" w:cs="Times New Roman"/>
        </w:rPr>
        <w:t>tidycensus</w:t>
      </w:r>
      <w:proofErr w:type="spellEnd"/>
      <w:r>
        <w:rPr>
          <w:rFonts w:ascii="Times New Roman" w:eastAsia="Times New Roman" w:hAnsi="Times New Roman" w:cs="Times New Roman"/>
        </w:rPr>
        <w:t>’ package in R.</w:t>
      </w:r>
      <w:r w:rsidR="00925CB8">
        <w:rPr>
          <w:rFonts w:ascii="Times New Roman" w:eastAsia="Times New Roman" w:hAnsi="Times New Roman" w:cs="Times New Roman"/>
        </w:rPr>
        <w:fldChar w:fldCharType="begin"/>
      </w:r>
      <w:r w:rsidR="00925CB8">
        <w:rPr>
          <w:rFonts w:ascii="Times New Roman" w:eastAsia="Times New Roman" w:hAnsi="Times New Roman" w:cs="Times New Roman"/>
        </w:rPr>
        <w:instrText xml:space="preserve"> ADDIN ZOTERO_ITEM CSL_CITATION {"citationID":"IFjnnyHU","properties":{"formattedCitation":"\\super 24\\nosupersub{}","plainCitation":"24","noteIndex":0},"citationItems":[{"id":9943,"uris":["http://zotero.org/users/6155323/items/KY25S2LY"],"itemData":{"id":9943,"type":"software","abstract":"An integrated R interface to several United States Census Bureau APIs (&lt;https://www.census.gov/data/developers/data-sets.html&gt;) and the US Census Bureau's geographic boundary files. Allows R users to return Census and ACS data as tidyverse-ready data frames, and optionally returns a list-column with feature geometry for mapping and spatial analysis.","license":"MIT + file LICENSE","source":"R-Packages","title":"tidycensus: Load US Census Boundary and Attribute Data as 'tidyverse' and 'sf'-Ready Data Frames","title-short":"tidycensus","URL":"https://CRAN.R-project.org/package=tidycensus","version":"1.3.2","author":[{"family":"Walker","given":"Kyle"},{"family":"Herman","given":"Matt"},{"family":"Eberwein","given":"Kris"}],"accessed":{"date-parts":[["2023",4,14]]},"issued":{"date-parts":[["2023",1,30]]}}}],"schema":"https://github.com/citation-style-language/schema/raw/master/csl-citation.json"} </w:instrText>
      </w:r>
      <w:r w:rsidR="00925CB8">
        <w:rPr>
          <w:rFonts w:ascii="Times New Roman" w:eastAsia="Times New Roman" w:hAnsi="Times New Roman" w:cs="Times New Roman"/>
        </w:rPr>
        <w:fldChar w:fldCharType="separate"/>
      </w:r>
      <w:r w:rsidR="00925CB8" w:rsidRPr="00925CB8">
        <w:rPr>
          <w:rFonts w:ascii="Times New Roman" w:hAnsi="Times New Roman" w:cs="Times New Roman"/>
          <w:szCs w:val="24"/>
          <w:vertAlign w:val="superscript"/>
        </w:rPr>
        <w:t>24</w:t>
      </w:r>
      <w:r w:rsidR="00925CB8">
        <w:rPr>
          <w:rFonts w:ascii="Times New Roman" w:eastAsia="Times New Roman" w:hAnsi="Times New Roman" w:cs="Times New Roman"/>
        </w:rPr>
        <w:fldChar w:fldCharType="end"/>
      </w:r>
      <w:r>
        <w:rPr>
          <w:rFonts w:ascii="Times New Roman" w:eastAsia="Times New Roman" w:hAnsi="Times New Roman" w:cs="Times New Roman"/>
        </w:rPr>
        <w:t xml:space="preserve"> ZCTAs representing Minneapolis were determined by spatial intersection with the Minneapolis city boundary. Additionally, intersecting neighbors were defined as &gt;= 5 percent spatial overlap to identify ZCTAs that contain enough spatial overlap to have records in the Minneapolis Police Department data. Similar to previous research on neighborhood effects,</w:t>
      </w:r>
      <w:r w:rsidR="00925CB8">
        <w:rPr>
          <w:rFonts w:ascii="Times New Roman" w:eastAsia="Times New Roman" w:hAnsi="Times New Roman" w:cs="Times New Roman"/>
        </w:rPr>
        <w:fldChar w:fldCharType="begin"/>
      </w:r>
      <w:r w:rsidR="00925CB8">
        <w:rPr>
          <w:rFonts w:ascii="Times New Roman" w:eastAsia="Times New Roman" w:hAnsi="Times New Roman" w:cs="Times New Roman"/>
        </w:rPr>
        <w:instrText xml:space="preserve"> ADDIN ZOTERO_ITEM CSL_CITATION {"citationID":"nWV24JQv","properties":{"formattedCitation":"\\super 25,26\\nosupersub{}","plainCitation":"25,26","noteIndex":0},"citationItems":[{"id":1067,"uris":["http://zotero.org/users/6155323/items/MVU3PKGV"],"itemData":{"id":1067,"type":"article-journal","abstract":"It is hypothesized that collective efficacy, defined as social cohesion among neighbors combined with their willingness to intervene on behalf of the common good, is linked to reduced violence. This hypothesis was tested on a 1995 survey of 8782 residents of 343 neighborhoods in Chicago, Illinois. Multilevel analyses showed that a measure of collective efficacy yields a high between-neighborhood reliability and is negatively associated with variations in violence, when individual-level characteristics, measurement error, and prior violence are controlled. Associations of concentrated disadvantage and residential instability with violence are largely mediated by collective efficacy.","container-title":"Science, New Series","DOI":"10.1126/science.277.5328.918","ISSN":"0036-8075","issue":"5328","page":"918-924","title":"Neighborhoods and Violent Crime: A Multilevel Study of Collective Efficacy","volume":"277","author":[{"family":"Sampson","given":"Robert J."},{"family":"Raudenbush","given":"Stephen W."},{"family":"Earls","given":"Felton"}],"issued":{"date-parts":[["1997"]]}}},{"id":9944,"uris":["http://zotero.org/users/6155323/items/CNWVWFF4"],"itemData":{"id":9944,"type":"article-journal","abstract":"Theory suggests that neighborhood effects depend not only on where individuals live today, but also on where they lived in the past. Previous research, however, usually measures neighborhood context only once and does not account for length of residence, thereby understating the detrimental effects of long-term neighborhood disadvantage. This study investigates effects of duration of exposure to disadvantaged neighborhoods on high school graduation. It follows 4,154 children in the Panel Study of Income Dynamics, measuring neighborhood context once per year from age 1 to 17. The analysis overcomes the problem of dynamic neighborhood selection by adapting novel methods of causal inference for time-varying treatments. In contrast to previous analyses, these methods do not ?control away? the effect of neighborhood context operating indirectly through time-varying characteristics of the family; thus, they capture the full impact of a lifetime of neighborhood disadvantage. We find that sustained exposure to disadvantaged neighborhoods has a severe impact on high school graduation that is considerably larger than effects reported in prior research. We estimate that growing up in the most (compared to the least) disadvantaged quintile of neighborhoods reduces the probability of graduation from 96 to 76 percent for black children, and from 95 to 87 percent for nonblack children.","container-title":"American Sociological Review","DOI":"10.1177/0003122411420816","ISSN":"0003-1224","issue":"5","journalAbbreviation":"Am Sociol Rev","language":"en","note":"publisher: SAGE Publications Inc","page":"713-736","source":"SAGE Journals","title":"Neighborhood Effects in Temporal Perspective: The Impact of Long-Term Exposure to Concentrated Disadvantage on High School Graduation","title-short":"Neighborhood Effects in Temporal Perspective","volume":"76","author":[{"family":"Wodtke","given":"Geoffrey T."},{"family":"Harding","given":"David J."},{"family":"Elwert","given":"Felix"}],"issued":{"date-parts":[["2011",10,1]]}}}],"schema":"https://github.com/citation-style-language/schema/raw/master/csl-citation.json"} </w:instrText>
      </w:r>
      <w:r w:rsidR="00925CB8">
        <w:rPr>
          <w:rFonts w:ascii="Times New Roman" w:eastAsia="Times New Roman" w:hAnsi="Times New Roman" w:cs="Times New Roman"/>
        </w:rPr>
        <w:fldChar w:fldCharType="separate"/>
      </w:r>
      <w:r w:rsidR="00925CB8" w:rsidRPr="00925CB8">
        <w:rPr>
          <w:rFonts w:ascii="Times New Roman" w:hAnsi="Times New Roman" w:cs="Times New Roman"/>
          <w:szCs w:val="24"/>
          <w:vertAlign w:val="superscript"/>
        </w:rPr>
        <w:t>25,26</w:t>
      </w:r>
      <w:r w:rsidR="00925CB8">
        <w:rPr>
          <w:rFonts w:ascii="Times New Roman" w:eastAsia="Times New Roman" w:hAnsi="Times New Roman" w:cs="Times New Roman"/>
        </w:rPr>
        <w:fldChar w:fldCharType="end"/>
      </w:r>
      <w:r>
        <w:rPr>
          <w:rFonts w:ascii="Times New Roman" w:eastAsia="Times New Roman" w:hAnsi="Times New Roman" w:cs="Times New Roman"/>
        </w:rPr>
        <w:t xml:space="preserve"> we create a construct of concentrated disadvantage using time-varying indicators from the ACS 5-year estimates using five indicators: the unemployment rate, percent below the poverty line, the percent of female headed-households, the percentage of the population with no high school diploma, and the population of Black residents. We construct this measure using a confirmatory factor analysis to explicitly account for measurement error in this construct (see </w:t>
      </w:r>
      <w:r>
        <w:rPr>
          <w:rFonts w:ascii="Times New Roman" w:eastAsia="Times New Roman" w:hAnsi="Times New Roman" w:cs="Times New Roman"/>
          <w:i/>
        </w:rPr>
        <w:t>Appendix</w:t>
      </w:r>
      <w:r>
        <w:rPr>
          <w:rFonts w:ascii="Times New Roman" w:eastAsia="Times New Roman" w:hAnsi="Times New Roman" w:cs="Times New Roman"/>
        </w:rPr>
        <w:t xml:space="preserve"> for model specification). This measure serves as our proxy for structural racism and disadvantage in our tests of spatial heterogeneity below.</w:t>
      </w:r>
    </w:p>
    <w:p w14:paraId="00000036" w14:textId="77777777" w:rsidR="00D07932" w:rsidRDefault="00D07932">
      <w:pPr>
        <w:spacing w:line="480" w:lineRule="auto"/>
        <w:rPr>
          <w:rFonts w:ascii="Times New Roman" w:eastAsia="Times New Roman" w:hAnsi="Times New Roman" w:cs="Times New Roman"/>
        </w:rPr>
      </w:pPr>
    </w:p>
    <w:p w14:paraId="00000037" w14:textId="77777777" w:rsidR="00D07932" w:rsidRDefault="00000000">
      <w:pPr>
        <w:spacing w:line="480" w:lineRule="auto"/>
        <w:rPr>
          <w:rFonts w:ascii="Times New Roman" w:eastAsia="Times New Roman" w:hAnsi="Times New Roman" w:cs="Times New Roman"/>
          <w:b/>
          <w:i/>
        </w:rPr>
      </w:pPr>
      <w:r>
        <w:rPr>
          <w:rFonts w:ascii="Times New Roman" w:eastAsia="Times New Roman" w:hAnsi="Times New Roman" w:cs="Times New Roman"/>
          <w:b/>
          <w:i/>
        </w:rPr>
        <w:t>Statistical Method</w:t>
      </w:r>
    </w:p>
    <w:p w14:paraId="00000038" w14:textId="486A2895"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first construct time-series plots of mental health diagnoses incidence over the period from 2016-2020. Figure 1 displays the overall time trend in mental health diagnoses per 1,000 across Minneapolis, and Figure 2 displays the time series by racial subgroup. We then estimate autoregressive interrupted time-series models on week-level data in Minneapolis. Interrupted time series designs compare the levels of outcomes after a treatment or intervention to the outcome level in the pre-intervention period. The pre-treatment trend is assumed to serve as the counterfactual should treatment not have occurred (i.e. the trend in mental health discharges in the counterfactual scenario where the police killing of Mr. Floyd did not occur). The design exclusively uses </w:t>
      </w:r>
      <w:r>
        <w:rPr>
          <w:rFonts w:ascii="Times New Roman" w:eastAsia="Times New Roman" w:hAnsi="Times New Roman" w:cs="Times New Roman"/>
          <w:i/>
        </w:rPr>
        <w:t>within-unit</w:t>
      </w:r>
      <w:r>
        <w:rPr>
          <w:rFonts w:ascii="Times New Roman" w:eastAsia="Times New Roman" w:hAnsi="Times New Roman" w:cs="Times New Roman"/>
        </w:rPr>
        <w:t xml:space="preserve"> over time variation, so time-stable confounders are uncorrelated with the time-varying treatment. However, the design is susceptible to time-varying confounders, which can vary alongside treatment timing, and we therefore include a suite of time-varying </w:t>
      </w:r>
      <w:r>
        <w:rPr>
          <w:rFonts w:ascii="Times New Roman" w:eastAsia="Times New Roman" w:hAnsi="Times New Roman" w:cs="Times New Roman"/>
        </w:rPr>
        <w:lastRenderedPageBreak/>
        <w:t xml:space="preserve">controls to strengthen our causal identification in the ITS design. Further, the design is susceptible to temporal autocorrelation in the series, and therefore we include temporal autoregressive lags of mental health discharges in the </w:t>
      </w:r>
      <w:r>
        <w:rPr>
          <w:rFonts w:ascii="Times New Roman" w:eastAsia="Times New Roman" w:hAnsi="Times New Roman" w:cs="Times New Roman"/>
          <w:i/>
        </w:rPr>
        <w:t>t-lag</w:t>
      </w:r>
      <w:r>
        <w:rPr>
          <w:rFonts w:ascii="Times New Roman" w:eastAsia="Times New Roman" w:hAnsi="Times New Roman" w:cs="Times New Roman"/>
        </w:rPr>
        <w:t xml:space="preserve"> week to adjust for the impact of previous mental health diagnoses on contemporaneous diagnoses, effectively controlling for the possibility of the focal event timing being confounded with recent changes in mental health diagnoses.  In sum, our causal identification assumes that the police-killing, and its consequences, are the only exposures that change at the time of the event, net of the observed time-varying covariates. Thus, we specify the following model</w:t>
      </w:r>
    </w:p>
    <w:p w14:paraId="00000039" w14:textId="77777777" w:rsidR="00D07932" w:rsidRDefault="00000000">
      <w:pPr>
        <w:spacing w:before="240" w:after="240"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8781550" wp14:editId="51D66B8A">
            <wp:extent cx="5943600" cy="2413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41300"/>
                    </a:xfrm>
                    <a:prstGeom prst="rect">
                      <a:avLst/>
                    </a:prstGeom>
                    <a:ln/>
                  </pic:spPr>
                </pic:pic>
              </a:graphicData>
            </a:graphic>
          </wp:inline>
        </w:drawing>
      </w:r>
    </w:p>
    <w:p w14:paraId="0000003A" w14:textId="77777777"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where 𝜃 represents the focal parameter of interest: the change in the time series of mental health discharge rates in response to the police killing. We specify models for Minneapolis overall as well as subgroup models for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and the results of each are presented in Table 1. </w:t>
      </w:r>
    </w:p>
    <w:p w14:paraId="0000003B" w14:textId="77777777"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subsequently estimate random coefficient interrupted time series panel models for the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racial subgroups with random ZCTA intercepts and ZCTA random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on Zip Code Tabulation Area (ZCTA)-week level data. This ITS specification using the panel data allows the intercept and focal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to vary by ZCTA allowing us to a) estimate the association of the police killing </w:t>
      </w:r>
      <w:r>
        <w:rPr>
          <w:rFonts w:ascii="Times New Roman" w:eastAsia="Times New Roman" w:hAnsi="Times New Roman" w:cs="Times New Roman"/>
          <w:i/>
        </w:rPr>
        <w:t>within</w:t>
      </w:r>
      <w:r>
        <w:rPr>
          <w:rFonts w:ascii="Times New Roman" w:eastAsia="Times New Roman" w:hAnsi="Times New Roman" w:cs="Times New Roman"/>
        </w:rPr>
        <w:t xml:space="preserve"> each ZCTA and account for baseline ZCTA differences in mental health (random intercept), as well as b) examine the </w:t>
      </w:r>
      <w:r>
        <w:rPr>
          <w:rFonts w:ascii="Times New Roman" w:eastAsia="Times New Roman" w:hAnsi="Times New Roman" w:cs="Times New Roman"/>
          <w:i/>
        </w:rPr>
        <w:t>spatial heterogeneity</w:t>
      </w:r>
      <w:r>
        <w:rPr>
          <w:rFonts w:ascii="Times New Roman" w:eastAsia="Times New Roman" w:hAnsi="Times New Roman" w:cs="Times New Roman"/>
        </w:rPr>
        <w:t xml:space="preserve"> in the post-killing effect (random coefficient) for each racial subgroup. The RE panel model for each subgroup is specified as follows: </w:t>
      </w:r>
    </w:p>
    <w:p w14:paraId="0000003C" w14:textId="77777777"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E85FEE" wp14:editId="52B4FC49">
            <wp:extent cx="5943600" cy="7874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787400"/>
                    </a:xfrm>
                    <a:prstGeom prst="rect">
                      <a:avLst/>
                    </a:prstGeom>
                    <a:ln/>
                  </pic:spPr>
                </pic:pic>
              </a:graphicData>
            </a:graphic>
          </wp:inline>
        </w:drawing>
      </w:r>
    </w:p>
    <w:p w14:paraId="0000003D" w14:textId="77777777"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where  𝜃</w:t>
      </w:r>
      <w:r>
        <w:rPr>
          <w:rFonts w:ascii="Times New Roman" w:eastAsia="Times New Roman" w:hAnsi="Times New Roman" w:cs="Times New Roman"/>
          <w:vertAlign w:val="subscript"/>
        </w:rPr>
        <w:t xml:space="preserve">i </w:t>
      </w:r>
      <w:r>
        <w:rPr>
          <w:rFonts w:ascii="Times New Roman" w:eastAsia="Times New Roman" w:hAnsi="Times New Roman" w:cs="Times New Roman"/>
        </w:rPr>
        <w:t xml:space="preserve">represents the estimated post-killing increase in each ZCTA respectfully. Further, we specify the random effects models to have correlated random effects, which allow that the random intercepts and </w:t>
      </w:r>
      <w:r>
        <w:rPr>
          <w:rFonts w:ascii="Times New Roman" w:eastAsia="Times New Roman" w:hAnsi="Times New Roman" w:cs="Times New Roman"/>
        </w:rPr>
        <w:lastRenderedPageBreak/>
        <w:t>slopes may be related in some manner.  These RE panel specifications include the full suite of controls for time-varying seasonality, police behavior, and COVID-19 policy, as well as three lagged AR terms to control for autocorrelation structure in the data.</w:t>
      </w:r>
    </w:p>
    <w:p w14:paraId="0000003E" w14:textId="27A04E9C"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also estimate a random coefficient models for each racial subgroup with a cross-level interaction between the post-killing indicator and concentrated disadvantage to examine the spatial heterogeneity in the post-killing effect across communities, and to assess the moderating influence of structural racism and disadvantage on the effect of the police killing. In other words, we explicitly test the extent to which the post-killing increase was </w:t>
      </w:r>
      <w:r>
        <w:rPr>
          <w:rFonts w:ascii="Times New Roman" w:eastAsia="Times New Roman" w:hAnsi="Times New Roman" w:cs="Times New Roman"/>
          <w:i/>
        </w:rPr>
        <w:t>different</w:t>
      </w:r>
      <w:r>
        <w:rPr>
          <w:rFonts w:ascii="Times New Roman" w:eastAsia="Times New Roman" w:hAnsi="Times New Roman" w:cs="Times New Roman"/>
        </w:rPr>
        <w:t xml:space="preserve"> in areas of higher concentrated disadvantage and to what extent concentrated disadvantage may explain any Post-Killing effect heterogeneity. Finally, we construct choropleth maps of both the estimated random coefficients from the base random coefficient models and latent concentrated disadvantage measure by ZCTA to visually contextualize the spatial heterogeneity of the post-killing effect across Minneapolis. </w:t>
      </w:r>
      <w:r>
        <w:rPr>
          <w:rFonts w:ascii="Times New Roman" w:eastAsia="Times New Roman" w:hAnsi="Times New Roman" w:cs="Times New Roman"/>
          <w:color w:val="9900FF"/>
        </w:rPr>
        <w:t xml:space="preserve">We conducted four additional sensitivity analyses. </w:t>
      </w:r>
      <w:r w:rsidR="001243D7">
        <w:rPr>
          <w:rFonts w:ascii="Times New Roman" w:eastAsia="Times New Roman" w:hAnsi="Times New Roman" w:cs="Times New Roman"/>
          <w:color w:val="9900FF"/>
        </w:rPr>
        <w:t>First,</w:t>
      </w:r>
      <w:r>
        <w:rPr>
          <w:rFonts w:ascii="Times New Roman" w:eastAsia="Times New Roman" w:hAnsi="Times New Roman" w:cs="Times New Roman"/>
          <w:color w:val="9900FF"/>
        </w:rPr>
        <w:t xml:space="preserve"> we included a quadratic polynomial in the pre- and posttreatment periods and then three additional models with three largest mental health subtypes (anxiety disorders, depression disorders, and alcohol disorders). Results are in the appendix.</w:t>
      </w:r>
      <w:r>
        <w:rPr>
          <w:rFonts w:ascii="Times New Roman" w:eastAsia="Times New Roman" w:hAnsi="Times New Roman" w:cs="Times New Roman"/>
        </w:rPr>
        <w:t xml:space="preserve"> Due to the increasing concern about null hypothesis significance testing,</w:t>
      </w:r>
      <w:r w:rsidR="00925CB8">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{"citationID":"1c5IDE5A","properties":{"formattedCitation":"\\super 27\\nosupersub{}","plainCitation":"27","noteIndex":0},"citationItems":[{"id":25,"uris":["http://zotero.org/users/6155323/items/K2LMQB44"],"itemData":{"id":25,"type":"article-journal","container-title":"American Journal of Epidemiology","DOI":"10.1093/aje/kwx261","ISSN":"0002-9262, 1476-6256","issue":"6","language":"en","page":"627-635","source":"DOI.org (Crossref)","title":"The Harm Done to Reproducibility by the Culture of Null Hypothesis Significance Testing","volume":"186","author":[{"family":"Lash","given":"Timothy L."}],"issued":{"date-parts":[["2017",9,15]]}}}],"schema":"https://github.com/citation-style-language/schema/raw/master/csl-citation.json"} </w:instrText>
      </w:r>
      <w:r w:rsidR="00925CB8">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27</w:t>
      </w:r>
      <w:r w:rsidR="00925CB8">
        <w:rPr>
          <w:rFonts w:ascii="Times New Roman" w:eastAsia="Times New Roman" w:hAnsi="Times New Roman" w:cs="Times New Roman"/>
        </w:rPr>
        <w:fldChar w:fldCharType="end"/>
      </w:r>
      <w:r>
        <w:rPr>
          <w:rFonts w:ascii="Times New Roman" w:eastAsia="Times New Roman" w:hAnsi="Times New Roman" w:cs="Times New Roman"/>
        </w:rPr>
        <w:t xml:space="preserve"> this paper focuses on estimation of associations and the broad pattern of results as opposed to significance testing. All data and code for data manipulation, merging, and analysis, apart from the restricted MHA data, are available in an online GitHub repository.</w:t>
      </w:r>
    </w:p>
    <w:p w14:paraId="0000003F"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t>Results</w:t>
      </w:r>
    </w:p>
    <w:p w14:paraId="00000040" w14:textId="77777777" w:rsidR="00D07932" w:rsidRDefault="00D07932">
      <w:pPr>
        <w:rPr>
          <w:rFonts w:ascii="Times New Roman" w:eastAsia="Times New Roman" w:hAnsi="Times New Roman" w:cs="Times New Roman"/>
          <w:b/>
        </w:rPr>
      </w:pPr>
    </w:p>
    <w:p w14:paraId="00000041" w14:textId="77777777" w:rsidR="00D07932" w:rsidRDefault="00000000">
      <w:pPr>
        <w:rPr>
          <w:rFonts w:ascii="Times New Roman" w:eastAsia="Times New Roman" w:hAnsi="Times New Roman" w:cs="Times New Roman"/>
          <w:b/>
          <w:i/>
        </w:rPr>
      </w:pPr>
      <w:r>
        <w:rPr>
          <w:rFonts w:ascii="Times New Roman" w:eastAsia="Times New Roman" w:hAnsi="Times New Roman" w:cs="Times New Roman"/>
          <w:b/>
          <w:i/>
        </w:rPr>
        <w:t>Temporal Pattern of Mental Health Diagnoses</w:t>
      </w:r>
    </w:p>
    <w:p w14:paraId="00000042" w14:textId="77777777" w:rsidR="00D07932" w:rsidRDefault="00D07932">
      <w:pPr>
        <w:rPr>
          <w:rFonts w:ascii="Times New Roman" w:eastAsia="Times New Roman" w:hAnsi="Times New Roman" w:cs="Times New Roman"/>
          <w:b/>
          <w:i/>
        </w:rPr>
      </w:pPr>
    </w:p>
    <w:p w14:paraId="00000043"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1 displays the weekly incidence of mental health hospital diagnoses in Minneapolis from 2016-2020. The series exhibits a fairly consistent pattern in the pre-treatment period, followed by a decline in the weeks preceding the COVID-19 pandemic, alongside a modest increase in mental health diagnoses post-killing. In the month pre-killing we observe a rate of mental health diagnoses overall of about </w:t>
      </w:r>
      <w:r>
        <w:rPr>
          <w:rFonts w:ascii="Times New Roman" w:eastAsia="Times New Roman" w:hAnsi="Times New Roman" w:cs="Times New Roman"/>
        </w:rPr>
        <w:lastRenderedPageBreak/>
        <w:t>1.85/1,000, as compared to a rate of 1.93/1,000 post-killing a modest overall increase of .08/1,000. After this initial modest increase of ~4%,  the rate modestly declined to levels roughly commensurate with the month pre-killing.</w:t>
      </w:r>
    </w:p>
    <w:p w14:paraId="00000044" w14:textId="77777777" w:rsidR="00D07932" w:rsidRDefault="00D07932">
      <w:pPr>
        <w:rPr>
          <w:rFonts w:ascii="Times New Roman" w:eastAsia="Times New Roman" w:hAnsi="Times New Roman" w:cs="Times New Roman"/>
          <w:b/>
          <w:i/>
        </w:rPr>
      </w:pPr>
    </w:p>
    <w:p w14:paraId="00000045" w14:textId="77777777" w:rsidR="00D07932" w:rsidRDefault="00000000">
      <w:pPr>
        <w:jc w:val="center"/>
        <w:rPr>
          <w:rFonts w:ascii="Times New Roman" w:eastAsia="Times New Roman" w:hAnsi="Times New Roman" w:cs="Times New Roman"/>
        </w:rPr>
      </w:pPr>
      <w:r>
        <w:rPr>
          <w:rFonts w:ascii="Times New Roman" w:eastAsia="Times New Roman" w:hAnsi="Times New Roman" w:cs="Times New Roman"/>
        </w:rPr>
        <w:t>[FIGURE 1 HERE]</w:t>
      </w:r>
    </w:p>
    <w:p w14:paraId="00000046" w14:textId="77777777" w:rsidR="00D07932" w:rsidRDefault="00D07932">
      <w:pPr>
        <w:jc w:val="center"/>
        <w:rPr>
          <w:rFonts w:ascii="Times New Roman" w:eastAsia="Times New Roman" w:hAnsi="Times New Roman" w:cs="Times New Roman"/>
          <w:b/>
        </w:rPr>
      </w:pPr>
    </w:p>
    <w:p w14:paraId="00000047"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2 relays the racial group-specific time series of mental health hospital diagnoses. The beginning of the series exhibits fairly similar mental health rates across racial groups, with a divergence happening in 2017 between the rate for Black residents as compared to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While both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time series do not visually appear to have large increases post-killing, with differences of .02 and -.03  in the month prior compared to the month post-killing for each group respectively. However, the discontinuity in the Black time series is substantially larger, with a post-killing rate of 1.15/1,000 as compared to a weekly rate of 1.02 in the month pre-killing (a 12.7% increase). </w:t>
      </w:r>
    </w:p>
    <w:p w14:paraId="00000048" w14:textId="77777777" w:rsidR="00D07932" w:rsidRDefault="00000000">
      <w:pPr>
        <w:jc w:val="center"/>
        <w:rPr>
          <w:rFonts w:ascii="Times New Roman" w:eastAsia="Times New Roman" w:hAnsi="Times New Roman" w:cs="Times New Roman"/>
        </w:rPr>
      </w:pPr>
      <w:r>
        <w:rPr>
          <w:rFonts w:ascii="Times New Roman" w:eastAsia="Times New Roman" w:hAnsi="Times New Roman" w:cs="Times New Roman"/>
        </w:rPr>
        <w:t>[FIGURE 2 HERE]</w:t>
      </w:r>
    </w:p>
    <w:p w14:paraId="00000049" w14:textId="77777777" w:rsidR="00D07932" w:rsidRDefault="00000000">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Autoregressive Interrupted Time Series Models </w:t>
      </w:r>
    </w:p>
    <w:p w14:paraId="0000004A"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1 presents AR(3) interrupted time series models of the mental health diagnosis rate in Minneapolis from 2016-2020. Model 1 regresses the overall mental health diagnosis rate per 1,000 on the time measures (discussed above) as well as the time-varying controls for seasonality, police behavior, and COVID-19 related policy. The model also adjusts the estimates for temporal autocorrelation with three lagged AR terms, effectively netting out the impact of previous mental health diagnoses on future discharges. Our focal parameter estimate of interest, </w:t>
      </w:r>
      <w:r>
        <w:rPr>
          <w:rFonts w:ascii="Times New Roman" w:eastAsia="Times New Roman" w:hAnsi="Times New Roman" w:cs="Times New Roman"/>
          <w:i/>
        </w:rPr>
        <w:t>Post-Killing</w:t>
      </w:r>
      <w:r>
        <w:rPr>
          <w:rFonts w:ascii="Times New Roman" w:eastAsia="Times New Roman" w:hAnsi="Times New Roman" w:cs="Times New Roman"/>
        </w:rPr>
        <w:t xml:space="preserve">, represents an instantaneous increase of .152 mental health discharges per 1,000, followed by weekly linear average declines of .01 per week.  Effectively, this means that it took ~15 weeks for the post-killing effect to dissipate to comparable pre-treatment levels. </w:t>
      </w:r>
    </w:p>
    <w:p w14:paraId="0000004B" w14:textId="77777777" w:rsidR="00D07932"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[TABLE 1 HERE]</w:t>
      </w:r>
    </w:p>
    <w:p w14:paraId="0000004C" w14:textId="68964E2B"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racial subgroup models highlight the racial heterogeneity in the effect of police-killing on mental health diagnoses. Models 2 and 4, models for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mental health discharges respectfully, show a weak increase post-killing, with increases of .061 and .022 respectively. In contrast, Model 2, which models the Black mental health diagnosis rate, exhibits a quite large increase of .228 mental health diagnoses per 1,000 Black residents in post-killing. Further, this post-killing increase has some longevity: our estimates suggest that the Black mental health diagnosis rate has not returned to pre-treatment levels. At a weak weekly decrease of .00</w:t>
      </w:r>
      <w:ins w:id="0" w:author="Ryan Larson" w:date="2023-08-17T21:38:00Z">
        <w:r>
          <w:rPr>
            <w:rFonts w:ascii="Times New Roman" w:eastAsia="Times New Roman" w:hAnsi="Times New Roman" w:cs="Times New Roman"/>
          </w:rPr>
          <w:t>6</w:t>
        </w:r>
      </w:ins>
      <w:del w:id="1" w:author="Ryan Larson" w:date="2023-08-17T21:38:00Z">
        <w:r>
          <w:rPr>
            <w:rFonts w:ascii="Times New Roman" w:eastAsia="Times New Roman" w:hAnsi="Times New Roman" w:cs="Times New Roman"/>
          </w:rPr>
          <w:delText>7</w:delText>
        </w:r>
      </w:del>
      <w:r>
        <w:rPr>
          <w:rFonts w:ascii="Times New Roman" w:eastAsia="Times New Roman" w:hAnsi="Times New Roman" w:cs="Times New Roman"/>
        </w:rPr>
        <w:t xml:space="preserve"> mental health discharges per 1,000, the model estimates that it would take</w:t>
      </w:r>
      <w:r w:rsidR="00185C69">
        <w:rPr>
          <w:rFonts w:ascii="Times New Roman" w:eastAsia="Times New Roman" w:hAnsi="Times New Roman" w:cs="Times New Roman"/>
        </w:rPr>
        <w:t xml:space="preserve"> approximately</w:t>
      </w:r>
      <w:r>
        <w:rPr>
          <w:rFonts w:ascii="Times New Roman" w:eastAsia="Times New Roman" w:hAnsi="Times New Roman" w:cs="Times New Roman"/>
        </w:rPr>
        <w:t xml:space="preserve"> </w:t>
      </w:r>
      <w:del w:id="2" w:author="Ryan Larson" w:date="2023-08-17T21:38:00Z">
        <w:r>
          <w:rPr>
            <w:rFonts w:ascii="Times New Roman" w:eastAsia="Times New Roman" w:hAnsi="Times New Roman" w:cs="Times New Roman"/>
          </w:rPr>
          <w:delText>~</w:delText>
        </w:r>
      </w:del>
      <w:r>
        <w:rPr>
          <w:rFonts w:ascii="Times New Roman" w:eastAsia="Times New Roman" w:hAnsi="Times New Roman" w:cs="Times New Roman"/>
        </w:rPr>
        <w:t>3</w:t>
      </w:r>
      <w:ins w:id="3" w:author="Ryan Larson" w:date="2023-08-17T21:38:00Z">
        <w:r>
          <w:rPr>
            <w:rFonts w:ascii="Times New Roman" w:eastAsia="Times New Roman" w:hAnsi="Times New Roman" w:cs="Times New Roman"/>
          </w:rPr>
          <w:t>8</w:t>
        </w:r>
      </w:ins>
      <w:del w:id="4" w:author="Ryan Larson" w:date="2023-08-17T21:38:00Z">
        <w:r>
          <w:rPr>
            <w:rFonts w:ascii="Times New Roman" w:eastAsia="Times New Roman" w:hAnsi="Times New Roman" w:cs="Times New Roman"/>
          </w:rPr>
          <w:delText>2.6</w:delText>
        </w:r>
      </w:del>
      <w:r>
        <w:rPr>
          <w:rFonts w:ascii="Times New Roman" w:eastAsia="Times New Roman" w:hAnsi="Times New Roman" w:cs="Times New Roman"/>
        </w:rPr>
        <w:t xml:space="preserve"> weeks for discharge rates to return to pre-treatment levels (although this extrapolates beyond the observed series, as the decreases could have “sped up” in the early part of 2021). This suggests that the post-killing effect was driven primarily by increases in Black mental health discharges, and suggests that the police murder of George Floyd had a disproportionate, and substantially lengthy, negative impact on the Black community in Minneapolis in terms of hospitalized cases of mental health as compared to the other racial subgroups. </w:t>
      </w:r>
    </w:p>
    <w:p w14:paraId="0000004D" w14:textId="77777777" w:rsidR="00D07932" w:rsidRDefault="00D07932">
      <w:pPr>
        <w:rPr>
          <w:rFonts w:ascii="Times New Roman" w:eastAsia="Times New Roman" w:hAnsi="Times New Roman" w:cs="Times New Roman"/>
          <w:b/>
        </w:rPr>
      </w:pPr>
    </w:p>
    <w:p w14:paraId="0000004E"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2 presents the White and Black race-subgroup ITS Random Coefficient models, which use the within-neighborhood variation to estimate the </w:t>
      </w:r>
      <w:r>
        <w:rPr>
          <w:rFonts w:ascii="Times New Roman" w:eastAsia="Times New Roman" w:hAnsi="Times New Roman" w:cs="Times New Roman"/>
          <w:i/>
        </w:rPr>
        <w:t>Post-Killing</w:t>
      </w:r>
      <w:r>
        <w:rPr>
          <w:rFonts w:ascii="Times New Roman" w:eastAsia="Times New Roman" w:hAnsi="Times New Roman" w:cs="Times New Roman"/>
        </w:rPr>
        <w:t xml:space="preserve"> effect and allow for both the model intercept (i.e., the baseline level of mental health discharges, and </w:t>
      </w:r>
      <w:r>
        <w:rPr>
          <w:rFonts w:ascii="Times New Roman" w:eastAsia="Times New Roman" w:hAnsi="Times New Roman" w:cs="Times New Roman"/>
          <w:i/>
        </w:rPr>
        <w:t>Post-Killing</w:t>
      </w:r>
      <w:r>
        <w:rPr>
          <w:rFonts w:ascii="Times New Roman" w:eastAsia="Times New Roman" w:hAnsi="Times New Roman" w:cs="Times New Roman"/>
        </w:rPr>
        <w:t xml:space="preserve"> coefficients to vary by ZCTA. Corroborating the results of the pooled Minneapolis ITS models (see Table 1), within-neighborhood comparisons show post-killing decrease of .0</w:t>
      </w:r>
      <w:sdt>
        <w:sdtPr>
          <w:tag w:val="goog_rdk_50"/>
          <w:id w:val="598991001"/>
        </w:sdtPr>
        <w:sdtContent>
          <w:ins w:id="5" w:author="Ryan Larson" w:date="2023-08-17T21:39:00Z">
            <w:r>
              <w:rPr>
                <w:rFonts w:ascii="Times New Roman" w:eastAsia="Times New Roman" w:hAnsi="Times New Roman" w:cs="Times New Roman"/>
              </w:rPr>
              <w:t>13</w:t>
            </w:r>
          </w:ins>
        </w:sdtContent>
      </w:sdt>
      <w:sdt>
        <w:sdtPr>
          <w:tag w:val="goog_rdk_51"/>
          <w:id w:val="-1201623149"/>
        </w:sdtPr>
        <w:sdtContent>
          <w:del w:id="6" w:author="Ryan Larson" w:date="2023-08-17T21:39:00Z">
            <w:r>
              <w:rPr>
                <w:rFonts w:ascii="Times New Roman" w:eastAsia="Times New Roman" w:hAnsi="Times New Roman" w:cs="Times New Roman"/>
              </w:rPr>
              <w:delText>02</w:delText>
            </w:r>
          </w:del>
        </w:sdtContent>
      </w:sdt>
      <w:r>
        <w:rPr>
          <w:rFonts w:ascii="Times New Roman" w:eastAsia="Times New Roman" w:hAnsi="Times New Roman" w:cs="Times New Roman"/>
        </w:rPr>
        <w:t xml:space="preserve"> for white residents, indicating that hospital mental health diagnoses for White residents did not appreciably change on average in the wake of the police killing. In contrast, Model 2 indicates a substantial increase in Black residents' mental health hospital diagnoses post-killing, with an increase of 2.</w:t>
      </w:r>
      <w:sdt>
        <w:sdtPr>
          <w:tag w:val="goog_rdk_52"/>
          <w:id w:val="-179594615"/>
        </w:sdtPr>
        <w:sdtContent>
          <w:ins w:id="7" w:author="Ryan Larson" w:date="2023-08-17T21:44:00Z">
            <w:r>
              <w:rPr>
                <w:rFonts w:ascii="Times New Roman" w:eastAsia="Times New Roman" w:hAnsi="Times New Roman" w:cs="Times New Roman"/>
              </w:rPr>
              <w:t>53</w:t>
            </w:r>
          </w:ins>
        </w:sdtContent>
      </w:sdt>
      <w:sdt>
        <w:sdtPr>
          <w:tag w:val="goog_rdk_53"/>
          <w:id w:val="-807852586"/>
        </w:sdtPr>
        <w:sdtContent>
          <w:del w:id="8" w:author="Ryan Larson" w:date="2023-08-17T21:44:00Z">
            <w:r>
              <w:rPr>
                <w:rFonts w:ascii="Times New Roman" w:eastAsia="Times New Roman" w:hAnsi="Times New Roman" w:cs="Times New Roman"/>
              </w:rPr>
              <w:delText>9</w:delText>
            </w:r>
          </w:del>
        </w:sdtContent>
      </w:sdt>
      <w:r>
        <w:rPr>
          <w:rFonts w:ascii="Times New Roman" w:eastAsia="Times New Roman" w:hAnsi="Times New Roman" w:cs="Times New Roman"/>
        </w:rPr>
        <w:t xml:space="preserve"> per 1,000 Black residents. This substantiates at the neighborhood-level the racially bifurcated effect of the police murder of Mr. Floyd in Minneapolis, MN. The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model (Model 3) indicates a modest reduction in mental health diagnoses post-killing, although the 95% confidence intervals indicate a wide variance in this estimate and the interval includes 0. Models 4, 5, and 6 add the aforementioned interaction term between the post-killing term and </w:t>
      </w:r>
      <w:r>
        <w:rPr>
          <w:rFonts w:ascii="Times New Roman" w:eastAsia="Times New Roman" w:hAnsi="Times New Roman" w:cs="Times New Roman"/>
        </w:rPr>
        <w:lastRenderedPageBreak/>
        <w:t>concentrated disadvantage to each racial subgroup RE model. The interaction term in Model 4 indicates that the post-killing effect for White residents exhibited heterogeneity by disadvantage, with a one standard deviation increase in concentrated disadvantage leading to a .</w:t>
      </w:r>
      <w:sdt>
        <w:sdtPr>
          <w:tag w:val="goog_rdk_54"/>
          <w:id w:val="-735009257"/>
        </w:sdtPr>
        <w:sdtContent>
          <w:ins w:id="9" w:author="Ryan Larson" w:date="2023-08-17T21:44:00Z">
            <w:r>
              <w:rPr>
                <w:rFonts w:ascii="Times New Roman" w:eastAsia="Times New Roman" w:hAnsi="Times New Roman" w:cs="Times New Roman"/>
              </w:rPr>
              <w:t>34</w:t>
            </w:r>
          </w:ins>
        </w:sdtContent>
      </w:sdt>
      <w:sdt>
        <w:sdtPr>
          <w:tag w:val="goog_rdk_55"/>
          <w:id w:val="563382975"/>
        </w:sdtPr>
        <w:sdtContent>
          <w:del w:id="10" w:author="Ryan Larson" w:date="2023-08-17T21:44:00Z">
            <w:r>
              <w:rPr>
                <w:rFonts w:ascii="Times New Roman" w:eastAsia="Times New Roman" w:hAnsi="Times New Roman" w:cs="Times New Roman"/>
              </w:rPr>
              <w:delText>19</w:delText>
            </w:r>
          </w:del>
        </w:sdtContent>
      </w:sdt>
      <w:r>
        <w:rPr>
          <w:rFonts w:ascii="Times New Roman" w:eastAsia="Times New Roman" w:hAnsi="Times New Roman" w:cs="Times New Roman"/>
        </w:rPr>
        <w:t xml:space="preserve"> greater post-killing increase in White residents’ mental health diagnoses. Similarly, Model 6 exhibits a positive interaction term wherein the slight decreases in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mental health diagnoses post-killing were smaller in areas of higher disadvantage (although the 95% CI for this estimate includes 0). In contrast, Model 5 shows that, while still positive in magnitude, the interaction term is much smaller in magnitude comparatively (and the 95% CI for this estimate includes 0), suggesting that the post-killing increases did not vary appreciably by the level of concentrated disadvantage for Black residents to the same extent as they did for White residents.  In sum, these models illustrate that the deleterious impacts of the police killing 1) was concentrated amongst Black residents mental health, 2) was observed </w:t>
      </w:r>
      <w:r>
        <w:rPr>
          <w:rFonts w:ascii="Times New Roman" w:eastAsia="Times New Roman" w:hAnsi="Times New Roman" w:cs="Times New Roman"/>
          <w:i/>
        </w:rPr>
        <w:t xml:space="preserve">city-wide, </w:t>
      </w:r>
      <w:r>
        <w:rPr>
          <w:rFonts w:ascii="Times New Roman" w:eastAsia="Times New Roman" w:hAnsi="Times New Roman" w:cs="Times New Roman"/>
        </w:rPr>
        <w:t xml:space="preserve">and 3) negative mental health effects for white residents were spatially located in areas characterized by high levels of concentrated disadvantage. </w:t>
      </w:r>
    </w:p>
    <w:p w14:paraId="0000004F" w14:textId="77777777" w:rsidR="00D07932" w:rsidRDefault="00D07932">
      <w:pPr>
        <w:rPr>
          <w:rFonts w:ascii="Times New Roman" w:eastAsia="Times New Roman" w:hAnsi="Times New Roman" w:cs="Times New Roman"/>
        </w:rPr>
      </w:pPr>
    </w:p>
    <w:p w14:paraId="00000050" w14:textId="77777777" w:rsidR="00D07932" w:rsidRDefault="00000000">
      <w:pPr>
        <w:jc w:val="center"/>
        <w:rPr>
          <w:rFonts w:ascii="Times New Roman" w:eastAsia="Times New Roman" w:hAnsi="Times New Roman" w:cs="Times New Roman"/>
        </w:rPr>
      </w:pPr>
      <w:r>
        <w:rPr>
          <w:rFonts w:ascii="Times New Roman" w:eastAsia="Times New Roman" w:hAnsi="Times New Roman" w:cs="Times New Roman"/>
        </w:rPr>
        <w:t>[TABLE 2 HERE]</w:t>
      </w:r>
    </w:p>
    <w:p w14:paraId="00000051" w14:textId="77777777" w:rsidR="00D07932" w:rsidRDefault="00D07932">
      <w:pPr>
        <w:rPr>
          <w:rFonts w:ascii="Times New Roman" w:eastAsia="Times New Roman" w:hAnsi="Times New Roman" w:cs="Times New Roman"/>
        </w:rPr>
      </w:pPr>
    </w:p>
    <w:p w14:paraId="00000052" w14:textId="3CA5519F"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Figures 3, 4, 5, and 6 contextualize these patterns by plotting the spatial distribution of post-killing random coefficients from the base RE models for White (Figure 3), Black (Figure 4),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(Figure 5) residents alongside levels of concentrated disadvantage (Figure 6). In general,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post-killing effects tend to be stronger (or less negative in the case of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in areas of higher concentrated disadvantage, such as North Minneapolis and the East Phillips neighborhood (the red and orange areas of Figure 6).</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In contrast, the post-killing increases in Black mental health discharges were remarkably stable across space, with the </w:t>
      </w:r>
      <w:ins w:id="11" w:author="Ryan Larson" w:date="2023-08-17T21:53:00Z">
        <w:r>
          <w:rPr>
            <w:rFonts w:ascii="Times New Roman" w:eastAsia="Times New Roman" w:hAnsi="Times New Roman" w:cs="Times New Roman"/>
          </w:rPr>
          <w:t>exception of a smaller</w:t>
        </w:r>
      </w:ins>
      <w:del w:id="12" w:author="Ryan Larson" w:date="2023-08-17T21:53:00Z">
        <w:r>
          <w:rPr>
            <w:rFonts w:ascii="Times New Roman" w:eastAsia="Times New Roman" w:hAnsi="Times New Roman" w:cs="Times New Roman"/>
          </w:rPr>
          <w:delText xml:space="preserve">exception a </w:delText>
        </w:r>
      </w:del>
      <w:ins w:id="13" w:author="Ryan Larson" w:date="2023-08-17T21:53:00Z">
        <w:del w:id="14" w:author="Ryan Larson" w:date="2023-08-17T21:53:00Z">
          <w:r>
            <w:rPr>
              <w:rFonts w:ascii="Times New Roman" w:eastAsia="Times New Roman" w:hAnsi="Times New Roman" w:cs="Times New Roman"/>
            </w:rPr>
            <w:delText>smaller</w:delText>
          </w:r>
        </w:del>
        <w:r>
          <w:rPr>
            <w:rFonts w:ascii="Times New Roman" w:eastAsia="Times New Roman" w:hAnsi="Times New Roman" w:cs="Times New Roman"/>
          </w:rPr>
          <w:t xml:space="preserve"> increase</w:t>
        </w:r>
      </w:ins>
      <w:sdt>
        <w:sdtPr>
          <w:tag w:val="goog_rdk_60"/>
          <w:id w:val="-1406684928"/>
        </w:sdtPr>
        <w:sdtContent>
          <w:del w:id="15" w:author="Ryan Larson" w:date="2023-08-17T21:53:00Z">
            <w:r>
              <w:rPr>
                <w:rFonts w:ascii="Times New Roman" w:eastAsia="Times New Roman" w:hAnsi="Times New Roman" w:cs="Times New Roman"/>
              </w:rPr>
              <w:delText>slight decrease</w:delText>
            </w:r>
          </w:del>
        </w:sdtContent>
      </w:sdt>
      <w:r>
        <w:rPr>
          <w:rFonts w:ascii="Times New Roman" w:eastAsia="Times New Roman" w:hAnsi="Times New Roman" w:cs="Times New Roman"/>
        </w:rPr>
        <w:t xml:space="preserve"> in downtown Minneapolis</w:t>
      </w:r>
      <w:del w:id="16" w:author="Ryan Larson" w:date="2023-08-17T21:53:00Z">
        <w:r>
          <w:rPr>
            <w:rFonts w:ascii="Times New Roman" w:eastAsia="Times New Roman" w:hAnsi="Times New Roman" w:cs="Times New Roman"/>
          </w:rPr>
          <w:delText>,</w:delText>
        </w:r>
        <w:r w:rsidRPr="00185C69">
          <w:rPr>
            <w:rFonts w:ascii="Times New Roman" w:eastAsia="Times New Roman" w:hAnsi="Times New Roman" w:cs="Times New Roman"/>
            <w:color w:val="9900FF"/>
          </w:rPr>
          <w:delText xml:space="preserve"> and a quite large increase in mental health diagnosis rates for Black residents </w:delText>
        </w:r>
        <w:r w:rsidRPr="00185C69">
          <w:rPr>
            <w:rFonts w:ascii="Times New Roman" w:eastAsia="Times New Roman" w:hAnsi="Times New Roman" w:cs="Times New Roman"/>
            <w:color w:val="9900FF"/>
          </w:rPr>
          <w:lastRenderedPageBreak/>
          <w:delText>in ZCTA 55455, which is the ZCTA that contains the University of Minnesota-Twin Cities campus</w:delText>
        </w:r>
        <w:r>
          <w:rPr>
            <w:rFonts w:ascii="Times New Roman" w:eastAsia="Times New Roman" w:hAnsi="Times New Roman" w:cs="Times New Roman"/>
          </w:rPr>
          <w:delText>.</w:delText>
        </w:r>
      </w:del>
      <w:r>
        <w:rPr>
          <w:rFonts w:ascii="Times New Roman" w:eastAsia="Times New Roman" w:hAnsi="Times New Roman" w:cs="Times New Roman"/>
        </w:rPr>
        <w:t xml:space="preserve"> Note also the magnitude and scale of the estimated effects shown in Figure 4 relative to the more modest effects in Figures 3 and 5. In general, these patterns of results establish the </w:t>
      </w:r>
      <w:r>
        <w:rPr>
          <w:rFonts w:ascii="Times New Roman" w:eastAsia="Times New Roman" w:hAnsi="Times New Roman" w:cs="Times New Roman"/>
          <w:i/>
        </w:rPr>
        <w:t xml:space="preserve">spatially racialized </w:t>
      </w:r>
      <w:r>
        <w:rPr>
          <w:rFonts w:ascii="Times New Roman" w:eastAsia="Times New Roman" w:hAnsi="Times New Roman" w:cs="Times New Roman"/>
        </w:rPr>
        <w:t xml:space="preserve">character of the harmful effects of police violence, where  Black residents experience a universal harm and the negative effects for White residents are confined to those </w:t>
      </w:r>
      <w:r>
        <w:rPr>
          <w:rFonts w:ascii="Times New Roman" w:eastAsia="Times New Roman" w:hAnsi="Times New Roman" w:cs="Times New Roman"/>
          <w:color w:val="9900FF"/>
        </w:rPr>
        <w:t>located in</w:t>
      </w:r>
      <w:r>
        <w:rPr>
          <w:rFonts w:ascii="Times New Roman" w:eastAsia="Times New Roman" w:hAnsi="Times New Roman" w:cs="Times New Roman"/>
        </w:rPr>
        <w:t xml:space="preserve"> disadvantaged </w:t>
      </w:r>
      <w:r>
        <w:rPr>
          <w:rFonts w:ascii="Times New Roman" w:eastAsia="Times New Roman" w:hAnsi="Times New Roman" w:cs="Times New Roman"/>
          <w:color w:val="9900FF"/>
        </w:rPr>
        <w:t>spaces</w:t>
      </w:r>
      <w:r>
        <w:rPr>
          <w:rFonts w:ascii="Times New Roman" w:eastAsia="Times New Roman" w:hAnsi="Times New Roman" w:cs="Times New Roman"/>
        </w:rPr>
        <w:t>.</w:t>
      </w:r>
    </w:p>
    <w:p w14:paraId="00000053" w14:textId="77777777" w:rsidR="00D07932" w:rsidRDefault="00D07932">
      <w:pPr>
        <w:rPr>
          <w:rFonts w:ascii="Times New Roman" w:eastAsia="Times New Roman" w:hAnsi="Times New Roman" w:cs="Times New Roman"/>
        </w:rPr>
      </w:pPr>
    </w:p>
    <w:p w14:paraId="00000054"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t xml:space="preserve">Discussion </w:t>
      </w:r>
    </w:p>
    <w:p w14:paraId="00000055" w14:textId="77777777" w:rsidR="00D07932" w:rsidRDefault="00D07932">
      <w:pPr>
        <w:spacing w:line="480" w:lineRule="auto"/>
        <w:rPr>
          <w:rFonts w:ascii="Times New Roman" w:eastAsia="Times New Roman" w:hAnsi="Times New Roman" w:cs="Times New Roman"/>
        </w:rPr>
      </w:pPr>
    </w:p>
    <w:p w14:paraId="00000056"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wake of George Floyd’s murder, our study found a modest overall increase of mental health diagnoses followed by a decline to levels approximating those observed in  the pre-murder period. However, our racially-stratified analysis finds much larger deleterious impacts of the police murder among Black residents. Specifically, we find that they experienced a universal (spatially) and longstanding harm whereas there was little impact for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and white residents, but the harmful effects for these groups were spatially located in areas characterized by high levels of concentrated disadvantage. </w:t>
      </w:r>
    </w:p>
    <w:p w14:paraId="00000057" w14:textId="77777777" w:rsidR="00D07932" w:rsidRDefault="00D07932">
      <w:pPr>
        <w:spacing w:line="480" w:lineRule="auto"/>
        <w:rPr>
          <w:rFonts w:ascii="Times New Roman" w:eastAsia="Times New Roman" w:hAnsi="Times New Roman" w:cs="Times New Roman"/>
        </w:rPr>
      </w:pPr>
    </w:p>
    <w:p w14:paraId="00000058" w14:textId="647951B5"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Our results suggest that residing in advantaged neighborhoods did not insulate Black people from experiencing mental health diagnoses post-murder of Mr. Floyd.  The global effects of Mr. Floyd’s murder on Black people’s mental health are likely reflective of structural racism, which Bailey et al. define as “the totality of ways in which societies foster racial discrimination through mutually reinforcing systems of housing, education, employment, earnings, benefits, credit, media, health care, and criminal justice.”</w:t>
      </w:r>
      <w:r w:rsidR="001854BF">
        <w:rPr>
          <w:rFonts w:ascii="Times New Roman" w:eastAsia="Times New Roman" w:hAnsi="Times New Roman" w:cs="Times New Roman"/>
          <w:vertAlign w:val="superscript"/>
        </w:rPr>
        <w:fldChar w:fldCharType="begin"/>
      </w:r>
      <w:r w:rsidR="001854BF">
        <w:rPr>
          <w:rFonts w:ascii="Times New Roman" w:eastAsia="Times New Roman" w:hAnsi="Times New Roman" w:cs="Times New Roman"/>
          <w:vertAlign w:val="superscript"/>
        </w:rPr>
        <w:instrText xml:space="preserve"> ADDIN ZOTERO_ITEM CSL_CITATION {"citationID":"znxCQ5cv","properties":{"formattedCitation":"\\super 28\\nosupersub{}","plainCitation":"28","noteIndex":0},"citationItems":[{"id":261,"uris":["http://zotero.org/users/6155323/items/UZ7496ZD"],"itemData":{"id":261,"type":"article-journal","abstract":"Despite growing interest in understanding how social factors drive poor health outcomes, many academics, policy makers, scientists, elected officials, journalists, and others responsible for defining and responding to the public discourse remain reluctant to identify racism as a root cause of racial health inequities. In this conceptual report, the third in a Series on equity and equality in health in the USA, we use a contemporary and historical perspective to discuss research and interventions that grapple with the implications of what is known as structural racism on population health and health inequities. Structural racism refers to the totality of ways in which societies foster racial discrimination through mutually reinforcing systems of housing, education, employment, earnings, benefits, credit, media, health care, and criminal justice. These patterns and practices in turn reinforce discriminatory beliefs, values, and distribution of resources. We argue that a focus on structural racism offers a concrete, feasible, and promising approach towards advancing health equity and improving population health.","container-title":"The Lancet","DOI":"10.1016/S0140-6736(17)30569-X","ISSN":"0140-6736","issue":"10077","journalAbbreviation":"The Lancet","language":"en","page":"1453-1463","source":"ScienceDirect","title":"Structural racism and health inequities in the USA: evidence and interventions","title-short":"Structural racism and health inequities in the USA","volume":"389","author":[{"family":"Bailey","given":"Zinzi D"},{"family":"Krieger","given":"Nancy"},{"family":"Agénor","given":"Madina"},{"family":"Graves","given":"Jasmine"},{"family":"Linos","given":"Natalia"},{"family":"Bassett","given":"Mary T"}],"issued":{"date-parts":[["2017",4,8]]}}}],"schema":"https://github.com/citation-style-language/schema/raw/master/csl-citation.json"} </w:instrText>
      </w:r>
      <w:r w:rsidR="001854BF">
        <w:rPr>
          <w:rFonts w:ascii="Times New Roman" w:eastAsia="Times New Roman" w:hAnsi="Times New Roman" w:cs="Times New Roman"/>
          <w:vertAlign w:val="superscript"/>
        </w:rPr>
        <w:fldChar w:fldCharType="separate"/>
      </w:r>
      <w:r w:rsidR="001854BF" w:rsidRPr="001854BF">
        <w:rPr>
          <w:rFonts w:ascii="Times New Roman" w:hAnsi="Times New Roman" w:cs="Times New Roman"/>
          <w:szCs w:val="24"/>
          <w:vertAlign w:val="superscript"/>
        </w:rPr>
        <w:t>28</w:t>
      </w:r>
      <w:r w:rsidR="001854BF">
        <w:rPr>
          <w:rFonts w:ascii="Times New Roman" w:eastAsia="Times New Roman" w:hAnsi="Times New Roman" w:cs="Times New Roman"/>
          <w:vertAlign w:val="superscript"/>
        </w:rPr>
        <w:fldChar w:fldCharType="end"/>
      </w:r>
      <w:r>
        <w:rPr>
          <w:rFonts w:ascii="Times New Roman" w:eastAsia="Times New Roman" w:hAnsi="Times New Roman" w:cs="Times New Roman"/>
        </w:rPr>
        <w:t xml:space="preserve"> Structural racism is a fundamental cause of health inequity that undermines health through a series of interdependent pathways, including (but not limited to) economic injustice and social deprivation, inadequate health care, maladaptive coping mechanisms, and psychosocial trauma.</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{"citationID":"PMXIsnn8","properties":{"formattedCitation":"\\super 28,29\\nosupersub{}","plainCitation":"28,29","noteIndex":0},"citationItems":[{"id":261,"uris":["http://zotero.org/users/6155323/items/UZ7496ZD"],"itemData":{"id":261,"type":"article-journal","abstract":"Despite growing interest in understanding how social factors drive poor health outcomes, many academics, policy makers, scientists, elected officials, journalists, and others responsible for defining and responding to the public discourse remain reluctant to identify racism as a root cause of racial health inequities. In this conceptual report, the third in a Series on equity and equality in health in the USA, we use a contemporary and historical perspective to discuss research and interventions that grapple with the implications of what is known as structural racism on population health and health inequities. Structural racism refers to the totality of ways in which societies foster racial discrimination through mutually reinforcing systems of housing, education, employment, earnings, benefits, credit, media, health care, and criminal justice. These patterns and practices in turn reinforce discriminatory beliefs, values, and distribution of resources. We argue that a focus on structural racism offers a concrete, feasible, and promising approach towards advancing health equity and improving population health.","container-title":"The Lancet","DOI":"10.1016/S0140-6736(17)30569-X","ISSN":"0140-6736","issue":"10077","journalAbbreviation":"The Lancet","language":"en","page":"1453-1463","source":"ScienceDirect","title":"Structural racism and health inequities in the USA: evidence and interventions","title-short":"Structural racism and health inequities in the USA","volume":"389","author":[{"family":"Bailey","given":"Zinzi D"},{"family":"Krieger","given":"Nancy"},{"family":"Agénor","given":"Madina"},{"family":"Graves","given":"Jasmine"},{"family":"Linos","given":"Natalia"},{"family":"Bassett","given":"Mary T"}],"issued":{"date-parts":[["2017",4,8]]}}},{"id":9942,"uris":["http://zotero.org/users/6155323/items/33GRNZRD"],"itemData":{"id":9942,"type":"article-journal","abstract":"We previously proposed that socioeconomic status (SES) is a fundamental cause of health inequalities and, as such, that SES inequalities in health persist over time despite radical changes in the diseases, risks, and interventions that happen to produce them at any given time. Like SES, race in the United States has an enduring connection to health and mortality. Our goals here are to evaluate whether this connection endures because systemic racism is a fundamental cause of health inequalities and, in doing so, to review a wide range of empirical data regarding racial differences in health outcomes, health risks, and health-enhancing resources such as money, knowledge, power, prestige, freedom, and beneﬁcial social connections. We conclude that racial inequalities in health endure primarily because racism is a fundamental cause of racial differences in SES and because SES is a fundamental cause of health inequalities. In addition to these powerful connections, however, there is evidence that racism, largely via inequalities in power, prestige, freedom, neighborhood context, and health care, also has a fundamental association with health independent of SES.","container-title":"Annual Review of Sociology","DOI":"10.1146/annurev-soc-073014-112305","ISSN":"0360-0572, 1545-2115","issue":"1","journalAbbreviation":"Annu. Rev. Sociol.","language":"en","page":"311-330","source":"DOI.org (Crossref)","title":"Is Racism a Fundamental Cause of Inequalities in Health?","volume":"41","author":[{"family":"Phelan","given":"Jo C."},{"family":"Link","given":"Bruce G."}],"issued":{"date-parts":[["2015",8,14]]}}}],"schema":"https://github.com/citation-style-language/schema/raw/master/csl-citation.json"}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28,29</w:t>
      </w:r>
      <w:r w:rsidR="001854BF">
        <w:rPr>
          <w:rFonts w:ascii="Times New Roman" w:eastAsia="Times New Roman" w:hAnsi="Times New Roman" w:cs="Times New Roman"/>
        </w:rPr>
        <w:fldChar w:fldCharType="end"/>
      </w:r>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Our work adds further evidence that police violence operates as a fundamental mechanism in the structural racism-health pathway that (re)produces, in part, the racial disparities in health we observe.  These structural racism-health pathways create, in part, racial disparities in police contact and downstream </w:t>
      </w:r>
      <w:r>
        <w:rPr>
          <w:rFonts w:ascii="Times New Roman" w:eastAsia="Times New Roman" w:hAnsi="Times New Roman" w:cs="Times New Roman"/>
        </w:rPr>
        <w:lastRenderedPageBreak/>
        <w:t>disparities in mental health concerns. Economic injustice and social deprivation increase the chances that Black neighborhoods experience high concentrations of community and police violence.</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{"citationID":"IkFytk8I","properties":{"formattedCitation":"\\super 30\\nosupersub{}","plainCitation":"30","noteIndex":0},"citationItems":[{"id":9939,"uris":["http://zotero.org/users/6155323/items/28PBVQD5"],"itemData":{"id":9939,"type":"article-journal","abstract":"Against the backdrop of Ferguson and the Black Lives Matter movement, we ask what the American politics subfield has to say about the political lives of communities subjugated by race and class. We argue that mainstream research in this subfield—framed by images of representative democracy and Marshallian citizenship—has provided a rich portrait of what such communities lack in political life. Indeed, by focusing so effectively on their political marginalization, political scientists have ironically made such communities marginal to the subfield's account of American democracy and citizenship. In this article, we provide a corrective by focusing on what is present in the political lives of such communities. To redress the current imbalance and advance the understandings of race and class in American politics, we argue that studies of the liberal-democratic “first face” of the state must be complemented by greater attention to the state's more controlling “second face.” Focusing on policing, we seek to unsettle the mainstream of a subfield that rarely inquires into governmental practices of social control and the ways “race-class subjugated communities” are governed through coercion, containment, repression, surveillance, regulation, predation, discipline, and violence.","container-title":"Annual Review of Political Science","DOI":"10.1146/annurev-polisci-060415-093825","issue":"1","note":"_eprint: https://doi.org/10.1146/annurev-polisci-060415-093825","page":"565-591","source":"Annual Reviews","title":"Police Are Our Government: Politics, Political Science, and the Policing of Race–Class Subjugated Communities","title-short":"Police Are Our Government","volume":"20","author":[{"family":"Soss","given":"Joe"},{"family":"Weaver","given":"Vesla"}],"issued":{"date-parts":[["2017"]]}}}],"schema":"https://github.com/citation-style-language/schema/raw/master/csl-citation.json"}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30</w:t>
      </w:r>
      <w:r w:rsidR="001854BF">
        <w:rPr>
          <w:rFonts w:ascii="Times New Roman" w:eastAsia="Times New Roman" w:hAnsi="Times New Roman" w:cs="Times New Roman"/>
        </w:rPr>
        <w:fldChar w:fldCharType="end"/>
      </w:r>
      <w:r w:rsidR="001854BF">
        <w:rPr>
          <w:rFonts w:ascii="Times New Roman" w:eastAsia="Times New Roman" w:hAnsi="Times New Roman" w:cs="Times New Roman"/>
          <w:vertAlign w:val="superscript"/>
        </w:rPr>
        <w:t xml:space="preserve"> </w:t>
      </w:r>
      <w:r>
        <w:rPr>
          <w:rFonts w:ascii="Times New Roman" w:eastAsia="Times New Roman" w:hAnsi="Times New Roman" w:cs="Times New Roman"/>
        </w:rPr>
        <w:t>As such, vicarious police violence exposures may exacerbate symptoms of untreated psychological distress and foster psychosocial trauma. Black people in-and-out-of-advantaged contexts can experience this psychosocial trauma; each police murder of an unarmed Black person adds another racial injustice to the nation’s legacy of limited accountability for anti-Black violence.</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{"citationID":"JCvIfqTn","properties":{"formattedCitation":"\\super 31\\nosupersub{}","plainCitation":"31","noteIndex":0},"citationItems":[{"id":9937,"uris":["http://zotero.org/users/6155323/items/PXQZAGVF"],"itemData":{"id":9937,"type":"article-journal","abstract":"Cultural traumas are socially mediated processes that occur when groups endure horrific events that forever change their consciousness and identity. According to cultural sociologists, these traumas arise out of shocks to the routine or the taken for granted. Understanding such traumas is critical for developing solutions that can address group suffering. Using the African American community?s response to the not guilty verdict in the Emmett Till murder trial as a case study, this article extends cultural trauma theory by explicating how cultural traumas can arise not only when routines are disrupted but also when they are maintained and reaffirmed in a public or official manner. In so doing, this article analyzes the interplay between the history or accumulation of the ?routine? harm at issue, the shocking or unusual occurrences that frequently precede such ?routine? harms, the harm itself, and public discourse about such harm?s meaning in cultivating a cultural trauma narrative.","container-title":"Sociological Theory","DOI":"10.1177/0735275116679864","ISSN":"0735-2751","issue":"4","language":"en","note":"publisher: SAGE Publications Inc","page":"335-357","source":"SAGE Journals","title":"The Trauma of the Routine: Lessons on Cultural Trauma from the Emmett Till Verdict","title-short":"The Trauma of the Routine","volume":"34","author":[{"family":"Onwuachi-Willig","given":"Angela"}],"issued":{"date-parts":[["2016",12,1]]}}}],"schema":"https://github.com/citation-style-language/schema/raw/master/csl-citation.json"}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31</w:t>
      </w:r>
      <w:r w:rsidR="001854BF">
        <w:rPr>
          <w:rFonts w:ascii="Times New Roman" w:eastAsia="Times New Roman" w:hAnsi="Times New Roman" w:cs="Times New Roman"/>
        </w:rPr>
        <w:fldChar w:fldCharType="end"/>
      </w:r>
      <w:r>
        <w:rPr>
          <w:rFonts w:ascii="Times New Roman" w:eastAsia="Times New Roman" w:hAnsi="Times New Roman" w:cs="Times New Roman"/>
          <w:vertAlign w:val="superscript"/>
        </w:rPr>
        <w:t xml:space="preserve"> </w:t>
      </w:r>
      <w:r>
        <w:rPr>
          <w:rFonts w:ascii="Times New Roman" w:eastAsia="Times New Roman" w:hAnsi="Times New Roman" w:cs="Times New Roman"/>
        </w:rPr>
        <w:t>The resulting racial trauma manifests itself in the increased worry, anticipatory stress, and adverse mental health that we found in our analysis</w:t>
      </w:r>
      <w:r w:rsidR="001854BF">
        <w:rPr>
          <w:rFonts w:ascii="Times New Roman" w:eastAsia="Times New Roman" w:hAnsi="Times New Roman" w:cs="Times New Roman"/>
        </w:rPr>
        <w:t>.</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{"citationID":"v31TnF4X","properties":{"formattedCitation":"\\super 18\\nosupersub{}","plainCitation":"18","noteIndex":0},"citationItems":[{"id":9934,"uris":["http://zotero.org/users/6155323/items/68D8FE3M"],"itemData":{"id":9934,"type":"article-journal","abstract":"The mission of policing is “to protect and serve,” but recent events suggest that many Americans, and especially Black Americans, do not feel protected from the police. Understanding police-related fear is important because it may impact civilians’ health, daily lives, and policy attitudes. To examine the prevalence, sources, and consequences of both personal and altruistic fear of the police, we surveyed a nationwide sample (N = 1,150), which included comparable numbers of Black (N = 517) and White (N = 492) respondents. Most White respondents felt safe, but most Black respondents lived in fear of the police killing them and hurting their family members. Approximately half of Black respondents preferred to be robbed or burglarized than to have unprovoked contact with officers. The racial divide in fear was mediated by past experiences with police mistreatment. In turn, fear mediated the effects of race and past mistreatment on support for defunding the police and intentions to have “the talk” with family youths about the need to distrust and avoid officers. The deep American racial divide in police-related fear represents a racially disparate health crisis and a primary obstacle to law enforcement's capacity to serve all communities equitably.","container-title":"Criminology","DOI":"10.1111/1745-9125.12298","ISSN":"1745-9125","issue":"2","language":"en","note":"_eprint: https://onlinelibrary.wiley.com/doi/pdf/10.1111/1745-9125.12298","page":"291-320","source":"Wiley Online Library","title":"The American racial divide in fear of the police","volume":"60","author":[{"family":"Pickett","given":"Justin T."},{"family":"Graham","given":"Amanda"},{"family":"Cullen","given":"Francis T."}],"issued":{"date-parts":[["2022"]]}}}],"schema":"https://github.com/citation-style-language/schema/raw/master/csl-citation.json"}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18</w:t>
      </w:r>
      <w:r w:rsidR="001854BF">
        <w:rPr>
          <w:rFonts w:ascii="Times New Roman" w:eastAsia="Times New Roman" w:hAnsi="Times New Roman" w:cs="Times New Roman"/>
        </w:rPr>
        <w:fldChar w:fldCharType="end"/>
      </w:r>
    </w:p>
    <w:p w14:paraId="00000059" w14:textId="77777777" w:rsidR="00D07932" w:rsidRDefault="00D07932">
      <w:pPr>
        <w:spacing w:line="240" w:lineRule="auto"/>
        <w:jc w:val="both"/>
        <w:rPr>
          <w:rFonts w:ascii="Times New Roman" w:eastAsia="Times New Roman" w:hAnsi="Times New Roman" w:cs="Times New Roman"/>
        </w:rPr>
      </w:pPr>
    </w:p>
    <w:p w14:paraId="0000005A" w14:textId="77777777" w:rsidR="00D07932" w:rsidRDefault="00D07932">
      <w:pPr>
        <w:spacing w:line="240" w:lineRule="auto"/>
        <w:ind w:firstLine="720"/>
        <w:jc w:val="both"/>
        <w:rPr>
          <w:rFonts w:ascii="Times New Roman" w:eastAsia="Times New Roman" w:hAnsi="Times New Roman" w:cs="Times New Roman"/>
        </w:rPr>
      </w:pPr>
    </w:p>
    <w:p w14:paraId="0000005B" w14:textId="0BC459F4" w:rsidR="00D07932"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Our study is not without limitations. First, hospital discharge data only captures mental health diagnoses among those who went to the hospital for care,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more serious cases. Mental health stigma, a lack of health insurance, or medical mistrust, which is fostered by police violence exposure, could serve as barriers to seeking hospital care.</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{"citationID":"zDt7nmrF","properties":{"formattedCitation":"\\super 32\\nosupersub{}","plainCitation":"32","noteIndex":0},"citationItems":[{"id":9914,"uris":["http://zotero.org/users/6155323/items/NMNMITJT"],"itemData":{"id":9914,"type":"article-journal","abstract":"BACKGROUND: People bring the social contexts of their lives into the medical encounter. As a social determinant of health, police brutality influences physical and mental health. However, negative experiences with institutions such as law enforcement might decrease trust in other institutions, including medical institutions. Mistrust might limit engagement with the healthcare system and affect population health. This study investigates the relationship between police brutality and medical mistrust and assesses whether it varies by race.\nBASIC PROCEDURES: Data were obtained from a 2018 cross-sectional survey of adults living in urban areas in the USA (N = 4389). Medical mistrust was regressed on police brutality (experiences and appraisal of negative encounters with the police), controlling for socio-demographics, health status, and healthcare access. Means of mistrust were predicted by racial group after including interactions between police brutality and race.\nMAIN FINDINGS: Respondents who had negative encounters with the police, even if they perceived these encounters to be necessary, had higher levels of medical mistrust compared to those with no negative police encounters. Police brutality increased mistrust for all racial groups.\nPRINCIPAL CONCLUSIONS: Conditions outside the medical system such as experiencing police brutality impact relationships with the medical system. Given that clinicians are in a unique position of having access to firsthand information about the struggles and injustices that shape their patients' health, advocating for systemic change on behalf of their patients might build trust.","container-title":"Journal of Racial and Ethnic Health Disparities","DOI":"10.1007/s40615-020-00706-w","ISSN":"2196-8837","issue":"4","journalAbbreviation":"J Racial Ethn Health Disparities","language":"eng","note":"PMID: 31989532","page":"760-768","source":"PubMed","title":"Police Brutality and Mistrust in Medical Institutions","volume":"7","author":[{"family":"Alang","given":"Sirry"},{"family":"McAlpine","given":"Donna D."},{"family":"Hardeman","given":"Rachel"}],"issued":{"date-parts":[["2020",8]]}}}],"schema":"https://github.com/citation-style-language/schema/raw/master/csl-citation.json"}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32</w:t>
      </w:r>
      <w:r w:rsidR="001854BF">
        <w:rPr>
          <w:rFonts w:ascii="Times New Roman" w:eastAsia="Times New Roman" w:hAnsi="Times New Roman" w:cs="Times New Roman"/>
        </w:rPr>
        <w:fldChar w:fldCharType="end"/>
      </w:r>
      <w:r w:rsidR="001854BF">
        <w:rPr>
          <w:rFonts w:ascii="Times New Roman" w:eastAsia="Times New Roman" w:hAnsi="Times New Roman" w:cs="Times New Roman"/>
          <w:vertAlign w:val="superscript"/>
        </w:rPr>
        <w:t xml:space="preserve"> </w:t>
      </w:r>
      <w:r>
        <w:rPr>
          <w:rFonts w:ascii="Times New Roman" w:eastAsia="Times New Roman" w:hAnsi="Times New Roman" w:cs="Times New Roman"/>
        </w:rPr>
        <w:t>This self-selection of not receiving health care could have also been exacerbated because of COVID-19. However, our</w:t>
      </w:r>
      <w:r>
        <w:rPr>
          <w:rFonts w:ascii="Times New Roman" w:eastAsia="Times New Roman" w:hAnsi="Times New Roman" w:cs="Times New Roman"/>
          <w:color w:val="9900FF"/>
        </w:rPr>
        <w:t xml:space="preserve"> study found an increase in rates of diagnosis among Black individuals despite prior evidence that police violence can lead to greater rates of medical mistrust, suggesting that these effects may actually understate the true increase in distress/mental health symptoms in the wake of the murder of Mr. </w:t>
      </w:r>
      <w:r w:rsidR="00FF7E41">
        <w:rPr>
          <w:rFonts w:ascii="Times New Roman" w:eastAsia="Times New Roman" w:hAnsi="Times New Roman" w:cs="Times New Roman"/>
          <w:color w:val="9900FF"/>
        </w:rPr>
        <w:t>Floyd.</w:t>
      </w:r>
      <w:r>
        <w:rPr>
          <w:rFonts w:ascii="Times New Roman" w:eastAsia="Times New Roman" w:hAnsi="Times New Roman" w:cs="Times New Roman"/>
          <w:color w:val="9900FF"/>
        </w:rPr>
        <w:t xml:space="preserve"> </w:t>
      </w:r>
      <w:r>
        <w:rPr>
          <w:rFonts w:ascii="Times New Roman" w:eastAsia="Times New Roman" w:hAnsi="Times New Roman" w:cs="Times New Roman"/>
        </w:rPr>
        <w:t xml:space="preserve">Second, despite our efforts to adjust estimates for changes in COVID-19-related policy, police behavior and seasonality, we cannot rule out other unmeasured confounders that could represent a threat to internal validity.  Our identification strategy in the ITS model assumes that the event shift in mental health diagnoses is fully attributable to the event. However, if other changes contemporaneous with the event week took place (e.g., changes in population composition, other exogenous events), net of our time varying controls, our estimates would be biased. Third, although our models focus on Black,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our analysis does not examine associations among Indigenous residents, who have been historic targets of police violence in Minneapolis</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{"citationID":"gSYZLuTe","properties":{"formattedCitation":"\\super 33\\nosupersub{}","plainCitation":"33","noteIndex":0},"citationItems":[{"id":9933,"uris":["http://zotero.org/users/6155323/items/HDS6Z5FA"],"itemData":{"id":9933,"type":"thesis","publisher":"University of Arizona","title":"The influence of police brutality on the American Indian movement's establishment in Minneapolis, 1968-1969","author":[{"family":"Birong","given":"C"}]}}],"schema":"https://github.com/citation-style-language/schema/raw/master/csl-citation.json"}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33</w:t>
      </w:r>
      <w:r w:rsidR="001854BF">
        <w:rPr>
          <w:rFonts w:ascii="Times New Roman" w:eastAsia="Times New Roman" w:hAnsi="Times New Roman" w:cs="Times New Roman"/>
        </w:rPr>
        <w:fldChar w:fldCharType="end"/>
      </w:r>
      <w:r>
        <w:rPr>
          <w:rFonts w:ascii="Times New Roman" w:eastAsia="Times New Roman" w:hAnsi="Times New Roman" w:cs="Times New Roman"/>
        </w:rPr>
        <w:t xml:space="preserve">  and elsewhere.</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{"citationID":"zQ9ZGqo1","properties":{"formattedCitation":"\\super 5\\nosupersub{}","plainCitation":"5","noteIndex":0},"citationItems":[{"id":9908,"uris":["http://zotero.org/users/6155323/items/GC3TB8Y2"],"itemData":{"id":9908,"type":"article-journal","abstract":"We use data on police-involved deaths to estimate how the risk of being killed by police use of force in the United States varies across social groups. We estimate the lifetime and age-specific risks of being killed by police by race and sex. We also provide estimates of the proportion of all deaths accounted for by police use of force. We find that African American men and women, American Indian/Alaska Native men and women, and Latino men face higher lifetime risk of being killed by police than do their white peers. We find that Latina women and Asian/Pacific Islander men and women face lower risk of being killed by police than do their white peers. Risk is highest for black men, who (at current levels of risk) face about a 1 in 1,000 chance of being killed by police over the life course. The average lifetime odds of being killed by police are about 1 in 2,000 for men and about 1 in 33,000 for women. Risk peaks between the ages of 20 y and 35 y for all groups. For young men of color, police use of force is among the leading causes of death.","container-title":"Proceedings of the National Academy of Sciences","DOI":"10.1073/pnas.1821204116","issue":"34","note":"publisher: Proceedings of the National Academy of Sciences","page":"16793-16798","source":"pnas.org (Atypon)","title":"Risk of being killed by police use of force in the United States by age, race–ethnicity, and sex","volume":"116","author":[{"family":"Edwards","given":"Frank"},{"family":"Lee","given":"Hedwig"},{"family":"Esposito","given":"Michael"}],"issued":{"date-parts":[["2019",8,20]]}}}],"schema":"https://github.com/citation-style-language/schema/raw/master/csl-citation.json"}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5</w:t>
      </w:r>
      <w:r w:rsidR="001854BF">
        <w:rPr>
          <w:rFonts w:ascii="Times New Roman" w:eastAsia="Times New Roman" w:hAnsi="Times New Roman" w:cs="Times New Roman"/>
        </w:rPr>
        <w:fldChar w:fldCharType="end"/>
      </w:r>
      <w:r>
        <w:rPr>
          <w:rFonts w:ascii="Times New Roman" w:eastAsia="Times New Roman" w:hAnsi="Times New Roman" w:cs="Times New Roman"/>
        </w:rPr>
        <w:t xml:space="preserve"> This historical trauma could have also worsened this group's mental health due to the murder of Mr. Floyd. However, due to sparse data in this subpopulation we were not able to explore this. </w:t>
      </w:r>
    </w:p>
    <w:p w14:paraId="0000005C" w14:textId="77777777" w:rsidR="00D07932" w:rsidRDefault="00D07932">
      <w:pPr>
        <w:rPr>
          <w:rFonts w:ascii="Times New Roman" w:eastAsia="Times New Roman" w:hAnsi="Times New Roman" w:cs="Times New Roman"/>
        </w:rPr>
      </w:pPr>
    </w:p>
    <w:p w14:paraId="0000005D" w14:textId="77777777" w:rsidR="00D07932" w:rsidRDefault="00D07932">
      <w:pPr>
        <w:rPr>
          <w:rFonts w:ascii="Times New Roman" w:eastAsia="Times New Roman" w:hAnsi="Times New Roman" w:cs="Times New Roman"/>
        </w:rPr>
      </w:pPr>
    </w:p>
    <w:p w14:paraId="0000005E"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conclusion, these findings speak to the traumatizing effects of police violence and the short- and longer-term public health consequences for communities, particularly Black communities. We have much historical and contemporary evidence that Black residents are disproportionately the targets of police violence. Our study adds to the mounting evidence showing the disproportionate mental health consequences of this violence. </w:t>
      </w:r>
    </w:p>
    <w:p w14:paraId="0000005F" w14:textId="77777777" w:rsidR="00D07932" w:rsidRDefault="00D07932">
      <w:pPr>
        <w:rPr>
          <w:rFonts w:ascii="Times New Roman" w:eastAsia="Times New Roman" w:hAnsi="Times New Roman" w:cs="Times New Roman"/>
        </w:rPr>
      </w:pPr>
    </w:p>
    <w:p w14:paraId="00000060" w14:textId="77777777" w:rsidR="00D07932" w:rsidRDefault="00D07932">
      <w:pPr>
        <w:rPr>
          <w:rFonts w:ascii="Times New Roman" w:eastAsia="Times New Roman" w:hAnsi="Times New Roman" w:cs="Times New Roman"/>
        </w:rPr>
      </w:pPr>
    </w:p>
    <w:p w14:paraId="00000061" w14:textId="77777777" w:rsidR="00D07932" w:rsidRDefault="00D07932">
      <w:pPr>
        <w:rPr>
          <w:rFonts w:ascii="Times New Roman" w:eastAsia="Times New Roman" w:hAnsi="Times New Roman" w:cs="Times New Roman"/>
        </w:rPr>
      </w:pPr>
    </w:p>
    <w:p w14:paraId="00000062" w14:textId="77777777" w:rsidR="00D07932" w:rsidRDefault="00D07932">
      <w:pPr>
        <w:rPr>
          <w:rFonts w:ascii="Times New Roman" w:eastAsia="Times New Roman" w:hAnsi="Times New Roman" w:cs="Times New Roman"/>
        </w:rPr>
      </w:pPr>
    </w:p>
    <w:p w14:paraId="00000063" w14:textId="77777777" w:rsidR="00D07932" w:rsidRDefault="00D07932">
      <w:pPr>
        <w:rPr>
          <w:rFonts w:ascii="Times New Roman" w:eastAsia="Times New Roman" w:hAnsi="Times New Roman" w:cs="Times New Roman"/>
          <w:b/>
        </w:rPr>
      </w:pPr>
    </w:p>
    <w:p w14:paraId="00000064" w14:textId="77777777" w:rsidR="00D07932" w:rsidRDefault="00D07932">
      <w:pPr>
        <w:rPr>
          <w:rFonts w:ascii="Times New Roman" w:eastAsia="Times New Roman" w:hAnsi="Times New Roman" w:cs="Times New Roman"/>
          <w:b/>
        </w:rPr>
      </w:pPr>
    </w:p>
    <w:p w14:paraId="00000065" w14:textId="77777777" w:rsidR="00D07932" w:rsidRDefault="00D07932">
      <w:pPr>
        <w:rPr>
          <w:rFonts w:ascii="Times New Roman" w:eastAsia="Times New Roman" w:hAnsi="Times New Roman" w:cs="Times New Roman"/>
          <w:b/>
        </w:rPr>
      </w:pPr>
    </w:p>
    <w:p w14:paraId="00000066" w14:textId="77777777" w:rsidR="00D07932" w:rsidRDefault="00D07932">
      <w:pPr>
        <w:rPr>
          <w:rFonts w:ascii="Times New Roman" w:eastAsia="Times New Roman" w:hAnsi="Times New Roman" w:cs="Times New Roman"/>
          <w:b/>
        </w:rPr>
      </w:pPr>
    </w:p>
    <w:p w14:paraId="00000067" w14:textId="77777777" w:rsidR="00D07932" w:rsidRDefault="00D07932">
      <w:pPr>
        <w:rPr>
          <w:rFonts w:ascii="Times New Roman" w:eastAsia="Times New Roman" w:hAnsi="Times New Roman" w:cs="Times New Roman"/>
          <w:b/>
        </w:rPr>
      </w:pPr>
    </w:p>
    <w:p w14:paraId="00000068" w14:textId="77777777" w:rsidR="00D07932" w:rsidRDefault="00D07932">
      <w:pPr>
        <w:rPr>
          <w:rFonts w:ascii="Times New Roman" w:eastAsia="Times New Roman" w:hAnsi="Times New Roman" w:cs="Times New Roman"/>
          <w:b/>
        </w:rPr>
      </w:pPr>
    </w:p>
    <w:p w14:paraId="00000069" w14:textId="77777777" w:rsidR="00D07932" w:rsidRDefault="00D07932">
      <w:pPr>
        <w:rPr>
          <w:rFonts w:ascii="Times New Roman" w:eastAsia="Times New Roman" w:hAnsi="Times New Roman" w:cs="Times New Roman"/>
          <w:b/>
        </w:rPr>
      </w:pPr>
    </w:p>
    <w:p w14:paraId="0000006A" w14:textId="77777777" w:rsidR="00D07932" w:rsidRDefault="00D07932">
      <w:pPr>
        <w:rPr>
          <w:rFonts w:ascii="Times New Roman" w:eastAsia="Times New Roman" w:hAnsi="Times New Roman" w:cs="Times New Roman"/>
          <w:b/>
        </w:rPr>
      </w:pPr>
    </w:p>
    <w:p w14:paraId="0000006B" w14:textId="77777777" w:rsidR="00D07932" w:rsidRDefault="00D07932">
      <w:pPr>
        <w:rPr>
          <w:rFonts w:ascii="Times New Roman" w:eastAsia="Times New Roman" w:hAnsi="Times New Roman" w:cs="Times New Roman"/>
          <w:b/>
        </w:rPr>
      </w:pPr>
    </w:p>
    <w:p w14:paraId="0000006C" w14:textId="77777777" w:rsidR="00D07932" w:rsidRDefault="00D07932">
      <w:pPr>
        <w:rPr>
          <w:rFonts w:ascii="Times New Roman" w:eastAsia="Times New Roman" w:hAnsi="Times New Roman" w:cs="Times New Roman"/>
          <w:b/>
        </w:rPr>
      </w:pPr>
    </w:p>
    <w:p w14:paraId="615B47E0" w14:textId="77777777" w:rsidR="00D8332D" w:rsidRDefault="00D8332D">
      <w:pPr>
        <w:rPr>
          <w:rFonts w:ascii="Times New Roman" w:eastAsia="Times New Roman" w:hAnsi="Times New Roman" w:cs="Times New Roman"/>
          <w:b/>
        </w:rPr>
      </w:pPr>
    </w:p>
    <w:p w14:paraId="550AE3B4" w14:textId="77777777" w:rsidR="00D8332D" w:rsidRDefault="00D8332D">
      <w:pPr>
        <w:rPr>
          <w:rFonts w:ascii="Times New Roman" w:eastAsia="Times New Roman" w:hAnsi="Times New Roman" w:cs="Times New Roman"/>
          <w:b/>
        </w:rPr>
      </w:pPr>
    </w:p>
    <w:p w14:paraId="0D7E510F" w14:textId="77777777" w:rsidR="00D8332D" w:rsidRDefault="00D8332D">
      <w:pPr>
        <w:rPr>
          <w:rFonts w:ascii="Times New Roman" w:eastAsia="Times New Roman" w:hAnsi="Times New Roman" w:cs="Times New Roman"/>
          <w:b/>
        </w:rPr>
      </w:pPr>
    </w:p>
    <w:p w14:paraId="701D5D6C" w14:textId="77777777" w:rsidR="00D8332D" w:rsidRDefault="00D8332D">
      <w:pPr>
        <w:rPr>
          <w:rFonts w:ascii="Times New Roman" w:eastAsia="Times New Roman" w:hAnsi="Times New Roman" w:cs="Times New Roman"/>
          <w:b/>
        </w:rPr>
      </w:pPr>
    </w:p>
    <w:p w14:paraId="6093FC01" w14:textId="77777777" w:rsidR="00D8332D" w:rsidRDefault="00D8332D">
      <w:pPr>
        <w:rPr>
          <w:rFonts w:ascii="Times New Roman" w:eastAsia="Times New Roman" w:hAnsi="Times New Roman" w:cs="Times New Roman"/>
          <w:b/>
        </w:rPr>
      </w:pPr>
    </w:p>
    <w:p w14:paraId="76B9D0AC" w14:textId="77777777" w:rsidR="00D8332D" w:rsidRDefault="00D8332D">
      <w:pPr>
        <w:rPr>
          <w:rFonts w:ascii="Times New Roman" w:eastAsia="Times New Roman" w:hAnsi="Times New Roman" w:cs="Times New Roman"/>
          <w:b/>
        </w:rPr>
      </w:pPr>
    </w:p>
    <w:p w14:paraId="4CD6B522" w14:textId="77777777" w:rsidR="00D8332D" w:rsidRDefault="00D8332D">
      <w:pPr>
        <w:rPr>
          <w:rFonts w:ascii="Times New Roman" w:eastAsia="Times New Roman" w:hAnsi="Times New Roman" w:cs="Times New Roman"/>
          <w:b/>
        </w:rPr>
      </w:pPr>
    </w:p>
    <w:p w14:paraId="0001B639" w14:textId="77777777" w:rsidR="00D8332D" w:rsidRDefault="00D8332D">
      <w:pPr>
        <w:rPr>
          <w:rFonts w:ascii="Times New Roman" w:eastAsia="Times New Roman" w:hAnsi="Times New Roman" w:cs="Times New Roman"/>
          <w:b/>
        </w:rPr>
      </w:pPr>
    </w:p>
    <w:p w14:paraId="28C09CB9" w14:textId="77777777" w:rsidR="00D8332D" w:rsidRDefault="00D8332D">
      <w:pPr>
        <w:rPr>
          <w:rFonts w:ascii="Times New Roman" w:eastAsia="Times New Roman" w:hAnsi="Times New Roman" w:cs="Times New Roman"/>
          <w:b/>
        </w:rPr>
      </w:pPr>
    </w:p>
    <w:p w14:paraId="1155AB74" w14:textId="77777777" w:rsidR="00D8332D" w:rsidRDefault="00D8332D">
      <w:pPr>
        <w:rPr>
          <w:rFonts w:ascii="Times New Roman" w:eastAsia="Times New Roman" w:hAnsi="Times New Roman" w:cs="Times New Roman"/>
          <w:b/>
        </w:rPr>
      </w:pPr>
    </w:p>
    <w:p w14:paraId="5DFA22B1" w14:textId="77777777" w:rsidR="00D8332D" w:rsidRDefault="00D8332D">
      <w:pPr>
        <w:rPr>
          <w:rFonts w:ascii="Times New Roman" w:eastAsia="Times New Roman" w:hAnsi="Times New Roman" w:cs="Times New Roman"/>
          <w:b/>
        </w:rPr>
      </w:pPr>
    </w:p>
    <w:p w14:paraId="27D8F24E" w14:textId="77777777" w:rsidR="00D8332D" w:rsidRDefault="00D8332D">
      <w:pPr>
        <w:rPr>
          <w:rFonts w:ascii="Times New Roman" w:eastAsia="Times New Roman" w:hAnsi="Times New Roman" w:cs="Times New Roman"/>
          <w:b/>
        </w:rPr>
      </w:pPr>
    </w:p>
    <w:p w14:paraId="181DE3AC" w14:textId="77777777" w:rsidR="00D8332D" w:rsidRDefault="00D8332D">
      <w:pPr>
        <w:rPr>
          <w:rFonts w:ascii="Times New Roman" w:eastAsia="Times New Roman" w:hAnsi="Times New Roman" w:cs="Times New Roman"/>
          <w:b/>
        </w:rPr>
      </w:pPr>
    </w:p>
    <w:p w14:paraId="0B1BBFF3" w14:textId="77777777" w:rsidR="00D8332D" w:rsidRDefault="00D8332D">
      <w:pPr>
        <w:rPr>
          <w:rFonts w:ascii="Times New Roman" w:eastAsia="Times New Roman" w:hAnsi="Times New Roman" w:cs="Times New Roman"/>
          <w:b/>
        </w:rPr>
      </w:pPr>
    </w:p>
    <w:p w14:paraId="7A9CEEFB" w14:textId="77777777" w:rsidR="00D8332D" w:rsidRDefault="00D8332D">
      <w:pPr>
        <w:rPr>
          <w:rFonts w:ascii="Times New Roman" w:eastAsia="Times New Roman" w:hAnsi="Times New Roman" w:cs="Times New Roman"/>
          <w:b/>
        </w:rPr>
      </w:pPr>
    </w:p>
    <w:p w14:paraId="344EDC67" w14:textId="77777777" w:rsidR="00D8332D" w:rsidRDefault="00D8332D">
      <w:pPr>
        <w:rPr>
          <w:rFonts w:ascii="Times New Roman" w:eastAsia="Times New Roman" w:hAnsi="Times New Roman" w:cs="Times New Roman"/>
          <w:b/>
        </w:rPr>
      </w:pPr>
    </w:p>
    <w:p w14:paraId="14A400FF" w14:textId="77777777" w:rsidR="00D8332D" w:rsidRDefault="00D8332D">
      <w:pPr>
        <w:rPr>
          <w:rFonts w:ascii="Times New Roman" w:eastAsia="Times New Roman" w:hAnsi="Times New Roman" w:cs="Times New Roman"/>
          <w:b/>
        </w:rPr>
      </w:pPr>
    </w:p>
    <w:p w14:paraId="5768C5AB" w14:textId="77777777" w:rsidR="00D8332D" w:rsidRDefault="00D8332D">
      <w:pPr>
        <w:rPr>
          <w:rFonts w:ascii="Times New Roman" w:eastAsia="Times New Roman" w:hAnsi="Times New Roman" w:cs="Times New Roman"/>
          <w:b/>
        </w:rPr>
      </w:pPr>
    </w:p>
    <w:p w14:paraId="0000006D" w14:textId="77777777" w:rsidR="00D07932" w:rsidRDefault="00D07932">
      <w:pPr>
        <w:rPr>
          <w:rFonts w:ascii="Times New Roman" w:eastAsia="Times New Roman" w:hAnsi="Times New Roman" w:cs="Times New Roman"/>
          <w:b/>
        </w:rPr>
      </w:pPr>
    </w:p>
    <w:p w14:paraId="0000006E" w14:textId="77777777" w:rsidR="00D07932" w:rsidRDefault="00D07932">
      <w:pPr>
        <w:rPr>
          <w:rFonts w:ascii="Times New Roman" w:eastAsia="Times New Roman" w:hAnsi="Times New Roman" w:cs="Times New Roman"/>
          <w:b/>
        </w:rPr>
      </w:pPr>
    </w:p>
    <w:p w14:paraId="0000006F"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00000070" w14:textId="77777777" w:rsidR="00D07932" w:rsidRDefault="00D07932">
      <w:pPr>
        <w:rPr>
          <w:rFonts w:ascii="Times New Roman" w:eastAsia="Times New Roman" w:hAnsi="Times New Roman" w:cs="Times New Roman"/>
        </w:rPr>
      </w:pPr>
    </w:p>
    <w:p w14:paraId="00000071"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1">
        <w:r>
          <w:rPr>
            <w:rFonts w:ascii="Times New Roman" w:eastAsia="Times New Roman" w:hAnsi="Times New Roman" w:cs="Times New Roman"/>
          </w:rPr>
          <w:t>1.</w:t>
        </w:r>
        <w:r>
          <w:rPr>
            <w:rFonts w:ascii="Times New Roman" w:eastAsia="Times New Roman" w:hAnsi="Times New Roman" w:cs="Times New Roman"/>
          </w:rPr>
          <w:tab/>
          <w:t xml:space="preserve">James Baldwin’s National Press Club Speech. </w:t>
        </w:r>
      </w:hyperlink>
      <w:hyperlink r:id="rId12">
        <w:r>
          <w:rPr>
            <w:rFonts w:ascii="Times New Roman" w:eastAsia="Times New Roman" w:hAnsi="Times New Roman" w:cs="Times New Roman"/>
            <w:i/>
          </w:rPr>
          <w:t>National Press Club</w:t>
        </w:r>
      </w:hyperlink>
      <w:hyperlink r:id="rId13">
        <w:r>
          <w:rPr>
            <w:rFonts w:ascii="Times New Roman" w:eastAsia="Times New Roman" w:hAnsi="Times New Roman" w:cs="Times New Roman"/>
          </w:rPr>
          <w:t>. Published online 1986. Accessed April 13, 2023. https://www.press.org/author-speech-0</w:t>
        </w:r>
      </w:hyperlink>
    </w:p>
    <w:p w14:paraId="00000072"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4">
        <w:r>
          <w:rPr>
            <w:rFonts w:ascii="Times New Roman" w:eastAsia="Times New Roman" w:hAnsi="Times New Roman" w:cs="Times New Roman"/>
          </w:rPr>
          <w:t>2.</w:t>
        </w:r>
        <w:r>
          <w:rPr>
            <w:rFonts w:ascii="Times New Roman" w:eastAsia="Times New Roman" w:hAnsi="Times New Roman" w:cs="Times New Roman"/>
          </w:rPr>
          <w:tab/>
          <w:t xml:space="preserve">Lyons CJ, Painter-Davis N, Medaris DC. The Lynching Era and Contemporary Lethal Police Shootings in the South. </w:t>
        </w:r>
      </w:hyperlink>
      <w:hyperlink r:id="rId15">
        <w:r>
          <w:rPr>
            <w:rFonts w:ascii="Times New Roman" w:eastAsia="Times New Roman" w:hAnsi="Times New Roman" w:cs="Times New Roman"/>
            <w:i/>
          </w:rPr>
          <w:t>Race and Justice</w:t>
        </w:r>
      </w:hyperlink>
      <w:hyperlink r:id="rId16">
        <w:r>
          <w:rPr>
            <w:rFonts w:ascii="Times New Roman" w:eastAsia="Times New Roman" w:hAnsi="Times New Roman" w:cs="Times New Roman"/>
          </w:rPr>
          <w:t>. Published online August 15, 2022:21533687221120950. doi:10.1177/21533687221120951</w:t>
        </w:r>
      </w:hyperlink>
    </w:p>
    <w:p w14:paraId="00000073"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7">
        <w:r>
          <w:rPr>
            <w:rFonts w:ascii="Times New Roman" w:eastAsia="Times New Roman" w:hAnsi="Times New Roman" w:cs="Times New Roman"/>
          </w:rPr>
          <w:t>3.</w:t>
        </w:r>
        <w:r>
          <w:rPr>
            <w:rFonts w:ascii="Times New Roman" w:eastAsia="Times New Roman" w:hAnsi="Times New Roman" w:cs="Times New Roman"/>
          </w:rPr>
          <w:tab/>
        </w:r>
        <w:proofErr w:type="spellStart"/>
        <w:r>
          <w:rPr>
            <w:rFonts w:ascii="Times New Roman" w:eastAsia="Times New Roman" w:hAnsi="Times New Roman" w:cs="Times New Roman"/>
          </w:rPr>
          <w:t>DeVylder</w:t>
        </w:r>
        <w:proofErr w:type="spellEnd"/>
        <w:r>
          <w:rPr>
            <w:rFonts w:ascii="Times New Roman" w:eastAsia="Times New Roman" w:hAnsi="Times New Roman" w:cs="Times New Roman"/>
          </w:rPr>
          <w:t xml:space="preserve"> JE, Oh HY, Nam B, Sharpe TL, Lehmann M, Link BG. Prevalence, demographic variation and psychological correlates of exposure to police </w:t>
        </w:r>
        <w:proofErr w:type="spellStart"/>
        <w:r>
          <w:rPr>
            <w:rFonts w:ascii="Times New Roman" w:eastAsia="Times New Roman" w:hAnsi="Times New Roman" w:cs="Times New Roman"/>
          </w:rPr>
          <w:t>victimisation</w:t>
        </w:r>
        <w:proofErr w:type="spellEnd"/>
        <w:r>
          <w:rPr>
            <w:rFonts w:ascii="Times New Roman" w:eastAsia="Times New Roman" w:hAnsi="Times New Roman" w:cs="Times New Roman"/>
          </w:rPr>
          <w:t xml:space="preserve"> in four US cities. </w:t>
        </w:r>
      </w:hyperlink>
      <w:hyperlink r:id="rId18">
        <w:r>
          <w:rPr>
            <w:rFonts w:ascii="Times New Roman" w:eastAsia="Times New Roman" w:hAnsi="Times New Roman" w:cs="Times New Roman"/>
            <w:i/>
          </w:rPr>
          <w:t xml:space="preserve">Epidemiol </w:t>
        </w:r>
        <w:proofErr w:type="spellStart"/>
        <w:r>
          <w:rPr>
            <w:rFonts w:ascii="Times New Roman" w:eastAsia="Times New Roman" w:hAnsi="Times New Roman" w:cs="Times New Roman"/>
            <w:i/>
          </w:rPr>
          <w:t>Psychiatr</w:t>
        </w:r>
        <w:proofErr w:type="spellEnd"/>
        <w:r>
          <w:rPr>
            <w:rFonts w:ascii="Times New Roman" w:eastAsia="Times New Roman" w:hAnsi="Times New Roman" w:cs="Times New Roman"/>
            <w:i/>
          </w:rPr>
          <w:t xml:space="preserve"> Sci</w:t>
        </w:r>
      </w:hyperlink>
      <w:hyperlink r:id="rId19">
        <w:r>
          <w:rPr>
            <w:rFonts w:ascii="Times New Roman" w:eastAsia="Times New Roman" w:hAnsi="Times New Roman" w:cs="Times New Roman"/>
          </w:rPr>
          <w:t>. 2016;26(5):466-477. doi:10.1017/S2045796016000810</w:t>
        </w:r>
      </w:hyperlink>
    </w:p>
    <w:p w14:paraId="00000074"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0">
        <w:r>
          <w:rPr>
            <w:rFonts w:ascii="Times New Roman" w:eastAsia="Times New Roman" w:hAnsi="Times New Roman" w:cs="Times New Roman"/>
          </w:rPr>
          <w:t>4.</w:t>
        </w:r>
        <w:r>
          <w:rPr>
            <w:rFonts w:ascii="Times New Roman" w:eastAsia="Times New Roman" w:hAnsi="Times New Roman" w:cs="Times New Roman"/>
          </w:rPr>
          <w:tab/>
          <w:t xml:space="preserve">Knox D, Lowe W, </w:t>
        </w:r>
        <w:proofErr w:type="spellStart"/>
        <w:r>
          <w:rPr>
            <w:rFonts w:ascii="Times New Roman" w:eastAsia="Times New Roman" w:hAnsi="Times New Roman" w:cs="Times New Roman"/>
          </w:rPr>
          <w:t>Mummolo</w:t>
        </w:r>
        <w:proofErr w:type="spellEnd"/>
        <w:r>
          <w:rPr>
            <w:rFonts w:ascii="Times New Roman" w:eastAsia="Times New Roman" w:hAnsi="Times New Roman" w:cs="Times New Roman"/>
          </w:rPr>
          <w:t xml:space="preserve"> J. Administrative Records Mask Racially Biased Policing. </w:t>
        </w:r>
      </w:hyperlink>
      <w:hyperlink r:id="rId21">
        <w:r>
          <w:rPr>
            <w:rFonts w:ascii="Times New Roman" w:eastAsia="Times New Roman" w:hAnsi="Times New Roman" w:cs="Times New Roman"/>
            <w:i/>
          </w:rPr>
          <w:t>Am Polit Sci Rev</w:t>
        </w:r>
      </w:hyperlink>
      <w:hyperlink r:id="rId22">
        <w:r>
          <w:rPr>
            <w:rFonts w:ascii="Times New Roman" w:eastAsia="Times New Roman" w:hAnsi="Times New Roman" w:cs="Times New Roman"/>
          </w:rPr>
          <w:t>. 2020;114(3):619-637. doi:10.1017/S0003055420000039</w:t>
        </w:r>
      </w:hyperlink>
    </w:p>
    <w:p w14:paraId="00000075"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3">
        <w:r>
          <w:rPr>
            <w:rFonts w:ascii="Times New Roman" w:eastAsia="Times New Roman" w:hAnsi="Times New Roman" w:cs="Times New Roman"/>
          </w:rPr>
          <w:t>5.</w:t>
        </w:r>
        <w:r>
          <w:rPr>
            <w:rFonts w:ascii="Times New Roman" w:eastAsia="Times New Roman" w:hAnsi="Times New Roman" w:cs="Times New Roman"/>
          </w:rPr>
          <w:tab/>
          <w:t xml:space="preserve">Edwards F, Lee H, Esposito M. Risk of being killed by police use of force in the United States by age, race–ethnicity, and sex. </w:t>
        </w:r>
      </w:hyperlink>
      <w:hyperlink r:id="rId24">
        <w:r>
          <w:rPr>
            <w:rFonts w:ascii="Times New Roman" w:eastAsia="Times New Roman" w:hAnsi="Times New Roman" w:cs="Times New Roman"/>
            <w:i/>
          </w:rPr>
          <w:t>Proceedings of the National Academy of Sciences</w:t>
        </w:r>
      </w:hyperlink>
      <w:hyperlink r:id="rId25">
        <w:r>
          <w:rPr>
            <w:rFonts w:ascii="Times New Roman" w:eastAsia="Times New Roman" w:hAnsi="Times New Roman" w:cs="Times New Roman"/>
          </w:rPr>
          <w:t>. 2019;116(34):16793-16798. doi:10.1073/pnas.1821204116</w:t>
        </w:r>
      </w:hyperlink>
    </w:p>
    <w:p w14:paraId="00000076"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6">
        <w:r>
          <w:rPr>
            <w:rFonts w:ascii="Times New Roman" w:eastAsia="Times New Roman" w:hAnsi="Times New Roman" w:cs="Times New Roman"/>
          </w:rPr>
          <w:t>6.</w:t>
        </w:r>
        <w:r>
          <w:rPr>
            <w:rFonts w:ascii="Times New Roman" w:eastAsia="Times New Roman" w:hAnsi="Times New Roman" w:cs="Times New Roman"/>
          </w:rPr>
          <w:tab/>
          <w:t xml:space="preserve">Bui AL, Coates MM, </w:t>
        </w:r>
        <w:proofErr w:type="spellStart"/>
        <w:r>
          <w:rPr>
            <w:rFonts w:ascii="Times New Roman" w:eastAsia="Times New Roman" w:hAnsi="Times New Roman" w:cs="Times New Roman"/>
          </w:rPr>
          <w:t>Matthay</w:t>
        </w:r>
        <w:proofErr w:type="spellEnd"/>
        <w:r>
          <w:rPr>
            <w:rFonts w:ascii="Times New Roman" w:eastAsia="Times New Roman" w:hAnsi="Times New Roman" w:cs="Times New Roman"/>
          </w:rPr>
          <w:t xml:space="preserve"> EC. Years of life lost due to encounters with law enforcement in the USA 2015–2016. </w:t>
        </w:r>
      </w:hyperlink>
      <w:hyperlink r:id="rId27">
        <w:r>
          <w:rPr>
            <w:rFonts w:ascii="Times New Roman" w:eastAsia="Times New Roman" w:hAnsi="Times New Roman" w:cs="Times New Roman"/>
            <w:i/>
          </w:rPr>
          <w:t>J Epidemiol Community Health</w:t>
        </w:r>
      </w:hyperlink>
      <w:hyperlink r:id="rId28">
        <w:r>
          <w:rPr>
            <w:rFonts w:ascii="Times New Roman" w:eastAsia="Times New Roman" w:hAnsi="Times New Roman" w:cs="Times New Roman"/>
          </w:rPr>
          <w:t>. 2018;72(8):715-718. doi:10.1136/jech-2017-210059</w:t>
        </w:r>
      </w:hyperlink>
    </w:p>
    <w:p w14:paraId="00000077"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9">
        <w:r>
          <w:rPr>
            <w:rFonts w:ascii="Times New Roman" w:eastAsia="Times New Roman" w:hAnsi="Times New Roman" w:cs="Times New Roman"/>
          </w:rPr>
          <w:t>7.</w:t>
        </w:r>
        <w:r>
          <w:rPr>
            <w:rFonts w:ascii="Times New Roman" w:eastAsia="Times New Roman" w:hAnsi="Times New Roman" w:cs="Times New Roman"/>
          </w:rPr>
          <w:tab/>
          <w:t xml:space="preserve">Jacobs D, O’Brien RM. The Determinants of Deadly Force: A Structural Analysis of Police Violence. </w:t>
        </w:r>
      </w:hyperlink>
      <w:hyperlink r:id="rId30">
        <w:r>
          <w:rPr>
            <w:rFonts w:ascii="Times New Roman" w:eastAsia="Times New Roman" w:hAnsi="Times New Roman" w:cs="Times New Roman"/>
            <w:i/>
          </w:rPr>
          <w:t>American Journal of Sociology</w:t>
        </w:r>
      </w:hyperlink>
      <w:hyperlink r:id="rId31">
        <w:r>
          <w:rPr>
            <w:rFonts w:ascii="Times New Roman" w:eastAsia="Times New Roman" w:hAnsi="Times New Roman" w:cs="Times New Roman"/>
          </w:rPr>
          <w:t>. 1998;103(4):837-862. doi:10.1086/231291</w:t>
        </w:r>
      </w:hyperlink>
    </w:p>
    <w:p w14:paraId="00000078"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2">
        <w:r>
          <w:rPr>
            <w:rFonts w:ascii="Times New Roman" w:eastAsia="Times New Roman" w:hAnsi="Times New Roman" w:cs="Times New Roman"/>
          </w:rPr>
          <w:t>8.</w:t>
        </w:r>
        <w:r>
          <w:rPr>
            <w:rFonts w:ascii="Times New Roman" w:eastAsia="Times New Roman" w:hAnsi="Times New Roman" w:cs="Times New Roman"/>
          </w:rPr>
          <w:tab/>
          <w:t xml:space="preserve">Geller A, Fagan J, Tyler T, Link BG. Aggressive Policing and the Mental Health of Young Urban Men. </w:t>
        </w:r>
      </w:hyperlink>
      <w:hyperlink r:id="rId33">
        <w:r>
          <w:rPr>
            <w:rFonts w:ascii="Times New Roman" w:eastAsia="Times New Roman" w:hAnsi="Times New Roman" w:cs="Times New Roman"/>
            <w:i/>
          </w:rPr>
          <w:t>Am J Public Health</w:t>
        </w:r>
      </w:hyperlink>
      <w:hyperlink r:id="rId34">
        <w:r>
          <w:rPr>
            <w:rFonts w:ascii="Times New Roman" w:eastAsia="Times New Roman" w:hAnsi="Times New Roman" w:cs="Times New Roman"/>
          </w:rPr>
          <w:t>. 2014;104(12):2321-2327. doi:10.2105/AJPH.2014.302046</w:t>
        </w:r>
      </w:hyperlink>
    </w:p>
    <w:p w14:paraId="00000079"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5">
        <w:r>
          <w:rPr>
            <w:rFonts w:ascii="Times New Roman" w:eastAsia="Times New Roman" w:hAnsi="Times New Roman" w:cs="Times New Roman"/>
          </w:rPr>
          <w:t>9.</w:t>
        </w:r>
        <w:r>
          <w:rPr>
            <w:rFonts w:ascii="Times New Roman" w:eastAsia="Times New Roman" w:hAnsi="Times New Roman" w:cs="Times New Roman"/>
          </w:rPr>
          <w:tab/>
          <w:t xml:space="preserve">Alang S, McAlpine D, McClain M. Police Encounters as Stressors: Associations with Depression and Anxiety across Race. </w:t>
        </w:r>
      </w:hyperlink>
      <w:hyperlink r:id="rId36">
        <w:r>
          <w:rPr>
            <w:rFonts w:ascii="Times New Roman" w:eastAsia="Times New Roman" w:hAnsi="Times New Roman" w:cs="Times New Roman"/>
            <w:i/>
          </w:rPr>
          <w:t>Socius</w:t>
        </w:r>
      </w:hyperlink>
      <w:hyperlink r:id="rId37">
        <w:r>
          <w:rPr>
            <w:rFonts w:ascii="Times New Roman" w:eastAsia="Times New Roman" w:hAnsi="Times New Roman" w:cs="Times New Roman"/>
          </w:rPr>
          <w:t xml:space="preserve">. 2021;7:1-13. </w:t>
        </w:r>
        <w:proofErr w:type="spellStart"/>
        <w:r>
          <w:rPr>
            <w:rFonts w:ascii="Times New Roman" w:eastAsia="Times New Roman" w:hAnsi="Times New Roman" w:cs="Times New Roman"/>
          </w:rPr>
          <w:t>doi:https</w:t>
        </w:r>
        <w:proofErr w:type="spellEnd"/>
        <w:r>
          <w:rPr>
            <w:rFonts w:ascii="Times New Roman" w:eastAsia="Times New Roman" w:hAnsi="Times New Roman" w:cs="Times New Roman"/>
          </w:rPr>
          <w:t>://doi.org/10.1177/2378023121998128</w:t>
        </w:r>
      </w:hyperlink>
    </w:p>
    <w:p w14:paraId="0000007A"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8">
        <w:r>
          <w:rPr>
            <w:rFonts w:ascii="Times New Roman" w:eastAsia="Times New Roman" w:hAnsi="Times New Roman" w:cs="Times New Roman"/>
          </w:rPr>
          <w:t>10.</w:t>
        </w:r>
        <w:r>
          <w:rPr>
            <w:rFonts w:ascii="Times New Roman" w:eastAsia="Times New Roman" w:hAnsi="Times New Roman" w:cs="Times New Roman"/>
          </w:rPr>
          <w:tab/>
          <w:t xml:space="preserve">Salas-Hernández L, </w:t>
        </w:r>
        <w:proofErr w:type="spellStart"/>
        <w:r>
          <w:rPr>
            <w:rFonts w:ascii="Times New Roman" w:eastAsia="Times New Roman" w:hAnsi="Times New Roman" w:cs="Times New Roman"/>
          </w:rPr>
          <w:t>DeVylder</w:t>
        </w:r>
        <w:proofErr w:type="spellEnd"/>
        <w:r>
          <w:rPr>
            <w:rFonts w:ascii="Times New Roman" w:eastAsia="Times New Roman" w:hAnsi="Times New Roman" w:cs="Times New Roman"/>
          </w:rPr>
          <w:t xml:space="preserve"> JE, Cooper HLF, et al. Latent Class Profiles of Police Violence Exposure in 4 US Cities and Their Associations with Anticipation of Police Violence and Mental Health Outcomes. </w:t>
        </w:r>
      </w:hyperlink>
      <w:hyperlink r:id="rId39">
        <w:r>
          <w:rPr>
            <w:rFonts w:ascii="Times New Roman" w:eastAsia="Times New Roman" w:hAnsi="Times New Roman" w:cs="Times New Roman"/>
            <w:i/>
          </w:rPr>
          <w:t>J Urban Health</w:t>
        </w:r>
      </w:hyperlink>
      <w:hyperlink r:id="rId40">
        <w:r>
          <w:rPr>
            <w:rFonts w:ascii="Times New Roman" w:eastAsia="Times New Roman" w:hAnsi="Times New Roman" w:cs="Times New Roman"/>
          </w:rPr>
          <w:t>. 2022;99(4):655-668. doi:10.1007/s11524-022-00643-5</w:t>
        </w:r>
      </w:hyperlink>
    </w:p>
    <w:p w14:paraId="0000007B"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1">
        <w:r>
          <w:rPr>
            <w:rFonts w:ascii="Times New Roman" w:eastAsia="Times New Roman" w:hAnsi="Times New Roman" w:cs="Times New Roman"/>
          </w:rPr>
          <w:t>11.</w:t>
        </w:r>
        <w:r>
          <w:rPr>
            <w:rFonts w:ascii="Times New Roman" w:eastAsia="Times New Roman" w:hAnsi="Times New Roman" w:cs="Times New Roman"/>
          </w:rPr>
          <w:tab/>
        </w:r>
        <w:proofErr w:type="spellStart"/>
        <w:r>
          <w:rPr>
            <w:rFonts w:ascii="Times New Roman" w:eastAsia="Times New Roman" w:hAnsi="Times New Roman" w:cs="Times New Roman"/>
          </w:rPr>
          <w:t>Bor</w:t>
        </w:r>
        <w:proofErr w:type="spellEnd"/>
        <w:r>
          <w:rPr>
            <w:rFonts w:ascii="Times New Roman" w:eastAsia="Times New Roman" w:hAnsi="Times New Roman" w:cs="Times New Roman"/>
          </w:rPr>
          <w:t xml:space="preserve"> J, Venkataramani AS, Williams DR, Tsai AC. Police killings and their spillover effects on the mental health of black Americans: a population-based, quasi-experimental study. </w:t>
        </w:r>
      </w:hyperlink>
      <w:hyperlink r:id="rId42">
        <w:r>
          <w:rPr>
            <w:rFonts w:ascii="Times New Roman" w:eastAsia="Times New Roman" w:hAnsi="Times New Roman" w:cs="Times New Roman"/>
            <w:i/>
          </w:rPr>
          <w:t>Lancet</w:t>
        </w:r>
      </w:hyperlink>
      <w:hyperlink r:id="rId43">
        <w:r>
          <w:rPr>
            <w:rFonts w:ascii="Times New Roman" w:eastAsia="Times New Roman" w:hAnsi="Times New Roman" w:cs="Times New Roman"/>
          </w:rPr>
          <w:t>. 2018;392(10144):302-310. doi:10.1016/S0140-6736(18)31130-9</w:t>
        </w:r>
      </w:hyperlink>
    </w:p>
    <w:p w14:paraId="0000007C"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4">
        <w:r>
          <w:rPr>
            <w:rFonts w:ascii="Times New Roman" w:eastAsia="Times New Roman" w:hAnsi="Times New Roman" w:cs="Times New Roman"/>
          </w:rPr>
          <w:t>12.</w:t>
        </w:r>
        <w:r>
          <w:rPr>
            <w:rFonts w:ascii="Times New Roman" w:eastAsia="Times New Roman" w:hAnsi="Times New Roman" w:cs="Times New Roman"/>
          </w:rPr>
          <w:tab/>
          <w:t xml:space="preserve">Nguyen TT, Criss S, Michaels EK, et al. Progress and push-back: How the killings of Ahmaud </w:t>
        </w:r>
        <w:proofErr w:type="spellStart"/>
        <w:r>
          <w:rPr>
            <w:rFonts w:ascii="Times New Roman" w:eastAsia="Times New Roman" w:hAnsi="Times New Roman" w:cs="Times New Roman"/>
          </w:rPr>
          <w:t>Arbery</w:t>
        </w:r>
        <w:proofErr w:type="spellEnd"/>
        <w:r>
          <w:rPr>
            <w:rFonts w:ascii="Times New Roman" w:eastAsia="Times New Roman" w:hAnsi="Times New Roman" w:cs="Times New Roman"/>
          </w:rPr>
          <w:t xml:space="preserve">, Breonna Taylor, and George Floyd impacted public discourse on race and racism on Twitter. </w:t>
        </w:r>
      </w:hyperlink>
      <w:hyperlink r:id="rId45">
        <w:r>
          <w:rPr>
            <w:rFonts w:ascii="Times New Roman" w:eastAsia="Times New Roman" w:hAnsi="Times New Roman" w:cs="Times New Roman"/>
            <w:i/>
          </w:rPr>
          <w:t>SSM - Population Health</w:t>
        </w:r>
      </w:hyperlink>
      <w:hyperlink r:id="rId46">
        <w:r>
          <w:rPr>
            <w:rFonts w:ascii="Times New Roman" w:eastAsia="Times New Roman" w:hAnsi="Times New Roman" w:cs="Times New Roman"/>
          </w:rPr>
          <w:t>. 2021;15:100922. doi:10.1016/j.ssmph.2021.100922</w:t>
        </w:r>
      </w:hyperlink>
    </w:p>
    <w:p w14:paraId="0000007D"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7">
        <w:r>
          <w:rPr>
            <w:rFonts w:ascii="Times New Roman" w:eastAsia="Times New Roman" w:hAnsi="Times New Roman" w:cs="Times New Roman"/>
          </w:rPr>
          <w:t>13.</w:t>
        </w:r>
        <w:r>
          <w:rPr>
            <w:rFonts w:ascii="Times New Roman" w:eastAsia="Times New Roman" w:hAnsi="Times New Roman" w:cs="Times New Roman"/>
          </w:rPr>
          <w:tab/>
          <w:t xml:space="preserve">Eichstaedt JC, Sherman GT, Giorgi S, et al. The emotional and mental health impact of the murder of George Floyd on the US population. </w:t>
        </w:r>
      </w:hyperlink>
      <w:hyperlink r:id="rId48">
        <w:r>
          <w:rPr>
            <w:rFonts w:ascii="Times New Roman" w:eastAsia="Times New Roman" w:hAnsi="Times New Roman" w:cs="Times New Roman"/>
            <w:i/>
          </w:rPr>
          <w:t>Proceedings of the National Academy of Sciences</w:t>
        </w:r>
      </w:hyperlink>
      <w:hyperlink r:id="rId49">
        <w:r>
          <w:rPr>
            <w:rFonts w:ascii="Times New Roman" w:eastAsia="Times New Roman" w:hAnsi="Times New Roman" w:cs="Times New Roman"/>
          </w:rPr>
          <w:t>. 2021;118(39):e2109139118. doi:10.1073/pnas.2109139118</w:t>
        </w:r>
      </w:hyperlink>
    </w:p>
    <w:p w14:paraId="0000007E"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0">
        <w:r>
          <w:rPr>
            <w:rFonts w:ascii="Times New Roman" w:eastAsia="Times New Roman" w:hAnsi="Times New Roman" w:cs="Times New Roman"/>
          </w:rPr>
          <w:t>14.</w:t>
        </w:r>
        <w:r>
          <w:rPr>
            <w:rFonts w:ascii="Times New Roman" w:eastAsia="Times New Roman" w:hAnsi="Times New Roman" w:cs="Times New Roman"/>
          </w:rPr>
          <w:tab/>
          <w:t xml:space="preserve">Pickett JT, Graham A, Cullen FT. The American racial divide in fear of the police. </w:t>
        </w:r>
      </w:hyperlink>
      <w:hyperlink r:id="rId51">
        <w:r>
          <w:rPr>
            <w:rFonts w:ascii="Times New Roman" w:eastAsia="Times New Roman" w:hAnsi="Times New Roman" w:cs="Times New Roman"/>
            <w:i/>
          </w:rPr>
          <w:t>Criminology</w:t>
        </w:r>
      </w:hyperlink>
      <w:hyperlink r:id="rId52">
        <w:r>
          <w:rPr>
            <w:rFonts w:ascii="Times New Roman" w:eastAsia="Times New Roman" w:hAnsi="Times New Roman" w:cs="Times New Roman"/>
          </w:rPr>
          <w:t>. 2022;60(2):291-320. doi:10.1111/1745-9125.12298</w:t>
        </w:r>
      </w:hyperlink>
    </w:p>
    <w:p w14:paraId="0000007F"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3">
        <w:r>
          <w:rPr>
            <w:rFonts w:ascii="Times New Roman" w:eastAsia="Times New Roman" w:hAnsi="Times New Roman" w:cs="Times New Roman"/>
          </w:rPr>
          <w:t>15.</w:t>
        </w:r>
        <w:r>
          <w:rPr>
            <w:rFonts w:ascii="Times New Roman" w:eastAsia="Times New Roman" w:hAnsi="Times New Roman" w:cs="Times New Roman"/>
          </w:rPr>
          <w:tab/>
          <w:t xml:space="preserve">McLeod MN, Heller D, </w:t>
        </w:r>
        <w:proofErr w:type="spellStart"/>
        <w:r>
          <w:rPr>
            <w:rFonts w:ascii="Times New Roman" w:eastAsia="Times New Roman" w:hAnsi="Times New Roman" w:cs="Times New Roman"/>
          </w:rPr>
          <w:t>Manze</w:t>
        </w:r>
        <w:proofErr w:type="spellEnd"/>
        <w:r>
          <w:rPr>
            <w:rFonts w:ascii="Times New Roman" w:eastAsia="Times New Roman" w:hAnsi="Times New Roman" w:cs="Times New Roman"/>
          </w:rPr>
          <w:t xml:space="preserve"> MG, Echeverria SE. Police Interactions and the Mental Health of Black Americans: a Systematic Review. </w:t>
        </w:r>
      </w:hyperlink>
      <w:hyperlink r:id="rId54">
        <w:r>
          <w:rPr>
            <w:rFonts w:ascii="Times New Roman" w:eastAsia="Times New Roman" w:hAnsi="Times New Roman" w:cs="Times New Roman"/>
            <w:i/>
          </w:rPr>
          <w:t xml:space="preserve">J Racial </w:t>
        </w:r>
        <w:proofErr w:type="spellStart"/>
        <w:r>
          <w:rPr>
            <w:rFonts w:ascii="Times New Roman" w:eastAsia="Times New Roman" w:hAnsi="Times New Roman" w:cs="Times New Roman"/>
            <w:i/>
          </w:rPr>
          <w:t>Ethn</w:t>
        </w:r>
        <w:proofErr w:type="spellEnd"/>
        <w:r>
          <w:rPr>
            <w:rFonts w:ascii="Times New Roman" w:eastAsia="Times New Roman" w:hAnsi="Times New Roman" w:cs="Times New Roman"/>
            <w:i/>
          </w:rPr>
          <w:t xml:space="preserve"> Health Disparities</w:t>
        </w:r>
      </w:hyperlink>
      <w:hyperlink r:id="rId55">
        <w:r>
          <w:rPr>
            <w:rFonts w:ascii="Times New Roman" w:eastAsia="Times New Roman" w:hAnsi="Times New Roman" w:cs="Times New Roman"/>
          </w:rPr>
          <w:t>. 2020;7(1):10-27. doi:10.1007/s40615-019-00629-1</w:t>
        </w:r>
      </w:hyperlink>
    </w:p>
    <w:p w14:paraId="00000080"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6">
        <w:r>
          <w:rPr>
            <w:rFonts w:ascii="Times New Roman" w:eastAsia="Times New Roman" w:hAnsi="Times New Roman" w:cs="Times New Roman"/>
          </w:rPr>
          <w:t>16.</w:t>
        </w:r>
        <w:r>
          <w:rPr>
            <w:rFonts w:ascii="Times New Roman" w:eastAsia="Times New Roman" w:hAnsi="Times New Roman" w:cs="Times New Roman"/>
          </w:rPr>
          <w:tab/>
          <w:t xml:space="preserve">Haile R, Rowell-Cunsolo T, Hyacinthe MF, Alang S. “We (still) charge genocide”: A systematic review and synthesis of the direct and indirect health consequences of police violence in the United States. </w:t>
        </w:r>
      </w:hyperlink>
      <w:hyperlink r:id="rId57">
        <w:r>
          <w:rPr>
            <w:rFonts w:ascii="Times New Roman" w:eastAsia="Times New Roman" w:hAnsi="Times New Roman" w:cs="Times New Roman"/>
            <w:i/>
          </w:rPr>
          <w:t>Social Science &amp; Medicine</w:t>
        </w:r>
      </w:hyperlink>
      <w:hyperlink r:id="rId58">
        <w:r>
          <w:rPr>
            <w:rFonts w:ascii="Times New Roman" w:eastAsia="Times New Roman" w:hAnsi="Times New Roman" w:cs="Times New Roman"/>
          </w:rPr>
          <w:t>. 2023;322:115784. doi:10.1016/j.socscimed.2023.115784</w:t>
        </w:r>
      </w:hyperlink>
    </w:p>
    <w:p w14:paraId="00000081"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59">
        <w:r>
          <w:rPr>
            <w:rFonts w:ascii="Times New Roman" w:eastAsia="Times New Roman" w:hAnsi="Times New Roman" w:cs="Times New Roman"/>
          </w:rPr>
          <w:t>17.</w:t>
        </w:r>
        <w:r>
          <w:rPr>
            <w:rFonts w:ascii="Times New Roman" w:eastAsia="Times New Roman" w:hAnsi="Times New Roman" w:cs="Times New Roman"/>
          </w:rPr>
          <w:tab/>
        </w:r>
      </w:hyperlink>
      <w:hyperlink r:id="rId60">
        <w:r>
          <w:rPr>
            <w:rFonts w:ascii="Times New Roman" w:eastAsia="Times New Roman" w:hAnsi="Times New Roman" w:cs="Times New Roman"/>
            <w:i/>
          </w:rPr>
          <w:t>ICD-10 Mental Health Billable Diagnosis Codes in Alphabetical Order by Description</w:t>
        </w:r>
      </w:hyperlink>
      <w:hyperlink r:id="rId61">
        <w:r>
          <w:rPr>
            <w:rFonts w:ascii="Times New Roman" w:eastAsia="Times New Roman" w:hAnsi="Times New Roman" w:cs="Times New Roman"/>
          </w:rPr>
          <w:t>.; 2017. https://www.dhs.state.mn.us/main/groups/agencywide/documents/pub/dhs16_197744.pdf</w:t>
        </w:r>
      </w:hyperlink>
    </w:p>
    <w:p w14:paraId="00000082"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Pr>
          <w:rFonts w:ascii="Times New Roman" w:eastAsia="Times New Roman" w:hAnsi="Times New Roman" w:cs="Times New Roman"/>
          <w:color w:val="222222"/>
          <w:highlight w:val="white"/>
        </w:rPr>
        <w:t xml:space="preserve">18. </w:t>
      </w:r>
      <w:proofErr w:type="spellStart"/>
      <w:r>
        <w:rPr>
          <w:rFonts w:ascii="Times New Roman" w:eastAsia="Times New Roman" w:hAnsi="Times New Roman" w:cs="Times New Roman"/>
          <w:color w:val="222222"/>
          <w:highlight w:val="white"/>
        </w:rPr>
        <w:t>Heboyan</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Vahé</w:t>
      </w:r>
      <w:proofErr w:type="spellEnd"/>
      <w:r>
        <w:rPr>
          <w:rFonts w:ascii="Times New Roman" w:eastAsia="Times New Roman" w:hAnsi="Times New Roman" w:cs="Times New Roman"/>
          <w:color w:val="222222"/>
          <w:highlight w:val="white"/>
        </w:rPr>
        <w:t xml:space="preserve">, Scott Stevens, and William V. McCall. Effects of seasonality and daylight savings time on emergency department visits for mental health disorders. </w:t>
      </w:r>
      <w:r>
        <w:rPr>
          <w:rFonts w:ascii="Times New Roman" w:eastAsia="Times New Roman" w:hAnsi="Times New Roman" w:cs="Times New Roman"/>
          <w:i/>
          <w:color w:val="222222"/>
          <w:highlight w:val="white"/>
        </w:rPr>
        <w:t>The American Journal of Emergency Medicine.</w:t>
      </w:r>
      <w:r>
        <w:rPr>
          <w:rFonts w:ascii="Times New Roman" w:eastAsia="Times New Roman" w:hAnsi="Times New Roman" w:cs="Times New Roman"/>
          <w:color w:val="222222"/>
          <w:highlight w:val="white"/>
        </w:rPr>
        <w:t xml:space="preserve"> 2019;37(8):1476-1481.</w:t>
      </w:r>
    </w:p>
    <w:p w14:paraId="00000083"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Pr>
          <w:rFonts w:ascii="Times New Roman" w:eastAsia="Times New Roman" w:hAnsi="Times New Roman" w:cs="Times New Roman"/>
        </w:rPr>
        <w:t>19.</w:t>
      </w:r>
      <w:r>
        <w:rPr>
          <w:rFonts w:ascii="Times New Roman" w:eastAsia="Times New Roman" w:hAnsi="Times New Roman" w:cs="Times New Roman"/>
        </w:rPr>
        <w:tab/>
        <w:t xml:space="preserve">Walker K, Herman M, Eberwein K. </w:t>
      </w:r>
      <w:proofErr w:type="spellStart"/>
      <w:r>
        <w:rPr>
          <w:rFonts w:ascii="Times New Roman" w:eastAsia="Times New Roman" w:hAnsi="Times New Roman" w:cs="Times New Roman"/>
        </w:rPr>
        <w:t>tidycensus</w:t>
      </w:r>
      <w:proofErr w:type="spellEnd"/>
      <w:r>
        <w:rPr>
          <w:rFonts w:ascii="Times New Roman" w:eastAsia="Times New Roman" w:hAnsi="Times New Roman" w:cs="Times New Roman"/>
        </w:rPr>
        <w:t xml:space="preserve">: Load US Census Boundary and Attribute Data as </w:t>
      </w:r>
      <w:r>
        <w:rPr>
          <w:rFonts w:ascii="Times New Roman" w:eastAsia="Times New Roman" w:hAnsi="Times New Roman" w:cs="Times New Roman"/>
        </w:rPr>
        <w:lastRenderedPageBreak/>
        <w:t>“</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and ’sf’-Ready Data Frames. Published online January 30, 2023. Accessed April 14, 2023. https://CRAN.R-project.org/package=tidycensus</w:t>
      </w:r>
    </w:p>
    <w:p w14:paraId="00000084"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2">
        <w:r>
          <w:rPr>
            <w:rFonts w:ascii="Times New Roman" w:eastAsia="Times New Roman" w:hAnsi="Times New Roman" w:cs="Times New Roman"/>
          </w:rPr>
          <w:t>20.</w:t>
        </w:r>
        <w:r>
          <w:rPr>
            <w:rFonts w:ascii="Times New Roman" w:eastAsia="Times New Roman" w:hAnsi="Times New Roman" w:cs="Times New Roman"/>
          </w:rPr>
          <w:tab/>
          <w:t xml:space="preserve">Sampson RJ, Raudenbush SW, Earls F. Neighborhoods and Violent Crime: A Multilevel Study of Collective Efficacy. </w:t>
        </w:r>
      </w:hyperlink>
      <w:hyperlink r:id="rId63">
        <w:r>
          <w:rPr>
            <w:rFonts w:ascii="Times New Roman" w:eastAsia="Times New Roman" w:hAnsi="Times New Roman" w:cs="Times New Roman"/>
            <w:i/>
          </w:rPr>
          <w:t>Science, New Series</w:t>
        </w:r>
      </w:hyperlink>
      <w:hyperlink r:id="rId64">
        <w:r>
          <w:rPr>
            <w:rFonts w:ascii="Times New Roman" w:eastAsia="Times New Roman" w:hAnsi="Times New Roman" w:cs="Times New Roman"/>
          </w:rPr>
          <w:t>. 1997;277(5328):918-924. doi:10.1126/science.277.5328.918</w:t>
        </w:r>
      </w:hyperlink>
    </w:p>
    <w:p w14:paraId="00000085"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5">
        <w:r>
          <w:rPr>
            <w:rFonts w:ascii="Times New Roman" w:eastAsia="Times New Roman" w:hAnsi="Times New Roman" w:cs="Times New Roman"/>
          </w:rPr>
          <w:t>21.</w:t>
        </w:r>
        <w:r>
          <w:rPr>
            <w:rFonts w:ascii="Times New Roman" w:eastAsia="Times New Roman" w:hAnsi="Times New Roman" w:cs="Times New Roman"/>
          </w:rPr>
          <w:tab/>
          <w:t xml:space="preserve">Wodtke GT, Harding DJ, </w:t>
        </w:r>
        <w:proofErr w:type="spellStart"/>
        <w:r>
          <w:rPr>
            <w:rFonts w:ascii="Times New Roman" w:eastAsia="Times New Roman" w:hAnsi="Times New Roman" w:cs="Times New Roman"/>
          </w:rPr>
          <w:t>Elwert</w:t>
        </w:r>
        <w:proofErr w:type="spellEnd"/>
        <w:r>
          <w:rPr>
            <w:rFonts w:ascii="Times New Roman" w:eastAsia="Times New Roman" w:hAnsi="Times New Roman" w:cs="Times New Roman"/>
          </w:rPr>
          <w:t xml:space="preserve"> F. Neighborhood Effects in Temporal Perspective: The Impact of Long-Term Exposure to Concentrated Disadvantage on High School Graduation. </w:t>
        </w:r>
      </w:hyperlink>
      <w:hyperlink r:id="rId66">
        <w:r>
          <w:rPr>
            <w:rFonts w:ascii="Times New Roman" w:eastAsia="Times New Roman" w:hAnsi="Times New Roman" w:cs="Times New Roman"/>
            <w:i/>
          </w:rPr>
          <w:t xml:space="preserve">Am </w:t>
        </w:r>
        <w:proofErr w:type="spellStart"/>
        <w:r>
          <w:rPr>
            <w:rFonts w:ascii="Times New Roman" w:eastAsia="Times New Roman" w:hAnsi="Times New Roman" w:cs="Times New Roman"/>
            <w:i/>
          </w:rPr>
          <w:t>Sociol</w:t>
        </w:r>
        <w:proofErr w:type="spellEnd"/>
        <w:r>
          <w:rPr>
            <w:rFonts w:ascii="Times New Roman" w:eastAsia="Times New Roman" w:hAnsi="Times New Roman" w:cs="Times New Roman"/>
            <w:i/>
          </w:rPr>
          <w:t xml:space="preserve"> Rev</w:t>
        </w:r>
      </w:hyperlink>
      <w:hyperlink r:id="rId67">
        <w:r>
          <w:rPr>
            <w:rFonts w:ascii="Times New Roman" w:eastAsia="Times New Roman" w:hAnsi="Times New Roman" w:cs="Times New Roman"/>
          </w:rPr>
          <w:t>. 2011;76(5):713-736. doi:10.1177/0003122411420816</w:t>
        </w:r>
      </w:hyperlink>
    </w:p>
    <w:p w14:paraId="00000086"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8">
        <w:r>
          <w:rPr>
            <w:rFonts w:ascii="Times New Roman" w:eastAsia="Times New Roman" w:hAnsi="Times New Roman" w:cs="Times New Roman"/>
          </w:rPr>
          <w:t>22.</w:t>
        </w:r>
        <w:r>
          <w:rPr>
            <w:rFonts w:ascii="Times New Roman" w:eastAsia="Times New Roman" w:hAnsi="Times New Roman" w:cs="Times New Roman"/>
          </w:rPr>
          <w:tab/>
          <w:t xml:space="preserve">Lash TL. The Harm Done to Reproducibility by the Culture of Null Hypothesis Significance Testing. </w:t>
        </w:r>
      </w:hyperlink>
      <w:hyperlink r:id="rId69">
        <w:r>
          <w:rPr>
            <w:rFonts w:ascii="Times New Roman" w:eastAsia="Times New Roman" w:hAnsi="Times New Roman" w:cs="Times New Roman"/>
            <w:i/>
          </w:rPr>
          <w:t>American Journal of Epidemiology</w:t>
        </w:r>
      </w:hyperlink>
      <w:hyperlink r:id="rId70">
        <w:r>
          <w:rPr>
            <w:rFonts w:ascii="Times New Roman" w:eastAsia="Times New Roman" w:hAnsi="Times New Roman" w:cs="Times New Roman"/>
          </w:rPr>
          <w:t>. 2017;186(6):627-635. doi:10.1093/</w:t>
        </w:r>
        <w:proofErr w:type="spellStart"/>
        <w:r>
          <w:rPr>
            <w:rFonts w:ascii="Times New Roman" w:eastAsia="Times New Roman" w:hAnsi="Times New Roman" w:cs="Times New Roman"/>
          </w:rPr>
          <w:t>aje</w:t>
        </w:r>
        <w:proofErr w:type="spellEnd"/>
        <w:r>
          <w:rPr>
            <w:rFonts w:ascii="Times New Roman" w:eastAsia="Times New Roman" w:hAnsi="Times New Roman" w:cs="Times New Roman"/>
          </w:rPr>
          <w:t>/kwx261</w:t>
        </w:r>
      </w:hyperlink>
    </w:p>
    <w:p w14:paraId="00000087"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1">
        <w:r>
          <w:rPr>
            <w:rFonts w:ascii="Times New Roman" w:eastAsia="Times New Roman" w:hAnsi="Times New Roman" w:cs="Times New Roman"/>
          </w:rPr>
          <w:t>23.</w:t>
        </w:r>
        <w:r>
          <w:rPr>
            <w:rFonts w:ascii="Times New Roman" w:eastAsia="Times New Roman" w:hAnsi="Times New Roman" w:cs="Times New Roman"/>
          </w:rPr>
          <w:tab/>
          <w:t xml:space="preserve">Bailey ZD, Krieger N, Agénor M, Graves J, Linos N, Bassett MT. Structural racism and health inequities in the USA: evidence and interventions. </w:t>
        </w:r>
      </w:hyperlink>
      <w:hyperlink r:id="rId72">
        <w:r>
          <w:rPr>
            <w:rFonts w:ascii="Times New Roman" w:eastAsia="Times New Roman" w:hAnsi="Times New Roman" w:cs="Times New Roman"/>
            <w:i/>
          </w:rPr>
          <w:t>The Lancet</w:t>
        </w:r>
      </w:hyperlink>
      <w:hyperlink r:id="rId73">
        <w:r>
          <w:rPr>
            <w:rFonts w:ascii="Times New Roman" w:eastAsia="Times New Roman" w:hAnsi="Times New Roman" w:cs="Times New Roman"/>
          </w:rPr>
          <w:t>. 2017;389(10077):1453-1463. doi:10.1016/S0140-6736(17)30569-X</w:t>
        </w:r>
      </w:hyperlink>
    </w:p>
    <w:p w14:paraId="00000088"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4">
        <w:r>
          <w:rPr>
            <w:rFonts w:ascii="Times New Roman" w:eastAsia="Times New Roman" w:hAnsi="Times New Roman" w:cs="Times New Roman"/>
          </w:rPr>
          <w:t>24.</w:t>
        </w:r>
        <w:r>
          <w:rPr>
            <w:rFonts w:ascii="Times New Roman" w:eastAsia="Times New Roman" w:hAnsi="Times New Roman" w:cs="Times New Roman"/>
          </w:rPr>
          <w:tab/>
          <w:t xml:space="preserve">Phelan JC, Link BG. Is Racism a Fundamental Cause of Inequalities in Health? </w:t>
        </w:r>
      </w:hyperlink>
      <w:hyperlink r:id="rId75">
        <w:r>
          <w:rPr>
            <w:rFonts w:ascii="Times New Roman" w:eastAsia="Times New Roman" w:hAnsi="Times New Roman" w:cs="Times New Roman"/>
            <w:i/>
          </w:rPr>
          <w:t xml:space="preserve">Annu Rev </w:t>
        </w:r>
        <w:proofErr w:type="spellStart"/>
        <w:r>
          <w:rPr>
            <w:rFonts w:ascii="Times New Roman" w:eastAsia="Times New Roman" w:hAnsi="Times New Roman" w:cs="Times New Roman"/>
            <w:i/>
          </w:rPr>
          <w:t>Sociol</w:t>
        </w:r>
        <w:proofErr w:type="spellEnd"/>
      </w:hyperlink>
      <w:hyperlink r:id="rId76">
        <w:r>
          <w:rPr>
            <w:rFonts w:ascii="Times New Roman" w:eastAsia="Times New Roman" w:hAnsi="Times New Roman" w:cs="Times New Roman"/>
          </w:rPr>
          <w:t>. 2015;41(1):311-330. doi:10.1146/annurev-soc-073014-112305</w:t>
        </w:r>
      </w:hyperlink>
    </w:p>
    <w:p w14:paraId="00000089"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7">
        <w:r>
          <w:rPr>
            <w:rFonts w:ascii="Times New Roman" w:eastAsia="Times New Roman" w:hAnsi="Times New Roman" w:cs="Times New Roman"/>
          </w:rPr>
          <w:t>25.</w:t>
        </w:r>
        <w:r>
          <w:rPr>
            <w:rFonts w:ascii="Times New Roman" w:eastAsia="Times New Roman" w:hAnsi="Times New Roman" w:cs="Times New Roman"/>
          </w:rPr>
          <w:tab/>
        </w:r>
        <w:proofErr w:type="spellStart"/>
        <w:r>
          <w:rPr>
            <w:rFonts w:ascii="Times New Roman" w:eastAsia="Times New Roman" w:hAnsi="Times New Roman" w:cs="Times New Roman"/>
          </w:rPr>
          <w:t>Soss</w:t>
        </w:r>
        <w:proofErr w:type="spellEnd"/>
        <w:r>
          <w:rPr>
            <w:rFonts w:ascii="Times New Roman" w:eastAsia="Times New Roman" w:hAnsi="Times New Roman" w:cs="Times New Roman"/>
          </w:rPr>
          <w:t xml:space="preserve"> J, Weaver V. Police Are Our Government: Politics, Political Science, and the Policing of Race–Class Subjugated Communities. </w:t>
        </w:r>
      </w:hyperlink>
      <w:hyperlink r:id="rId78">
        <w:r>
          <w:rPr>
            <w:rFonts w:ascii="Times New Roman" w:eastAsia="Times New Roman" w:hAnsi="Times New Roman" w:cs="Times New Roman"/>
            <w:i/>
          </w:rPr>
          <w:t>Annual Review of Political Science</w:t>
        </w:r>
      </w:hyperlink>
      <w:hyperlink r:id="rId79">
        <w:r>
          <w:rPr>
            <w:rFonts w:ascii="Times New Roman" w:eastAsia="Times New Roman" w:hAnsi="Times New Roman" w:cs="Times New Roman"/>
          </w:rPr>
          <w:t>. 2017;20(1):565-591. doi:10.1146/annurev-polisci-060415-093825</w:t>
        </w:r>
      </w:hyperlink>
    </w:p>
    <w:p w14:paraId="0000008A"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0">
        <w:r>
          <w:rPr>
            <w:rFonts w:ascii="Times New Roman" w:eastAsia="Times New Roman" w:hAnsi="Times New Roman" w:cs="Times New Roman"/>
          </w:rPr>
          <w:t>26.</w:t>
        </w:r>
        <w:r>
          <w:rPr>
            <w:rFonts w:ascii="Times New Roman" w:eastAsia="Times New Roman" w:hAnsi="Times New Roman" w:cs="Times New Roman"/>
          </w:rPr>
          <w:tab/>
          <w:t xml:space="preserve">Onwuachi-Willig A. The Trauma of the Routine: Lessons on Cultural Trauma from the Emmett Till Verdict. </w:t>
        </w:r>
      </w:hyperlink>
      <w:hyperlink r:id="rId81">
        <w:r>
          <w:rPr>
            <w:rFonts w:ascii="Times New Roman" w:eastAsia="Times New Roman" w:hAnsi="Times New Roman" w:cs="Times New Roman"/>
            <w:i/>
          </w:rPr>
          <w:t>Sociological Theory</w:t>
        </w:r>
      </w:hyperlink>
      <w:hyperlink r:id="rId82">
        <w:r>
          <w:rPr>
            <w:rFonts w:ascii="Times New Roman" w:eastAsia="Times New Roman" w:hAnsi="Times New Roman" w:cs="Times New Roman"/>
          </w:rPr>
          <w:t>. 2016;34(4):335-357. doi:10.1177/0735275116679864</w:t>
        </w:r>
      </w:hyperlink>
    </w:p>
    <w:p w14:paraId="0000008B"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3">
        <w:r>
          <w:rPr>
            <w:rFonts w:ascii="Times New Roman" w:eastAsia="Times New Roman" w:hAnsi="Times New Roman" w:cs="Times New Roman"/>
          </w:rPr>
          <w:t>27.</w:t>
        </w:r>
        <w:r>
          <w:rPr>
            <w:rFonts w:ascii="Times New Roman" w:eastAsia="Times New Roman" w:hAnsi="Times New Roman" w:cs="Times New Roman"/>
          </w:rPr>
          <w:tab/>
          <w:t xml:space="preserve">Alang S, McAlpine DD, Hardeman R. Police Brutality and Mistrust in Medical Institutions. </w:t>
        </w:r>
      </w:hyperlink>
      <w:hyperlink r:id="rId84">
        <w:r>
          <w:rPr>
            <w:rFonts w:ascii="Times New Roman" w:eastAsia="Times New Roman" w:hAnsi="Times New Roman" w:cs="Times New Roman"/>
            <w:i/>
          </w:rPr>
          <w:t xml:space="preserve">J Racial </w:t>
        </w:r>
        <w:proofErr w:type="spellStart"/>
        <w:r>
          <w:rPr>
            <w:rFonts w:ascii="Times New Roman" w:eastAsia="Times New Roman" w:hAnsi="Times New Roman" w:cs="Times New Roman"/>
            <w:i/>
          </w:rPr>
          <w:t>Ethn</w:t>
        </w:r>
        <w:proofErr w:type="spellEnd"/>
        <w:r>
          <w:rPr>
            <w:rFonts w:ascii="Times New Roman" w:eastAsia="Times New Roman" w:hAnsi="Times New Roman" w:cs="Times New Roman"/>
            <w:i/>
          </w:rPr>
          <w:t xml:space="preserve"> Health Disparities</w:t>
        </w:r>
      </w:hyperlink>
      <w:hyperlink r:id="rId85">
        <w:r>
          <w:rPr>
            <w:rFonts w:ascii="Times New Roman" w:eastAsia="Times New Roman" w:hAnsi="Times New Roman" w:cs="Times New Roman"/>
          </w:rPr>
          <w:t>. 2020;7(4):760-768. doi:10.1007/s40615-020-00706-w</w:t>
        </w:r>
      </w:hyperlink>
    </w:p>
    <w:p w14:paraId="0000008C"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6">
        <w:r>
          <w:rPr>
            <w:rFonts w:ascii="Times New Roman" w:eastAsia="Times New Roman" w:hAnsi="Times New Roman" w:cs="Times New Roman"/>
          </w:rPr>
          <w:t>28.</w:t>
        </w:r>
        <w:r>
          <w:rPr>
            <w:rFonts w:ascii="Times New Roman" w:eastAsia="Times New Roman" w:hAnsi="Times New Roman" w:cs="Times New Roman"/>
          </w:rPr>
          <w:tab/>
        </w:r>
        <w:proofErr w:type="spellStart"/>
        <w:r>
          <w:rPr>
            <w:rFonts w:ascii="Times New Roman" w:eastAsia="Times New Roman" w:hAnsi="Times New Roman" w:cs="Times New Roman"/>
          </w:rPr>
          <w:t>Birong</w:t>
        </w:r>
        <w:proofErr w:type="spellEnd"/>
        <w:r>
          <w:rPr>
            <w:rFonts w:ascii="Times New Roman" w:eastAsia="Times New Roman" w:hAnsi="Times New Roman" w:cs="Times New Roman"/>
          </w:rPr>
          <w:t xml:space="preserve"> C. </w:t>
        </w:r>
      </w:hyperlink>
      <w:hyperlink r:id="rId87">
        <w:r>
          <w:rPr>
            <w:rFonts w:ascii="Times New Roman" w:eastAsia="Times New Roman" w:hAnsi="Times New Roman" w:cs="Times New Roman"/>
            <w:i/>
          </w:rPr>
          <w:t>The Influence of Police Brutality on the American Indian Movement’s Establishment in Minneapolis, 1968-1969</w:t>
        </w:r>
      </w:hyperlink>
      <w:hyperlink r:id="rId88">
        <w:r>
          <w:rPr>
            <w:rFonts w:ascii="Times New Roman" w:eastAsia="Times New Roman" w:hAnsi="Times New Roman" w:cs="Times New Roman"/>
          </w:rPr>
          <w:t>. University of Arizona.</w:t>
        </w:r>
      </w:hyperlink>
    </w:p>
    <w:p w14:paraId="0000008D" w14:textId="77777777" w:rsidR="00D07932" w:rsidRDefault="00D07932">
      <w:pPr>
        <w:spacing w:before="120" w:after="360"/>
        <w:rPr>
          <w:rFonts w:ascii="Times New Roman" w:eastAsia="Times New Roman" w:hAnsi="Times New Roman" w:cs="Times New Roman"/>
          <w:b/>
        </w:rPr>
      </w:pPr>
    </w:p>
    <w:p w14:paraId="0000008E" w14:textId="77777777" w:rsidR="00D07932" w:rsidRDefault="00D07932">
      <w:pPr>
        <w:spacing w:before="120" w:after="360"/>
        <w:rPr>
          <w:rFonts w:ascii="Times New Roman" w:eastAsia="Times New Roman" w:hAnsi="Times New Roman" w:cs="Times New Roman"/>
          <w:b/>
        </w:rPr>
      </w:pPr>
    </w:p>
    <w:p w14:paraId="0000008F" w14:textId="77777777" w:rsidR="00D07932" w:rsidRDefault="00D07932">
      <w:pPr>
        <w:spacing w:before="120" w:after="360"/>
        <w:rPr>
          <w:rFonts w:ascii="Times New Roman" w:eastAsia="Times New Roman" w:hAnsi="Times New Roman" w:cs="Times New Roman"/>
          <w:b/>
        </w:rPr>
      </w:pPr>
    </w:p>
    <w:p w14:paraId="00000090" w14:textId="77777777" w:rsidR="00D07932" w:rsidRDefault="00D07932">
      <w:pPr>
        <w:spacing w:before="120" w:after="360"/>
        <w:rPr>
          <w:rFonts w:ascii="Times New Roman" w:eastAsia="Times New Roman" w:hAnsi="Times New Roman" w:cs="Times New Roman"/>
          <w:b/>
        </w:rPr>
      </w:pPr>
    </w:p>
    <w:p w14:paraId="00000091" w14:textId="77777777" w:rsidR="00D07932" w:rsidRDefault="00D07932">
      <w:pPr>
        <w:spacing w:before="120" w:after="360"/>
        <w:rPr>
          <w:rFonts w:ascii="Times New Roman" w:eastAsia="Times New Roman" w:hAnsi="Times New Roman" w:cs="Times New Roman"/>
          <w:b/>
        </w:rPr>
      </w:pPr>
    </w:p>
    <w:p w14:paraId="00000092" w14:textId="77777777" w:rsidR="00D07932" w:rsidRDefault="00D07932">
      <w:pPr>
        <w:spacing w:before="120" w:after="360"/>
        <w:rPr>
          <w:rFonts w:ascii="Times New Roman" w:eastAsia="Times New Roman" w:hAnsi="Times New Roman" w:cs="Times New Roman"/>
          <w:b/>
        </w:rPr>
      </w:pPr>
    </w:p>
    <w:p w14:paraId="00000093" w14:textId="77777777" w:rsidR="00D07932" w:rsidRDefault="00D07932">
      <w:pPr>
        <w:spacing w:before="120" w:after="360"/>
        <w:rPr>
          <w:rFonts w:ascii="Times New Roman" w:eastAsia="Times New Roman" w:hAnsi="Times New Roman" w:cs="Times New Roman"/>
          <w:b/>
        </w:rPr>
      </w:pPr>
    </w:p>
    <w:p w14:paraId="00000094" w14:textId="77777777" w:rsidR="00D07932" w:rsidRDefault="00D07932">
      <w:pPr>
        <w:spacing w:before="120" w:after="360"/>
        <w:rPr>
          <w:rFonts w:ascii="Times New Roman" w:eastAsia="Times New Roman" w:hAnsi="Times New Roman" w:cs="Times New Roman"/>
          <w:b/>
        </w:rPr>
      </w:pPr>
    </w:p>
    <w:p w14:paraId="00000095" w14:textId="77777777" w:rsidR="00D07932" w:rsidRDefault="00D07932">
      <w:pPr>
        <w:spacing w:before="120" w:after="360"/>
        <w:rPr>
          <w:rFonts w:ascii="Times New Roman" w:eastAsia="Times New Roman" w:hAnsi="Times New Roman" w:cs="Times New Roman"/>
          <w:b/>
        </w:rPr>
      </w:pPr>
    </w:p>
    <w:p w14:paraId="00000096" w14:textId="77777777" w:rsidR="00D07932" w:rsidRDefault="00D07932">
      <w:pPr>
        <w:spacing w:before="120" w:after="360"/>
        <w:rPr>
          <w:rFonts w:ascii="Times New Roman" w:eastAsia="Times New Roman" w:hAnsi="Times New Roman" w:cs="Times New Roman"/>
          <w:b/>
        </w:rPr>
      </w:pPr>
    </w:p>
    <w:p w14:paraId="00000097" w14:textId="77777777" w:rsidR="00D07932" w:rsidRDefault="00D07932">
      <w:pPr>
        <w:spacing w:before="120" w:after="360"/>
        <w:rPr>
          <w:rFonts w:ascii="Times New Roman" w:eastAsia="Times New Roman" w:hAnsi="Times New Roman" w:cs="Times New Roman"/>
          <w:b/>
        </w:rPr>
      </w:pPr>
    </w:p>
    <w:p w14:paraId="00000098" w14:textId="77777777" w:rsidR="00D07932"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rPr>
        <w:lastRenderedPageBreak/>
        <w:t>Figures and Tables</w:t>
      </w:r>
    </w:p>
    <w:p w14:paraId="00000099" w14:textId="77777777" w:rsidR="00D07932"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43F59A9" wp14:editId="0D5F5368">
            <wp:extent cx="5943600" cy="36703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9"/>
                    <a:srcRect/>
                    <a:stretch>
                      <a:fillRect/>
                    </a:stretch>
                  </pic:blipFill>
                  <pic:spPr>
                    <a:xfrm>
                      <a:off x="0" y="0"/>
                      <a:ext cx="5943600" cy="3670300"/>
                    </a:xfrm>
                    <a:prstGeom prst="rect">
                      <a:avLst/>
                    </a:prstGeom>
                    <a:ln/>
                  </pic:spPr>
                </pic:pic>
              </a:graphicData>
            </a:graphic>
          </wp:inline>
        </w:drawing>
      </w:r>
    </w:p>
    <w:p w14:paraId="0000009A" w14:textId="77777777" w:rsidR="00D07932"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D0F7A4D" wp14:editId="75D39451">
            <wp:extent cx="5943600" cy="36703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0"/>
                    <a:srcRect/>
                    <a:stretch>
                      <a:fillRect/>
                    </a:stretch>
                  </pic:blipFill>
                  <pic:spPr>
                    <a:xfrm>
                      <a:off x="0" y="0"/>
                      <a:ext cx="5943600" cy="3670300"/>
                    </a:xfrm>
                    <a:prstGeom prst="rect">
                      <a:avLst/>
                    </a:prstGeom>
                    <a:ln/>
                  </pic:spPr>
                </pic:pic>
              </a:graphicData>
            </a:graphic>
          </wp:inline>
        </w:drawing>
      </w:r>
    </w:p>
    <w:p w14:paraId="0000009B" w14:textId="77777777" w:rsidR="00D07932" w:rsidRDefault="00000000">
      <w:pPr>
        <w:spacing w:before="120" w:after="360"/>
        <w:rPr>
          <w:rFonts w:ascii="Times New Roman" w:eastAsia="Times New Roman" w:hAnsi="Times New Roman" w:cs="Times New Roman"/>
          <w:b/>
        </w:rPr>
      </w:pPr>
      <w:r>
        <w:rPr>
          <w:noProof/>
        </w:rPr>
        <w:lastRenderedPageBreak/>
        <w:drawing>
          <wp:inline distT="114300" distB="114300" distL="114300" distR="114300" wp14:anchorId="50EDD80B" wp14:editId="4F85F822">
            <wp:extent cx="5562600" cy="73533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1"/>
                    <a:srcRect/>
                    <a:stretch>
                      <a:fillRect/>
                    </a:stretch>
                  </pic:blipFill>
                  <pic:spPr>
                    <a:xfrm>
                      <a:off x="0" y="0"/>
                      <a:ext cx="5562600" cy="7353300"/>
                    </a:xfrm>
                    <a:prstGeom prst="rect">
                      <a:avLst/>
                    </a:prstGeom>
                    <a:ln/>
                  </pic:spPr>
                </pic:pic>
              </a:graphicData>
            </a:graphic>
          </wp:inline>
        </w:drawing>
      </w:r>
    </w:p>
    <w:p w14:paraId="0000009C" w14:textId="77777777" w:rsidR="00D07932" w:rsidRDefault="00000000">
      <w:pPr>
        <w:spacing w:before="120" w:after="360"/>
        <w:rPr>
          <w:rFonts w:ascii="Times New Roman" w:eastAsia="Times New Roman" w:hAnsi="Times New Roman" w:cs="Times New Roman"/>
          <w:b/>
        </w:rPr>
      </w:pPr>
      <w:r>
        <w:rPr>
          <w:noProof/>
        </w:rPr>
        <w:lastRenderedPageBreak/>
        <w:drawing>
          <wp:inline distT="114300" distB="114300" distL="114300" distR="114300" wp14:anchorId="618D1DE5" wp14:editId="7DC0C975">
            <wp:extent cx="5943600" cy="66167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2"/>
                    <a:srcRect/>
                    <a:stretch>
                      <a:fillRect/>
                    </a:stretch>
                  </pic:blipFill>
                  <pic:spPr>
                    <a:xfrm>
                      <a:off x="0" y="0"/>
                      <a:ext cx="5943600" cy="6616700"/>
                    </a:xfrm>
                    <a:prstGeom prst="rect">
                      <a:avLst/>
                    </a:prstGeom>
                    <a:ln/>
                  </pic:spPr>
                </pic:pic>
              </a:graphicData>
            </a:graphic>
          </wp:inline>
        </w:drawing>
      </w:r>
    </w:p>
    <w:p w14:paraId="0000009D" w14:textId="77777777" w:rsidR="00D07932" w:rsidRDefault="00D07932">
      <w:pPr>
        <w:spacing w:before="120" w:after="360"/>
        <w:rPr>
          <w:rFonts w:ascii="Times New Roman" w:eastAsia="Times New Roman" w:hAnsi="Times New Roman" w:cs="Times New Roman"/>
          <w:b/>
        </w:rPr>
      </w:pPr>
    </w:p>
    <w:p w14:paraId="0000009E" w14:textId="77777777" w:rsidR="00D07932" w:rsidRDefault="00000000">
      <w:pPr>
        <w:spacing w:before="120" w:after="360"/>
        <w:rPr>
          <w:rFonts w:ascii="Times New Roman" w:eastAsia="Times New Roman" w:hAnsi="Times New Roman" w:cs="Times New Roman"/>
          <w:b/>
        </w:rPr>
      </w:pPr>
      <w:r>
        <w:rPr>
          <w:noProof/>
        </w:rPr>
        <w:lastRenderedPageBreak/>
        <w:drawing>
          <wp:inline distT="114300" distB="114300" distL="114300" distR="114300" wp14:anchorId="67FD8397" wp14:editId="03AE1BE4">
            <wp:extent cx="5943600" cy="42418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3"/>
                    <a:srcRect/>
                    <a:stretch>
                      <a:fillRect/>
                    </a:stretch>
                  </pic:blipFill>
                  <pic:spPr>
                    <a:xfrm>
                      <a:off x="0" y="0"/>
                      <a:ext cx="5943600" cy="4241800"/>
                    </a:xfrm>
                    <a:prstGeom prst="rect">
                      <a:avLst/>
                    </a:prstGeom>
                    <a:ln/>
                  </pic:spPr>
                </pic:pic>
              </a:graphicData>
            </a:graphic>
          </wp:inline>
        </w:drawing>
      </w:r>
    </w:p>
    <w:p w14:paraId="000000A0" w14:textId="28934A5E" w:rsidR="00D07932" w:rsidRPr="00A13572" w:rsidRDefault="00D07932">
      <w:pPr>
        <w:spacing w:before="120" w:after="360"/>
        <w:rPr>
          <w:rFonts w:ascii="Times New Roman" w:eastAsia="Times New Roman" w:hAnsi="Times New Roman" w:cs="Times New Roman"/>
          <w:b/>
        </w:rPr>
      </w:pPr>
    </w:p>
    <w:p w14:paraId="000000A1" w14:textId="77777777" w:rsidR="00D07932" w:rsidRDefault="00D07932">
      <w:pPr>
        <w:spacing w:before="120" w:after="360"/>
        <w:rPr>
          <w:rFonts w:ascii="Times New Roman" w:eastAsia="Times New Roman" w:hAnsi="Times New Roman" w:cs="Times New Roman"/>
          <w:b/>
        </w:rPr>
      </w:pPr>
    </w:p>
    <w:p w14:paraId="000000A2" w14:textId="77777777" w:rsidR="00D07932" w:rsidRDefault="00D07932">
      <w:pPr>
        <w:spacing w:before="120" w:after="360"/>
        <w:rPr>
          <w:rFonts w:ascii="Times New Roman" w:eastAsia="Times New Roman" w:hAnsi="Times New Roman" w:cs="Times New Roman"/>
          <w:b/>
        </w:rPr>
      </w:pPr>
    </w:p>
    <w:p w14:paraId="000000A3" w14:textId="77777777" w:rsidR="00D07932" w:rsidRDefault="00D07932">
      <w:pPr>
        <w:spacing w:before="120" w:after="360"/>
        <w:rPr>
          <w:rFonts w:ascii="Times New Roman" w:eastAsia="Times New Roman" w:hAnsi="Times New Roman" w:cs="Times New Roman"/>
          <w:color w:val="FFFFFF"/>
          <w:u w:val="single"/>
        </w:rPr>
      </w:pPr>
    </w:p>
    <w:p w14:paraId="000000A4" w14:textId="77777777" w:rsidR="00D07932" w:rsidRDefault="00D07932">
      <w:pPr>
        <w:rPr>
          <w:rFonts w:ascii="Times New Roman" w:eastAsia="Times New Roman" w:hAnsi="Times New Roman" w:cs="Times New Roman"/>
          <w:b/>
        </w:rPr>
      </w:pPr>
    </w:p>
    <w:sectPr w:rsidR="00D07932">
      <w:headerReference w:type="default" r:id="rId9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FD90" w14:textId="77777777" w:rsidR="00EF1B02" w:rsidRDefault="00EF1B02">
      <w:pPr>
        <w:spacing w:line="240" w:lineRule="auto"/>
      </w:pPr>
      <w:r>
        <w:separator/>
      </w:r>
    </w:p>
  </w:endnote>
  <w:endnote w:type="continuationSeparator" w:id="0">
    <w:p w14:paraId="19B88614" w14:textId="77777777" w:rsidR="00EF1B02" w:rsidRDefault="00EF1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EDE2" w14:textId="77777777" w:rsidR="00EF1B02" w:rsidRDefault="00EF1B02">
      <w:pPr>
        <w:spacing w:line="240" w:lineRule="auto"/>
      </w:pPr>
      <w:r>
        <w:separator/>
      </w:r>
    </w:p>
  </w:footnote>
  <w:footnote w:type="continuationSeparator" w:id="0">
    <w:p w14:paraId="25CC2614" w14:textId="77777777" w:rsidR="00EF1B02" w:rsidRDefault="00EF1B02">
      <w:pPr>
        <w:spacing w:line="240" w:lineRule="auto"/>
      </w:pPr>
      <w:r>
        <w:continuationSeparator/>
      </w:r>
    </w:p>
  </w:footnote>
  <w:footnote w:id="1">
    <w:p w14:paraId="000000A6" w14:textId="77777777" w:rsidR="00D07932"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Although the Latine post-killing effects tended to be less negative in areas of higher concentrated disadvantage (as depicted in Figure 5), all the estimated ZCTA-specific random coefficients for the Latine post-killing effect were negative in sign.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7" w14:textId="77777777" w:rsidR="00D07932" w:rsidRDefault="00D079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932"/>
    <w:rsid w:val="0012214A"/>
    <w:rsid w:val="001243D7"/>
    <w:rsid w:val="001854BF"/>
    <w:rsid w:val="00185C69"/>
    <w:rsid w:val="002A74C6"/>
    <w:rsid w:val="00340218"/>
    <w:rsid w:val="004350B2"/>
    <w:rsid w:val="00547BEE"/>
    <w:rsid w:val="005728A3"/>
    <w:rsid w:val="007F05BE"/>
    <w:rsid w:val="00854B6D"/>
    <w:rsid w:val="00925CB8"/>
    <w:rsid w:val="00A13572"/>
    <w:rsid w:val="00B03A3F"/>
    <w:rsid w:val="00B602EF"/>
    <w:rsid w:val="00C261D4"/>
    <w:rsid w:val="00CF087A"/>
    <w:rsid w:val="00D07932"/>
    <w:rsid w:val="00D8332D"/>
    <w:rsid w:val="00EF0C3E"/>
    <w:rsid w:val="00EF1B02"/>
    <w:rsid w:val="00FF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1B0C"/>
  <w15:docId w15:val="{7F6BBEE8-F851-4C90-8B53-BE411B8C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E08E6"/>
    <w:rPr>
      <w:color w:val="0000FF" w:themeColor="hyperlink"/>
      <w:u w:val="single"/>
    </w:rPr>
  </w:style>
  <w:style w:type="character" w:styleId="UnresolvedMention">
    <w:name w:val="Unresolved Mention"/>
    <w:basedOn w:val="DefaultParagraphFont"/>
    <w:uiPriority w:val="99"/>
    <w:semiHidden/>
    <w:unhideWhenUsed/>
    <w:rsid w:val="00AE0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Ei1tpa" TargetMode="External"/><Relationship Id="rId18" Type="http://schemas.openxmlformats.org/officeDocument/2006/relationships/hyperlink" Target="https://www.zotero.org/google-docs/?Ei1tpa" TargetMode="External"/><Relationship Id="rId26" Type="http://schemas.openxmlformats.org/officeDocument/2006/relationships/hyperlink" Target="https://www.zotero.org/google-docs/?Ei1tpa" TargetMode="External"/><Relationship Id="rId39" Type="http://schemas.openxmlformats.org/officeDocument/2006/relationships/hyperlink" Target="https://www.zotero.org/google-docs/?Ei1tpa" TargetMode="External"/><Relationship Id="rId21" Type="http://schemas.openxmlformats.org/officeDocument/2006/relationships/hyperlink" Target="https://www.zotero.org/google-docs/?Ei1tpa" TargetMode="External"/><Relationship Id="rId34" Type="http://schemas.openxmlformats.org/officeDocument/2006/relationships/hyperlink" Target="https://www.zotero.org/google-docs/?Ei1tpa" TargetMode="External"/><Relationship Id="rId42" Type="http://schemas.openxmlformats.org/officeDocument/2006/relationships/hyperlink" Target="https://www.zotero.org/google-docs/?Ei1tpa" TargetMode="External"/><Relationship Id="rId47" Type="http://schemas.openxmlformats.org/officeDocument/2006/relationships/hyperlink" Target="https://www.zotero.org/google-docs/?Ei1tpa" TargetMode="External"/><Relationship Id="rId50" Type="http://schemas.openxmlformats.org/officeDocument/2006/relationships/hyperlink" Target="https://www.zotero.org/google-docs/?Ei1tpa" TargetMode="External"/><Relationship Id="rId55" Type="http://schemas.openxmlformats.org/officeDocument/2006/relationships/hyperlink" Target="https://www.zotero.org/google-docs/?Ei1tpa" TargetMode="External"/><Relationship Id="rId63" Type="http://schemas.openxmlformats.org/officeDocument/2006/relationships/hyperlink" Target="https://www.zotero.org/google-docs/?Ei1tpa" TargetMode="External"/><Relationship Id="rId68" Type="http://schemas.openxmlformats.org/officeDocument/2006/relationships/hyperlink" Target="https://www.zotero.org/google-docs/?Ei1tpa" TargetMode="External"/><Relationship Id="rId76" Type="http://schemas.openxmlformats.org/officeDocument/2006/relationships/hyperlink" Target="https://www.zotero.org/google-docs/?Ei1tpa" TargetMode="External"/><Relationship Id="rId84" Type="http://schemas.openxmlformats.org/officeDocument/2006/relationships/hyperlink" Target="https://www.zotero.org/google-docs/?Ei1tpa" TargetMode="External"/><Relationship Id="rId89" Type="http://schemas.openxmlformats.org/officeDocument/2006/relationships/image" Target="media/image3.png"/><Relationship Id="rId7" Type="http://schemas.openxmlformats.org/officeDocument/2006/relationships/hyperlink" Target="https://www.zotero.org/google-docs/?HL0TLm" TargetMode="External"/><Relationship Id="rId71" Type="http://schemas.openxmlformats.org/officeDocument/2006/relationships/hyperlink" Target="https://www.zotero.org/google-docs/?Ei1tpa" TargetMode="External"/><Relationship Id="rId9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zotero.org/google-docs/?Ei1tpa" TargetMode="External"/><Relationship Id="rId29" Type="http://schemas.openxmlformats.org/officeDocument/2006/relationships/hyperlink" Target="https://www.zotero.org/google-docs/?Ei1tpa" TargetMode="External"/><Relationship Id="rId11" Type="http://schemas.openxmlformats.org/officeDocument/2006/relationships/hyperlink" Target="https://www.zotero.org/google-docs/?Ei1tpa" TargetMode="External"/><Relationship Id="rId24" Type="http://schemas.openxmlformats.org/officeDocument/2006/relationships/hyperlink" Target="https://www.zotero.org/google-docs/?Ei1tpa" TargetMode="External"/><Relationship Id="rId32" Type="http://schemas.openxmlformats.org/officeDocument/2006/relationships/hyperlink" Target="https://www.zotero.org/google-docs/?Ei1tpa" TargetMode="External"/><Relationship Id="rId37" Type="http://schemas.openxmlformats.org/officeDocument/2006/relationships/hyperlink" Target="https://www.zotero.org/google-docs/?Ei1tpa" TargetMode="External"/><Relationship Id="rId40" Type="http://schemas.openxmlformats.org/officeDocument/2006/relationships/hyperlink" Target="https://www.zotero.org/google-docs/?Ei1tpa" TargetMode="External"/><Relationship Id="rId45" Type="http://schemas.openxmlformats.org/officeDocument/2006/relationships/hyperlink" Target="https://www.zotero.org/google-docs/?Ei1tpa" TargetMode="External"/><Relationship Id="rId53" Type="http://schemas.openxmlformats.org/officeDocument/2006/relationships/hyperlink" Target="https://www.zotero.org/google-docs/?Ei1tpa" TargetMode="External"/><Relationship Id="rId58" Type="http://schemas.openxmlformats.org/officeDocument/2006/relationships/hyperlink" Target="https://www.zotero.org/google-docs/?Ei1tpa" TargetMode="External"/><Relationship Id="rId66" Type="http://schemas.openxmlformats.org/officeDocument/2006/relationships/hyperlink" Target="https://www.zotero.org/google-docs/?Ei1tpa" TargetMode="External"/><Relationship Id="rId74" Type="http://schemas.openxmlformats.org/officeDocument/2006/relationships/hyperlink" Target="https://www.zotero.org/google-docs/?Ei1tpa" TargetMode="External"/><Relationship Id="rId79" Type="http://schemas.openxmlformats.org/officeDocument/2006/relationships/hyperlink" Target="https://www.zotero.org/google-docs/?Ei1tpa" TargetMode="External"/><Relationship Id="rId87" Type="http://schemas.openxmlformats.org/officeDocument/2006/relationships/hyperlink" Target="https://www.zotero.org/google-docs/?Ei1tpa" TargetMode="External"/><Relationship Id="rId5" Type="http://schemas.openxmlformats.org/officeDocument/2006/relationships/footnotes" Target="footnotes.xml"/><Relationship Id="rId61" Type="http://schemas.openxmlformats.org/officeDocument/2006/relationships/hyperlink" Target="https://www.zotero.org/google-docs/?Ei1tpa" TargetMode="External"/><Relationship Id="rId82" Type="http://schemas.openxmlformats.org/officeDocument/2006/relationships/hyperlink" Target="https://www.zotero.org/google-docs/?Ei1tpa" TargetMode="External"/><Relationship Id="rId90" Type="http://schemas.openxmlformats.org/officeDocument/2006/relationships/image" Target="media/image4.png"/><Relationship Id="rId95" Type="http://schemas.openxmlformats.org/officeDocument/2006/relationships/fontTable" Target="fontTable.xml"/><Relationship Id="rId19" Type="http://schemas.openxmlformats.org/officeDocument/2006/relationships/hyperlink" Target="https://www.zotero.org/google-docs/?Ei1tpa" TargetMode="External"/><Relationship Id="rId14" Type="http://schemas.openxmlformats.org/officeDocument/2006/relationships/hyperlink" Target="https://www.zotero.org/google-docs/?Ei1tpa" TargetMode="External"/><Relationship Id="rId22" Type="http://schemas.openxmlformats.org/officeDocument/2006/relationships/hyperlink" Target="https://www.zotero.org/google-docs/?Ei1tpa" TargetMode="External"/><Relationship Id="rId27" Type="http://schemas.openxmlformats.org/officeDocument/2006/relationships/hyperlink" Target="https://www.zotero.org/google-docs/?Ei1tpa" TargetMode="External"/><Relationship Id="rId30" Type="http://schemas.openxmlformats.org/officeDocument/2006/relationships/hyperlink" Target="https://www.zotero.org/google-docs/?Ei1tpa" TargetMode="External"/><Relationship Id="rId35" Type="http://schemas.openxmlformats.org/officeDocument/2006/relationships/hyperlink" Target="https://www.zotero.org/google-docs/?Ei1tpa" TargetMode="External"/><Relationship Id="rId43" Type="http://schemas.openxmlformats.org/officeDocument/2006/relationships/hyperlink" Target="https://www.zotero.org/google-docs/?Ei1tpa" TargetMode="External"/><Relationship Id="rId48" Type="http://schemas.openxmlformats.org/officeDocument/2006/relationships/hyperlink" Target="https://www.zotero.org/google-docs/?Ei1tpa" TargetMode="External"/><Relationship Id="rId56" Type="http://schemas.openxmlformats.org/officeDocument/2006/relationships/hyperlink" Target="https://www.zotero.org/google-docs/?Ei1tpa" TargetMode="External"/><Relationship Id="rId64" Type="http://schemas.openxmlformats.org/officeDocument/2006/relationships/hyperlink" Target="https://www.zotero.org/google-docs/?Ei1tpa" TargetMode="External"/><Relationship Id="rId69" Type="http://schemas.openxmlformats.org/officeDocument/2006/relationships/hyperlink" Target="https://www.zotero.org/google-docs/?Ei1tpa" TargetMode="External"/><Relationship Id="rId77" Type="http://schemas.openxmlformats.org/officeDocument/2006/relationships/hyperlink" Target="https://www.zotero.org/google-docs/?Ei1tpa" TargetMode="External"/><Relationship Id="rId8" Type="http://schemas.openxmlformats.org/officeDocument/2006/relationships/hyperlink" Target="https://www.zotero.org/google-docs/?DlTPwa" TargetMode="External"/><Relationship Id="rId51" Type="http://schemas.openxmlformats.org/officeDocument/2006/relationships/hyperlink" Target="https://www.zotero.org/google-docs/?Ei1tpa" TargetMode="External"/><Relationship Id="rId72" Type="http://schemas.openxmlformats.org/officeDocument/2006/relationships/hyperlink" Target="https://www.zotero.org/google-docs/?Ei1tpa" TargetMode="External"/><Relationship Id="rId80" Type="http://schemas.openxmlformats.org/officeDocument/2006/relationships/hyperlink" Target="https://www.zotero.org/google-docs/?Ei1tpa" TargetMode="External"/><Relationship Id="rId85" Type="http://schemas.openxmlformats.org/officeDocument/2006/relationships/hyperlink" Target="https://www.zotero.org/google-docs/?Ei1tpa" TargetMode="External"/><Relationship Id="rId93"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zotero.org/google-docs/?Ei1tpa" TargetMode="External"/><Relationship Id="rId17" Type="http://schemas.openxmlformats.org/officeDocument/2006/relationships/hyperlink" Target="https://www.zotero.org/google-docs/?Ei1tpa" TargetMode="External"/><Relationship Id="rId25" Type="http://schemas.openxmlformats.org/officeDocument/2006/relationships/hyperlink" Target="https://www.zotero.org/google-docs/?Ei1tpa" TargetMode="External"/><Relationship Id="rId33" Type="http://schemas.openxmlformats.org/officeDocument/2006/relationships/hyperlink" Target="https://www.zotero.org/google-docs/?Ei1tpa" TargetMode="External"/><Relationship Id="rId38" Type="http://schemas.openxmlformats.org/officeDocument/2006/relationships/hyperlink" Target="https://www.zotero.org/google-docs/?Ei1tpa" TargetMode="External"/><Relationship Id="rId46" Type="http://schemas.openxmlformats.org/officeDocument/2006/relationships/hyperlink" Target="https://www.zotero.org/google-docs/?Ei1tpa" TargetMode="External"/><Relationship Id="rId59" Type="http://schemas.openxmlformats.org/officeDocument/2006/relationships/hyperlink" Target="https://www.zotero.org/google-docs/?Ei1tpa" TargetMode="External"/><Relationship Id="rId67" Type="http://schemas.openxmlformats.org/officeDocument/2006/relationships/hyperlink" Target="https://www.zotero.org/google-docs/?Ei1tpa" TargetMode="External"/><Relationship Id="rId20" Type="http://schemas.openxmlformats.org/officeDocument/2006/relationships/hyperlink" Target="https://www.zotero.org/google-docs/?Ei1tpa" TargetMode="External"/><Relationship Id="rId41" Type="http://schemas.openxmlformats.org/officeDocument/2006/relationships/hyperlink" Target="https://www.zotero.org/google-docs/?Ei1tpa" TargetMode="External"/><Relationship Id="rId54" Type="http://schemas.openxmlformats.org/officeDocument/2006/relationships/hyperlink" Target="https://www.zotero.org/google-docs/?Ei1tpa" TargetMode="External"/><Relationship Id="rId62" Type="http://schemas.openxmlformats.org/officeDocument/2006/relationships/hyperlink" Target="https://www.zotero.org/google-docs/?Ei1tpa" TargetMode="External"/><Relationship Id="rId70" Type="http://schemas.openxmlformats.org/officeDocument/2006/relationships/hyperlink" Target="https://www.zotero.org/google-docs/?Ei1tpa" TargetMode="External"/><Relationship Id="rId75" Type="http://schemas.openxmlformats.org/officeDocument/2006/relationships/hyperlink" Target="https://www.zotero.org/google-docs/?Ei1tpa" TargetMode="External"/><Relationship Id="rId83" Type="http://schemas.openxmlformats.org/officeDocument/2006/relationships/hyperlink" Target="https://www.zotero.org/google-docs/?Ei1tpa" TargetMode="External"/><Relationship Id="rId88" Type="http://schemas.openxmlformats.org/officeDocument/2006/relationships/hyperlink" Target="https://www.zotero.org/google-docs/?Ei1tpa" TargetMode="External"/><Relationship Id="rId91" Type="http://schemas.openxmlformats.org/officeDocument/2006/relationships/image" Target="media/image5.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zotero.org/google-docs/?Ei1tpa" TargetMode="External"/><Relationship Id="rId23" Type="http://schemas.openxmlformats.org/officeDocument/2006/relationships/hyperlink" Target="https://www.zotero.org/google-docs/?Ei1tpa" TargetMode="External"/><Relationship Id="rId28" Type="http://schemas.openxmlformats.org/officeDocument/2006/relationships/hyperlink" Target="https://www.zotero.org/google-docs/?Ei1tpa" TargetMode="External"/><Relationship Id="rId36" Type="http://schemas.openxmlformats.org/officeDocument/2006/relationships/hyperlink" Target="https://www.zotero.org/google-docs/?Ei1tpa" TargetMode="External"/><Relationship Id="rId49" Type="http://schemas.openxmlformats.org/officeDocument/2006/relationships/hyperlink" Target="https://www.zotero.org/google-docs/?Ei1tpa" TargetMode="External"/><Relationship Id="rId57" Type="http://schemas.openxmlformats.org/officeDocument/2006/relationships/hyperlink" Target="https://www.zotero.org/google-docs/?Ei1tpa" TargetMode="External"/><Relationship Id="rId10" Type="http://schemas.openxmlformats.org/officeDocument/2006/relationships/image" Target="media/image2.png"/><Relationship Id="rId31" Type="http://schemas.openxmlformats.org/officeDocument/2006/relationships/hyperlink" Target="https://www.zotero.org/google-docs/?Ei1tpa" TargetMode="External"/><Relationship Id="rId44" Type="http://schemas.openxmlformats.org/officeDocument/2006/relationships/hyperlink" Target="https://www.zotero.org/google-docs/?Ei1tpa" TargetMode="External"/><Relationship Id="rId52" Type="http://schemas.openxmlformats.org/officeDocument/2006/relationships/hyperlink" Target="https://www.zotero.org/google-docs/?Ei1tpa" TargetMode="External"/><Relationship Id="rId60" Type="http://schemas.openxmlformats.org/officeDocument/2006/relationships/hyperlink" Target="https://www.zotero.org/google-docs/?Ei1tpa" TargetMode="External"/><Relationship Id="rId65" Type="http://schemas.openxmlformats.org/officeDocument/2006/relationships/hyperlink" Target="https://www.zotero.org/google-docs/?Ei1tpa" TargetMode="External"/><Relationship Id="rId73" Type="http://schemas.openxmlformats.org/officeDocument/2006/relationships/hyperlink" Target="https://www.zotero.org/google-docs/?Ei1tpa" TargetMode="External"/><Relationship Id="rId78" Type="http://schemas.openxmlformats.org/officeDocument/2006/relationships/hyperlink" Target="https://www.zotero.org/google-docs/?Ei1tpa" TargetMode="External"/><Relationship Id="rId81" Type="http://schemas.openxmlformats.org/officeDocument/2006/relationships/hyperlink" Target="https://www.zotero.org/google-docs/?Ei1tpa" TargetMode="External"/><Relationship Id="rId86" Type="http://schemas.openxmlformats.org/officeDocument/2006/relationships/hyperlink" Target="https://www.zotero.org/google-docs/?Ei1tpa"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vTyKEW97X1dLlP+fAbJ5A935A==">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17388</Words>
  <Characters>118244</Characters>
  <Application>Microsoft Office Word</Application>
  <DocSecurity>0</DocSecurity>
  <Lines>19707</Lines>
  <Paragraphs>11302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13</cp:revision>
  <dcterms:created xsi:type="dcterms:W3CDTF">2023-08-26T04:56:00Z</dcterms:created>
  <dcterms:modified xsi:type="dcterms:W3CDTF">2023-08-26T05:45:00Z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99fa1349b7b9496f0469ab10c1f4622bbdcd4ff3f6d7bccfa178fa516b24851c</vt:lpwstr>
  </property>
  <property fmtid="{D5CDD505-2E9C-101B-9397-08002B2CF9AE}" pid="3" name="ZOTERO_PREF_1">
    <vt:lpwstr>&lt;data data-version="3" zotero-version="6.0.26"&gt;&lt;session id="I42M53ID"/&gt;&lt;style id="http://www.zotero.org/styles/american-medical-association" hasBibliography="1" bibliographyStyleHasBeenSet="0"/&gt;&lt;prefs&gt;&lt;pref name="fieldType" value="Field"/&gt;&lt;/prefs&gt;&lt;/data&gt;</vt:lpwstr>
  </property>
</Properties>
</file>