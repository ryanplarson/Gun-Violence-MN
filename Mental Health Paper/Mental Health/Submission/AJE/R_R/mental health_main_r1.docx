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07932" w:rsidRDefault="00000000">
      <w:pPr>
        <w:rPr>
          <w:rFonts w:ascii="Times New Roman" w:eastAsia="Times New Roman" w:hAnsi="Times New Roman" w:cs="Times New Roman"/>
        </w:rPr>
      </w:pPr>
      <w:r>
        <w:rPr>
          <w:rFonts w:ascii="Times New Roman" w:eastAsia="Times New Roman" w:hAnsi="Times New Roman" w:cs="Times New Roman"/>
        </w:rPr>
        <w:t xml:space="preserve">The Mental Health Consequences Before and After George Floyd’s Murder in Minneapolis in Black,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and White Communities</w:t>
      </w:r>
    </w:p>
    <w:p w14:paraId="00000002" w14:textId="77777777" w:rsidR="00D07932" w:rsidRDefault="00D07932">
      <w:pPr>
        <w:rPr>
          <w:rFonts w:ascii="Times New Roman" w:eastAsia="Times New Roman" w:hAnsi="Times New Roman" w:cs="Times New Roman"/>
        </w:rPr>
      </w:pPr>
    </w:p>
    <w:p w14:paraId="00000003" w14:textId="77777777" w:rsidR="00D07932" w:rsidRDefault="00D07932">
      <w:pPr>
        <w:rPr>
          <w:rFonts w:ascii="Times New Roman" w:eastAsia="Times New Roman" w:hAnsi="Times New Roman" w:cs="Times New Roman"/>
        </w:rPr>
      </w:pPr>
    </w:p>
    <w:p w14:paraId="00000004" w14:textId="77777777" w:rsidR="00D07932" w:rsidRDefault="00000000">
      <w:pPr>
        <w:rPr>
          <w:rFonts w:ascii="Times New Roman" w:eastAsia="Times New Roman" w:hAnsi="Times New Roman" w:cs="Times New Roman"/>
        </w:rPr>
      </w:pPr>
      <w:r>
        <w:rPr>
          <w:rFonts w:ascii="Times New Roman" w:eastAsia="Times New Roman" w:hAnsi="Times New Roman" w:cs="Times New Roman"/>
        </w:rPr>
        <w:t>Abstract</w:t>
      </w:r>
    </w:p>
    <w:p w14:paraId="00000005" w14:textId="77777777" w:rsidR="00D07932" w:rsidRDefault="00D07932">
      <w:pPr>
        <w:rPr>
          <w:rFonts w:ascii="Times New Roman" w:eastAsia="Times New Roman" w:hAnsi="Times New Roman" w:cs="Times New Roman"/>
        </w:rPr>
      </w:pPr>
    </w:p>
    <w:p w14:paraId="00000006" w14:textId="77777777" w:rsidR="00D07932" w:rsidRDefault="00000000">
      <w:pPr>
        <w:rPr>
          <w:rFonts w:ascii="Times New Roman" w:eastAsia="Times New Roman" w:hAnsi="Times New Roman" w:cs="Times New Roman"/>
        </w:rPr>
      </w:pPr>
      <w:r>
        <w:rPr>
          <w:rFonts w:ascii="Times New Roman" w:eastAsia="Times New Roman" w:hAnsi="Times New Roman" w:cs="Times New Roman"/>
        </w:rPr>
        <w:t xml:space="preserve">The high-profile police murder of George Floyd is likely to have an aftermath of negative health consequences, particularly among Black people. Our study evaluates the impact of the murder of Mr. Floyd on mental health in Black,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and white communities in Minneapolis, Minnesota. We constructed a panel dataset merging data from the Minnesota Hospital Association, Minnesota Department of Natural Resources, Minneapolis Police Department, and American Community Survey. First, we specify an overall and racial subgroup autoregressive interrupted time-series design to identify the impact of the murder on rates of mental health hospital discharge at the city-level. We then examine the spatial heterogeneity in the impact of the murder by specifying zip code tabulation area (ZCTA)-level panel models. We find a 0.23 per 1,000 increase in mental health conditions among Black people in the immediate post-murder period, followed by a weekly decline (-.007) in mental health diagnoses. We do not find a substantial rate increase in White or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residents. Further, our analyses at the ZCTA-week-level corroborate these findings, while showing that the increase for Black residents was </w:t>
      </w:r>
      <w:r>
        <w:rPr>
          <w:rFonts w:ascii="Times New Roman" w:eastAsia="Times New Roman" w:hAnsi="Times New Roman" w:cs="Times New Roman"/>
          <w:i/>
        </w:rPr>
        <w:t>global</w:t>
      </w:r>
      <w:r>
        <w:rPr>
          <w:rFonts w:ascii="Times New Roman" w:eastAsia="Times New Roman" w:hAnsi="Times New Roman" w:cs="Times New Roman"/>
        </w:rPr>
        <w:t xml:space="preserve">. These findings speak to the traumatizing effects of police violence and the short- and longer-term public health consequences for Black communities. </w:t>
      </w:r>
    </w:p>
    <w:p w14:paraId="00000007" w14:textId="77777777" w:rsidR="00D07932" w:rsidRDefault="00D07932">
      <w:pPr>
        <w:rPr>
          <w:rFonts w:ascii="Times New Roman" w:eastAsia="Times New Roman" w:hAnsi="Times New Roman" w:cs="Times New Roman"/>
        </w:rPr>
      </w:pPr>
    </w:p>
    <w:p w14:paraId="00000008" w14:textId="77777777" w:rsidR="00D07932" w:rsidRDefault="00D07932">
      <w:pPr>
        <w:rPr>
          <w:rFonts w:ascii="Times New Roman" w:eastAsia="Times New Roman" w:hAnsi="Times New Roman" w:cs="Times New Roman"/>
        </w:rPr>
      </w:pPr>
    </w:p>
    <w:p w14:paraId="00000009" w14:textId="77777777" w:rsidR="00D07932" w:rsidRDefault="00D07932">
      <w:pPr>
        <w:rPr>
          <w:rFonts w:ascii="Times New Roman" w:eastAsia="Times New Roman" w:hAnsi="Times New Roman" w:cs="Times New Roman"/>
        </w:rPr>
      </w:pPr>
    </w:p>
    <w:p w14:paraId="0000000A" w14:textId="77777777" w:rsidR="00D07932" w:rsidRDefault="00D07932">
      <w:pPr>
        <w:rPr>
          <w:rFonts w:ascii="Times New Roman" w:eastAsia="Times New Roman" w:hAnsi="Times New Roman" w:cs="Times New Roman"/>
        </w:rPr>
      </w:pPr>
    </w:p>
    <w:p w14:paraId="0000000B" w14:textId="77777777" w:rsidR="00D07932" w:rsidRDefault="00D07932">
      <w:pPr>
        <w:rPr>
          <w:rFonts w:ascii="Times New Roman" w:eastAsia="Times New Roman" w:hAnsi="Times New Roman" w:cs="Times New Roman"/>
        </w:rPr>
      </w:pPr>
    </w:p>
    <w:p w14:paraId="0000000C" w14:textId="77777777" w:rsidR="00D07932" w:rsidRDefault="00D07932">
      <w:pPr>
        <w:rPr>
          <w:rFonts w:ascii="Times New Roman" w:eastAsia="Times New Roman" w:hAnsi="Times New Roman" w:cs="Times New Roman"/>
        </w:rPr>
      </w:pPr>
    </w:p>
    <w:p w14:paraId="0000000D" w14:textId="77777777" w:rsidR="00D07932" w:rsidRDefault="00D07932">
      <w:pPr>
        <w:rPr>
          <w:rFonts w:ascii="Times New Roman" w:eastAsia="Times New Roman" w:hAnsi="Times New Roman" w:cs="Times New Roman"/>
        </w:rPr>
      </w:pPr>
    </w:p>
    <w:p w14:paraId="0000000E" w14:textId="77777777" w:rsidR="00D07932" w:rsidRDefault="00D07932">
      <w:pPr>
        <w:rPr>
          <w:rFonts w:ascii="Times New Roman" w:eastAsia="Times New Roman" w:hAnsi="Times New Roman" w:cs="Times New Roman"/>
        </w:rPr>
      </w:pPr>
    </w:p>
    <w:p w14:paraId="0000000F" w14:textId="77777777" w:rsidR="00D07932" w:rsidRDefault="00D07932">
      <w:pPr>
        <w:rPr>
          <w:rFonts w:ascii="Times New Roman" w:eastAsia="Times New Roman" w:hAnsi="Times New Roman" w:cs="Times New Roman"/>
        </w:rPr>
      </w:pPr>
    </w:p>
    <w:p w14:paraId="00000010" w14:textId="77777777" w:rsidR="00D07932" w:rsidRDefault="00D07932">
      <w:pPr>
        <w:rPr>
          <w:rFonts w:ascii="Times New Roman" w:eastAsia="Times New Roman" w:hAnsi="Times New Roman" w:cs="Times New Roman"/>
        </w:rPr>
      </w:pPr>
    </w:p>
    <w:p w14:paraId="00000011" w14:textId="77777777" w:rsidR="00D07932" w:rsidRDefault="00D07932">
      <w:pPr>
        <w:rPr>
          <w:rFonts w:ascii="Times New Roman" w:eastAsia="Times New Roman" w:hAnsi="Times New Roman" w:cs="Times New Roman"/>
        </w:rPr>
      </w:pPr>
    </w:p>
    <w:p w14:paraId="00000012" w14:textId="77777777" w:rsidR="00D07932" w:rsidRDefault="00D07932">
      <w:pPr>
        <w:rPr>
          <w:rFonts w:ascii="Times New Roman" w:eastAsia="Times New Roman" w:hAnsi="Times New Roman" w:cs="Times New Roman"/>
        </w:rPr>
      </w:pPr>
    </w:p>
    <w:p w14:paraId="00000013" w14:textId="77777777" w:rsidR="00D07932" w:rsidRDefault="00D07932">
      <w:pPr>
        <w:rPr>
          <w:rFonts w:ascii="Times New Roman" w:eastAsia="Times New Roman" w:hAnsi="Times New Roman" w:cs="Times New Roman"/>
        </w:rPr>
      </w:pPr>
    </w:p>
    <w:p w14:paraId="00000014" w14:textId="77777777" w:rsidR="00D07932" w:rsidRDefault="00D07932">
      <w:pPr>
        <w:rPr>
          <w:rFonts w:ascii="Times New Roman" w:eastAsia="Times New Roman" w:hAnsi="Times New Roman" w:cs="Times New Roman"/>
        </w:rPr>
      </w:pPr>
    </w:p>
    <w:p w14:paraId="00000015" w14:textId="77777777" w:rsidR="00D07932" w:rsidRDefault="00D07932">
      <w:pPr>
        <w:rPr>
          <w:rFonts w:ascii="Times New Roman" w:eastAsia="Times New Roman" w:hAnsi="Times New Roman" w:cs="Times New Roman"/>
        </w:rPr>
      </w:pPr>
    </w:p>
    <w:p w14:paraId="00000016" w14:textId="77777777" w:rsidR="00D07932" w:rsidRDefault="00D07932">
      <w:pPr>
        <w:rPr>
          <w:rFonts w:ascii="Times New Roman" w:eastAsia="Times New Roman" w:hAnsi="Times New Roman" w:cs="Times New Roman"/>
        </w:rPr>
      </w:pPr>
    </w:p>
    <w:p w14:paraId="00000017" w14:textId="77777777" w:rsidR="00D07932" w:rsidRDefault="00D07932">
      <w:pPr>
        <w:rPr>
          <w:rFonts w:ascii="Times New Roman" w:eastAsia="Times New Roman" w:hAnsi="Times New Roman" w:cs="Times New Roman"/>
        </w:rPr>
      </w:pPr>
    </w:p>
    <w:p w14:paraId="00000018" w14:textId="77777777" w:rsidR="00D07932" w:rsidRDefault="00D07932">
      <w:pPr>
        <w:rPr>
          <w:rFonts w:ascii="Times New Roman" w:eastAsia="Times New Roman" w:hAnsi="Times New Roman" w:cs="Times New Roman"/>
        </w:rPr>
      </w:pPr>
    </w:p>
    <w:p w14:paraId="00000019" w14:textId="77777777" w:rsidR="00D07932" w:rsidRDefault="00D07932">
      <w:pPr>
        <w:rPr>
          <w:rFonts w:ascii="Times New Roman" w:eastAsia="Times New Roman" w:hAnsi="Times New Roman" w:cs="Times New Roman"/>
        </w:rPr>
      </w:pPr>
    </w:p>
    <w:p w14:paraId="0000001A" w14:textId="77777777" w:rsidR="00D07932" w:rsidRDefault="00D07932">
      <w:pPr>
        <w:rPr>
          <w:rFonts w:ascii="Times New Roman" w:eastAsia="Times New Roman" w:hAnsi="Times New Roman" w:cs="Times New Roman"/>
        </w:rPr>
      </w:pPr>
    </w:p>
    <w:p w14:paraId="0000001B" w14:textId="77777777" w:rsidR="00D07932" w:rsidRDefault="00D07932">
      <w:pPr>
        <w:rPr>
          <w:rFonts w:ascii="Times New Roman" w:eastAsia="Times New Roman" w:hAnsi="Times New Roman" w:cs="Times New Roman"/>
        </w:rPr>
      </w:pPr>
    </w:p>
    <w:p w14:paraId="0000001C" w14:textId="77777777" w:rsidR="00D07932" w:rsidRDefault="00D07932">
      <w:pPr>
        <w:rPr>
          <w:rFonts w:ascii="Times New Roman" w:eastAsia="Times New Roman" w:hAnsi="Times New Roman" w:cs="Times New Roman"/>
        </w:rPr>
      </w:pPr>
    </w:p>
    <w:p w14:paraId="0000001D" w14:textId="77777777" w:rsidR="00D07932" w:rsidRDefault="00D07932">
      <w:pPr>
        <w:rPr>
          <w:rFonts w:ascii="Times New Roman" w:eastAsia="Times New Roman" w:hAnsi="Times New Roman" w:cs="Times New Roman"/>
        </w:rPr>
      </w:pPr>
    </w:p>
    <w:p w14:paraId="0000001E" w14:textId="77777777" w:rsidR="00D07932"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The Mental Health Consequences Before and After George Floyd’s Murder in Minneapolis in Black,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and White Communities</w:t>
      </w:r>
    </w:p>
    <w:p w14:paraId="0000001F" w14:textId="77777777" w:rsidR="00D07932" w:rsidRDefault="00D07932">
      <w:pPr>
        <w:rPr>
          <w:rFonts w:ascii="Times New Roman" w:eastAsia="Times New Roman" w:hAnsi="Times New Roman" w:cs="Times New Roman"/>
        </w:rPr>
      </w:pPr>
    </w:p>
    <w:p w14:paraId="00000020" w14:textId="77777777" w:rsidR="00D07932" w:rsidRDefault="00000000">
      <w:pPr>
        <w:rPr>
          <w:rFonts w:ascii="Times New Roman" w:eastAsia="Times New Roman" w:hAnsi="Times New Roman" w:cs="Times New Roman"/>
          <w:b/>
        </w:rPr>
      </w:pPr>
      <w:r>
        <w:rPr>
          <w:rFonts w:ascii="Times New Roman" w:eastAsia="Times New Roman" w:hAnsi="Times New Roman" w:cs="Times New Roman"/>
          <w:b/>
        </w:rPr>
        <w:t>Introduction</w:t>
      </w:r>
    </w:p>
    <w:p w14:paraId="00000021" w14:textId="77777777" w:rsidR="00D07932" w:rsidRDefault="00D07932">
      <w:pPr>
        <w:rPr>
          <w:rFonts w:ascii="Times New Roman" w:eastAsia="Times New Roman" w:hAnsi="Times New Roman" w:cs="Times New Roman"/>
        </w:rPr>
      </w:pPr>
    </w:p>
    <w:p w14:paraId="00000022" w14:textId="7D3F44CD" w:rsidR="00D07932"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Racialized police violence has been pervasive throughout United States history. As James Baldwin noted, “History is not something you read about in a book; history is not even the past, it’s the present, because everybody operates, whether or not we know it, out of assumptions which are produced only, and only by our history.”</w:t>
      </w:r>
      <w:r w:rsidR="00EF0C3E">
        <w:rPr>
          <w:rFonts w:ascii="Times New Roman" w:eastAsia="Times New Roman" w:hAnsi="Times New Roman" w:cs="Times New Roman"/>
        </w:rPr>
        <w:fldChar w:fldCharType="begin"/>
      </w:r>
      <w:r w:rsidR="00EF0C3E">
        <w:rPr>
          <w:rFonts w:ascii="Times New Roman" w:eastAsia="Times New Roman" w:hAnsi="Times New Roman" w:cs="Times New Roman"/>
        </w:rPr>
        <w:instrText xml:space="preserve"> ADDIN ZOTERO_ITEM CSL_CITATION {"citationID":"0VdA5Zqk","properties":{"formattedCitation":"\\super 1\\nosupersub{}","plainCitation":"1","noteIndex":0},"citationItems":[{"id":9906,"uris":["http://zotero.org/users/6155323/items/MY56D6YG"],"itemData":{"id":9906,"type":"broadcast","abstract":"Mr. Baldwin talked about the civil rights movement, the mistaken worship of innocence and immaturity, the interdependent connections of the world, the U.S. guilt from taking Native American lands, and other topics. He also responded to questions submitted by audience members.","container-title":"National Press Club","event-place":"Washington D.C.","language":"en","publisher":"C-SPAN","publisher-place":"Washington D.C.","title":"James Baldwin's National Press Club Speech","URL":"https://www.press.org/author-speech-0","accessed":{"date-parts":[["2023",4,13]]},"issued":{"date-parts":[["1986"]]}}}],"schema":"https://github.com/citation-style-language/schema/raw/master/csl-citation.json"} </w:instrText>
      </w:r>
      <w:r w:rsidR="00EF0C3E">
        <w:rPr>
          <w:rFonts w:ascii="Times New Roman" w:eastAsia="Times New Roman" w:hAnsi="Times New Roman" w:cs="Times New Roman"/>
        </w:rPr>
        <w:fldChar w:fldCharType="separate"/>
      </w:r>
      <w:r w:rsidR="00EF0C3E" w:rsidRPr="00EF0C3E">
        <w:rPr>
          <w:rFonts w:ascii="Times New Roman" w:hAnsi="Times New Roman" w:cs="Times New Roman"/>
          <w:szCs w:val="24"/>
          <w:vertAlign w:val="superscript"/>
        </w:rPr>
        <w:t>1</w:t>
      </w:r>
      <w:r w:rsidR="00EF0C3E">
        <w:rPr>
          <w:rFonts w:ascii="Times New Roman" w:eastAsia="Times New Roman" w:hAnsi="Times New Roman" w:cs="Times New Roman"/>
        </w:rPr>
        <w:fldChar w:fldCharType="end"/>
      </w:r>
      <w:r>
        <w:rPr>
          <w:rFonts w:ascii="Times New Roman" w:eastAsia="Times New Roman" w:hAnsi="Times New Roman" w:cs="Times New Roman"/>
        </w:rPr>
        <w:t xml:space="preserve"> America’s history of </w:t>
      </w:r>
      <w:sdt>
        <w:sdtPr>
          <w:tag w:val="goog_rdk_0"/>
          <w:id w:val="1461848272"/>
        </w:sdtPr>
        <w:sdtContent>
          <w:ins w:id="0" w:author="Christopher E. Robertson" w:date="2023-08-11T20:05:00Z">
            <w:r>
              <w:rPr>
                <w:rFonts w:ascii="Times New Roman" w:eastAsia="Times New Roman" w:hAnsi="Times New Roman" w:cs="Times New Roman"/>
              </w:rPr>
              <w:t>state-sanctioned, anti-Black violence</w:t>
            </w:r>
          </w:ins>
        </w:sdtContent>
      </w:sdt>
      <w:sdt>
        <w:sdtPr>
          <w:tag w:val="goog_rdk_1"/>
          <w:id w:val="1851061231"/>
        </w:sdtPr>
        <w:sdtContent>
          <w:del w:id="1" w:author="Christopher E. Robertson" w:date="2023-08-11T20:05:00Z">
            <w:r>
              <w:rPr>
                <w:rFonts w:ascii="Times New Roman" w:eastAsia="Times New Roman" w:hAnsi="Times New Roman" w:cs="Times New Roman"/>
              </w:rPr>
              <w:delText>slave patrols</w:delText>
            </w:r>
          </w:del>
        </w:sdtContent>
      </w:sdt>
      <w:r>
        <w:rPr>
          <w:rFonts w:ascii="Times New Roman" w:eastAsia="Times New Roman" w:hAnsi="Times New Roman" w:cs="Times New Roman"/>
        </w:rPr>
        <w:t xml:space="preserve"> is reflected in the police violence against Black people today.</w:t>
      </w:r>
      <w:r w:rsidR="00EF0C3E">
        <w:rPr>
          <w:rFonts w:ascii="Times New Roman" w:eastAsia="Times New Roman" w:hAnsi="Times New Roman" w:cs="Times New Roman"/>
        </w:rPr>
        <w:fldChar w:fldCharType="begin"/>
      </w:r>
      <w:r w:rsidR="00EF0C3E">
        <w:rPr>
          <w:rFonts w:ascii="Times New Roman" w:eastAsia="Times New Roman" w:hAnsi="Times New Roman" w:cs="Times New Roman"/>
        </w:rPr>
        <w:instrText xml:space="preserve"> ADDIN ZOTERO_ITEM CSL_CITATION {"citationID":"eWNMRjst","properties":{"formattedCitation":"\\super 2\\nosupersub{}","plainCitation":"2","noteIndex":0},"citationItems":[{"id":9905,"uris":["http://zotero.org/users/6155323/items/48CD8CD5"],"itemData":{"id":9905,"type":"article-journal","abstract":"The rate of police-involved killings in the U.S. greatly exceeds that of other industrialized nations and is highly racially disproportionate. Yet, we know relatively little about the antecedents of police violence, and even less about what explains the distribution of police killings across space. We ask whether there is a connection between contemporary police killings in the U.S. and the country's unique history of racial subjugation and violence. We focus particularly on lynching era violence in the South between 1877 and 1950 during which vigilantes killed thousands of Blacks and hundreds of Whites. We propose three main pathways through which lynchings shape law enforcement practices today: legacies of racialized criminal threat, brutalization, and legal estrangement. Analyzing Mapping Police Violence data that provide a more complete picture of lethal police force than currently available government databases, we find that lynching, regardless of victim race, moderately associates with present-day lethal police shootings of Blacks. We find some evidence that lynching also associates with lethal shootings of Whites, although this finding depends of model specification. On balance, our results suggest that lynching's legacy for law enforcement may operate through enduring cultural supports for severe punishment.","container-title":"Race and Justice","DOI":"10.1177/21533687221120951","ISSN":"2153-3687","language":"en","note":"publisher: SAGE Publications Inc","page":"21533687221120951","source":"SAGE Journals","title":"The Lynching Era and Contemporary Lethal Police Shootings in the South","author":[{"family":"Lyons","given":"Christopher J."},{"family":"Painter-Davis","given":"Noah"},{"family":"Medaris","given":"Drew C."}],"issued":{"date-parts":[["2022",8,15]]}}}],"schema":"https://github.com/citation-style-language/schema/raw/master/csl-citation.json"} </w:instrText>
      </w:r>
      <w:r w:rsidR="00EF0C3E">
        <w:rPr>
          <w:rFonts w:ascii="Times New Roman" w:eastAsia="Times New Roman" w:hAnsi="Times New Roman" w:cs="Times New Roman"/>
        </w:rPr>
        <w:fldChar w:fldCharType="separate"/>
      </w:r>
      <w:r w:rsidR="00EF0C3E" w:rsidRPr="00EF0C3E">
        <w:rPr>
          <w:rFonts w:ascii="Times New Roman" w:hAnsi="Times New Roman" w:cs="Times New Roman"/>
          <w:szCs w:val="24"/>
          <w:vertAlign w:val="superscript"/>
        </w:rPr>
        <w:t>2</w:t>
      </w:r>
      <w:r w:rsidR="00EF0C3E">
        <w:rPr>
          <w:rFonts w:ascii="Times New Roman" w:eastAsia="Times New Roman" w:hAnsi="Times New Roman" w:cs="Times New Roman"/>
        </w:rPr>
        <w:fldChar w:fldCharType="end"/>
      </w:r>
      <w:r>
        <w:rPr>
          <w:rFonts w:ascii="Times New Roman" w:eastAsia="Times New Roman" w:hAnsi="Times New Roman" w:cs="Times New Roman"/>
        </w:rPr>
        <w:t xml:space="preserve"> Black people are 5 times more likely than white people to sustain an injury during a police encounter that requires emergency room care,</w:t>
      </w:r>
      <w:r w:rsidR="00EF0C3E">
        <w:rPr>
          <w:rFonts w:ascii="Times New Roman" w:eastAsia="Times New Roman" w:hAnsi="Times New Roman" w:cs="Times New Roman"/>
        </w:rPr>
        <w:fldChar w:fldCharType="begin"/>
      </w:r>
      <w:r w:rsidR="00EF0C3E">
        <w:rPr>
          <w:rFonts w:ascii="Times New Roman" w:eastAsia="Times New Roman" w:hAnsi="Times New Roman" w:cs="Times New Roman"/>
        </w:rPr>
        <w:instrText xml:space="preserve"> ADDIN ZOTERO_ITEM CSL_CITATION {"citationID":"ksRMv7Jx","properties":{"formattedCitation":"\\super 3\\nosupersub{}","plainCitation":"3","noteIndex":0},"citationItems":[{"id":9867,"uris":["http://zotero.org/users/6155323/items/WHF4LXND"],"itemData":{"id":9867,"type":"article-journal","abstract":"Aims\nVictimisation by the police is purported to be widespread in cities in the USA, but there is limited data on police–public encounters from community samples. This is partly due to an absence of measures for assessing police violence exposure from the standpoint of civilians. As such, the demographic distribution and mental health correlates of police victimisation are poorly understood. The aims of this study were to present community-based prevalence estimates of positive policing and police victimisation based on assessment with two novel measures, and to test the hypotheses that (1) exposure to police victimisation would vary across demographic groups and (2) would be associated with depression and psychological distress.\n\nMethods\nThe Survey of Police–Public Encounters study surveyed adults residing in four US cities to examine the prevalence, demographic distribution and psychological correlates of police victimisation. Participants (N = 1615) completed measures of psychological distress (K-6 scale), depression (Patient Health Questionnaire 9) and two newly constructed measures of civilian-reported police–public encounters. Both measures were developed to assess police victimisation based on the WHO domains of violence, which include physical violence (with and without a weapon, assessed separately), sexual violence (inappropriate sexual contact, including public strip searches), psychological violence (e.g., threatening, intimidating, stopping without cause, or using discriminatory slurs) and neglect (police not responding when called or responding too late). The Police Practices Inventory assesses lifetime history of exposure to positive policing and police victimisation, and the Expectations of Police Practices Scale assesses the perceived likelihood of future incidents of police victimisation. Linear regression models were used to test for associations between police–public encounters and psychological distress and depression.\n\nResults\nPsychological violence (18.6%) and police neglect (18.8%) were commonly reported in this sample and a substantial minority of respondents also reported more severe forms of violence, specifically physical (6.1%), sexual (2.8%) and physical with a weapon (3.3%). Police victimisation was more frequently reported by racial/ethnic minorities, males, transgender respondents and younger adults. Nearly all forms of victimisation (but not positive policing) were associated with psychological distress and depression in adjusted linear regression models.\n\nConclusions\nVictimisation by police appears to be widespread, inequitably distributed across demographic groups and psychologically impactful. These findings suggest that public health efforts to both reduce the prevalence of police violence and to alleviate its psychological impact may be needed, particularly in disadvantaged urban communities.","container-title":"Epidemiology and Psychiatric Sciences","DOI":"10.1017/S2045796016000810","ISSN":"2045-7960","issue":"5","journalAbbreviation":"Epidemiol Psychiatr Sci","note":"PMID: 27834166\nPMCID: PMC6998899","page":"466-477","source":"PubMed Central","title":"Prevalence, demographic variation and psychological correlates of exposure to police victimisation in four US cities","volume":"26","author":[{"family":"DeVylder","given":"J. E."},{"family":"Oh","given":"H. Y."},{"family":"Nam","given":"B."},{"family":"Sharpe","given":"T. L."},{"family":"Lehmann","given":"M."},{"family":"Link","given":"B. G."}],"issued":{"date-parts":[["2016",11,11]]}}}],"schema":"https://github.com/citation-style-language/schema/raw/master/csl-citation.json"} </w:instrText>
      </w:r>
      <w:r w:rsidR="00EF0C3E">
        <w:rPr>
          <w:rFonts w:ascii="Times New Roman" w:eastAsia="Times New Roman" w:hAnsi="Times New Roman" w:cs="Times New Roman"/>
        </w:rPr>
        <w:fldChar w:fldCharType="separate"/>
      </w:r>
      <w:r w:rsidR="00EF0C3E" w:rsidRPr="00EF0C3E">
        <w:rPr>
          <w:rFonts w:ascii="Times New Roman" w:hAnsi="Times New Roman" w:cs="Times New Roman"/>
          <w:szCs w:val="24"/>
          <w:vertAlign w:val="superscript"/>
        </w:rPr>
        <w:t>3</w:t>
      </w:r>
      <w:r w:rsidR="00EF0C3E">
        <w:rPr>
          <w:rFonts w:ascii="Times New Roman" w:eastAsia="Times New Roman" w:hAnsi="Times New Roman" w:cs="Times New Roman"/>
        </w:rPr>
        <w:fldChar w:fldCharType="end"/>
      </w:r>
      <w:r>
        <w:rPr>
          <w:rFonts w:ascii="Times New Roman" w:eastAsia="Times New Roman" w:hAnsi="Times New Roman" w:cs="Times New Roman"/>
        </w:rPr>
        <w:t xml:space="preserve"> and are disproportionately subject to police uses of force</w:t>
      </w:r>
      <w:r w:rsidR="00EF0C3E">
        <w:fldChar w:fldCharType="begin"/>
      </w:r>
      <w:r w:rsidR="00EF0C3E">
        <w:instrText xml:space="preserve"> ADDIN ZOTERO_ITEM CSL_CITATION {"citationID":"4dP7tRAS","properties":{"formattedCitation":"\\super 4\\nosupersub{}","plainCitation":"4","noteIndex":0},"citationItems":[{"id":9913,"uris":["http://zotero.org/users/6155323/items/ZT5AXLLZ"],"itemData":{"id":9913,"type":"article-journal","abstract":"Researchers often lack the necessary data to credibly estimate racial discrimination in policing. In particular, police administrative records lack information on civilians that police observe but do not investigate. In this paper, we show that if police racially discriminate when choosing whom to investigate, analyses using administrative records to estimate racial discrimination in police behavior are statistically biased, rendering many quantities of interest unidenti ed—even among investigated individuals—absent strong and untestable assumptions. Using principal strati cation in a causal mediation framework, we derive the exact form of the statistical bias that results from traditional estimation. We develop a bias-correction procedure and nonparametric sharp bounds for race e ects, replicate published ndings, and show the traditional estimator can severely underestimate levels of racially biased policing or mask discrimination entirely. We conclude by outlining a general and feasible design for future studies that is robust to this inferential snare.","container-title":"American Political Science Review","DOI":"10.1017/S0003055420000039","ISSN":"0003-0554, 1537-5943","issue":"3","journalAbbreviation":"Am Polit Sci Rev","language":"en","page":"619-637","source":"DOI.org (Crossref)","title":"Administrative Records Mask Racially Biased Policing","volume":"114","author":[{"family":"Knox","given":"Dean"},{"family":"Lowe","given":"Will"},{"family":"Mummolo","given":"Jonathan"}],"issued":{"date-parts":[["2020",8]]}}}],"schema":"https://github.com/citation-style-language/schema/raw/master/csl-citation.json"} </w:instrText>
      </w:r>
      <w:r w:rsidR="00EF0C3E">
        <w:fldChar w:fldCharType="separate"/>
      </w:r>
      <w:r w:rsidR="00EF0C3E" w:rsidRPr="00EF0C3E">
        <w:rPr>
          <w:szCs w:val="24"/>
          <w:vertAlign w:val="superscript"/>
        </w:rPr>
        <w:t>4</w:t>
      </w:r>
      <w:r w:rsidR="00EF0C3E">
        <w:fldChar w:fldCharType="end"/>
      </w:r>
      <w:r>
        <w:rPr>
          <w:rFonts w:ascii="Times New Roman" w:eastAsia="Times New Roman" w:hAnsi="Times New Roman" w:cs="Times New Roman"/>
        </w:rPr>
        <w:t xml:space="preserve">  and face substantially higher lifetime risks of being killed by police.</w:t>
      </w:r>
      <w:r w:rsidR="00EF0C3E">
        <w:rPr>
          <w:rFonts w:ascii="Times New Roman" w:eastAsia="Times New Roman" w:hAnsi="Times New Roman" w:cs="Times New Roman"/>
        </w:rPr>
        <w:fldChar w:fldCharType="begin"/>
      </w:r>
      <w:r w:rsidR="00EF0C3E">
        <w:rPr>
          <w:rFonts w:ascii="Times New Roman" w:eastAsia="Times New Roman" w:hAnsi="Times New Roman" w:cs="Times New Roman"/>
        </w:rPr>
        <w:instrText xml:space="preserve"> ADDIN ZOTERO_ITEM CSL_CITATION {"citationID":"DZaUbTXD","properties":{"formattedCitation":"\\super 5\\nosupersub{}","plainCitation":"5","noteIndex":0},"citationItems":[{"id":9908,"uris":["http://zotero.org/users/6155323/items/GC3TB8Y2"],"itemData":{"id":9908,"type":"article-journal","abstract":"We use data on police-involved deaths to estimate how the risk of being killed by police use of force in the United States varies across social groups. We estimate the lifetime and age-specific risks of being killed by police by race and sex. We also provide estimates of the proportion of all deaths accounted for by police use of force. We find that African American men and women, American Indian/Alaska Native men and women, and Latino men face higher lifetime risk of being killed by police than do their white peers. We find that Latina women and Asian/Pacific Islander men and women face lower risk of being killed by police than do their white peers. Risk is highest for black men, who (at current levels of risk) face about a 1 in 1,000 chance of being killed by police over the life course. The average lifetime odds of being killed by police are about 1 in 2,000 for men and about 1 in 33,000 for women. Risk peaks between the ages of 20 y and 35 y for all groups. For young men of color, police use of force is among the leading causes of death.","container-title":"Proceedings of the National Academy of Sciences","DOI":"10.1073/pnas.1821204116","issue":"34","note":"publisher: Proceedings of the National Academy of Sciences","page":"16793-16798","source":"pnas.org (Atypon)","title":"Risk of being killed by police use of force in the United States by age, race–ethnicity, and sex","volume":"116","author":[{"family":"Edwards","given":"Frank"},{"family":"Lee","given":"Hedwig"},{"family":"Esposito","given":"Michael"}],"issued":{"date-parts":[["2019",8,20]]}}}],"schema":"https://github.com/citation-style-language/schema/raw/master/csl-citation.json"} </w:instrText>
      </w:r>
      <w:r w:rsidR="00EF0C3E">
        <w:rPr>
          <w:rFonts w:ascii="Times New Roman" w:eastAsia="Times New Roman" w:hAnsi="Times New Roman" w:cs="Times New Roman"/>
        </w:rPr>
        <w:fldChar w:fldCharType="separate"/>
      </w:r>
      <w:r w:rsidR="00EF0C3E" w:rsidRPr="00EF0C3E">
        <w:rPr>
          <w:rFonts w:ascii="Times New Roman" w:hAnsi="Times New Roman" w:cs="Times New Roman"/>
          <w:szCs w:val="24"/>
          <w:vertAlign w:val="superscript"/>
        </w:rPr>
        <w:t>5</w:t>
      </w:r>
      <w:r w:rsidR="00EF0C3E">
        <w:rPr>
          <w:rFonts w:ascii="Times New Roman" w:eastAsia="Times New Roman" w:hAnsi="Times New Roman" w:cs="Times New Roman"/>
        </w:rPr>
        <w:fldChar w:fldCharType="end"/>
      </w:r>
      <w:r>
        <w:rPr>
          <w:rFonts w:ascii="Times New Roman" w:eastAsia="Times New Roman" w:hAnsi="Times New Roman" w:cs="Times New Roman"/>
        </w:rPr>
        <w:t xml:space="preserve"> </w:t>
      </w:r>
      <w:sdt>
        <w:sdtPr>
          <w:tag w:val="goog_rdk_2"/>
          <w:id w:val="1992673175"/>
        </w:sdtPr>
        <w:sdtContent>
          <w:ins w:id="2" w:author="Christopher Uggen" w:date="2023-08-25T03:14:00Z">
            <w:r>
              <w:rPr>
                <w:rFonts w:ascii="Times New Roman" w:eastAsia="Times New Roman" w:hAnsi="Times New Roman" w:cs="Times New Roman"/>
              </w:rPr>
              <w:t xml:space="preserve">Bowleg and colleagues introduce the concept of </w:t>
            </w:r>
          </w:ins>
        </w:sdtContent>
      </w:sdt>
      <w:sdt>
        <w:sdtPr>
          <w:tag w:val="goog_rdk_3"/>
          <w:id w:val="1150564641"/>
        </w:sdtPr>
        <w:sdtContent>
          <w:del w:id="3" w:author="Christopher Uggen" w:date="2023-08-25T03:14:00Z">
            <w:r>
              <w:rPr>
                <w:rFonts w:ascii="Times New Roman" w:eastAsia="Times New Roman" w:hAnsi="Times New Roman" w:cs="Times New Roman"/>
                <w:color w:val="9900FF"/>
              </w:rPr>
              <w:delText>T</w:delText>
            </w:r>
          </w:del>
        </w:sdtContent>
      </w:sdt>
      <w:sdt>
        <w:sdtPr>
          <w:tag w:val="goog_rdk_4"/>
          <w:id w:val="-275027098"/>
        </w:sdtPr>
        <w:sdtContent>
          <w:ins w:id="4" w:author="Christopher Uggen" w:date="2023-08-25T03:14:00Z">
            <w:r>
              <w:rPr>
                <w:rFonts w:ascii="Times New Roman" w:eastAsia="Times New Roman" w:hAnsi="Times New Roman" w:cs="Times New Roman"/>
                <w:color w:val="9900FF"/>
              </w:rPr>
              <w:t>t</w:t>
            </w:r>
          </w:ins>
        </w:sdtContent>
      </w:sdt>
      <w:r>
        <w:rPr>
          <w:rFonts w:ascii="Times New Roman" w:eastAsia="Times New Roman" w:hAnsi="Times New Roman" w:cs="Times New Roman"/>
          <w:color w:val="9900FF"/>
        </w:rPr>
        <w:t>he Anti-Black Police Violence Continuum</w:t>
      </w:r>
      <w:sdt>
        <w:sdtPr>
          <w:tag w:val="goog_rdk_5"/>
          <w:id w:val="-2098244016"/>
        </w:sdtPr>
        <w:sdtContent>
          <w:ins w:id="5" w:author="Christopher Uggen" w:date="2023-08-25T03:15:00Z">
            <w:r>
              <w:rPr>
                <w:rFonts w:ascii="Times New Roman" w:eastAsia="Times New Roman" w:hAnsi="Times New Roman" w:cs="Times New Roman"/>
                <w:color w:val="9900FF"/>
              </w:rPr>
              <w:t>, which</w:t>
            </w:r>
          </w:ins>
        </w:sdtContent>
      </w:sdt>
      <w:sdt>
        <w:sdtPr>
          <w:tag w:val="goog_rdk_6"/>
          <w:id w:val="-1741549925"/>
        </w:sdtPr>
        <w:sdtContent>
          <w:del w:id="6" w:author="Christopher Uggen" w:date="2023-08-25T03:15:00Z">
            <w:r>
              <w:rPr>
                <w:rFonts w:ascii="Times New Roman" w:eastAsia="Times New Roman" w:hAnsi="Times New Roman" w:cs="Times New Roman"/>
                <w:color w:val="9900FF"/>
              </w:rPr>
              <w:delText xml:space="preserve"> </w:delText>
            </w:r>
          </w:del>
        </w:sdtContent>
      </w:sdt>
      <w:sdt>
        <w:sdtPr>
          <w:tag w:val="goog_rdk_7"/>
          <w:id w:val="1267276906"/>
        </w:sdtPr>
        <w:sdtContent>
          <w:customXmlInsRangeStart w:id="7" w:author="Christopher Uggen" w:date="2023-08-25T03:15:00Z"/>
          <w:sdt>
            <w:sdtPr>
              <w:tag w:val="goog_rdk_8"/>
              <w:id w:val="-1373535472"/>
            </w:sdtPr>
            <w:sdtContent>
              <w:customXmlInsRangeEnd w:id="7"/>
              <w:ins w:id="8" w:author="Christopher Uggen" w:date="2023-08-25T03:15:00Z">
                <w:del w:id="9" w:author="Christopher Uggen" w:date="2023-08-25T03:15:00Z">
                  <w:r>
                    <w:rPr>
                      <w:rFonts w:ascii="Times New Roman" w:eastAsia="Times New Roman" w:hAnsi="Times New Roman" w:cs="Times New Roman"/>
                      <w:color w:val="9900FF"/>
                    </w:rPr>
                    <w:delText>to</w:delText>
                  </w:r>
                </w:del>
              </w:ins>
              <w:customXmlInsRangeStart w:id="10" w:author="Christopher Uggen" w:date="2023-08-25T03:15:00Z"/>
            </w:sdtContent>
          </w:sdt>
          <w:customXmlInsRangeEnd w:id="10"/>
          <w:ins w:id="11" w:author="Christopher Uggen" w:date="2023-08-25T03:15:00Z">
            <w:r>
              <w:rPr>
                <w:rFonts w:ascii="Times New Roman" w:eastAsia="Times New Roman" w:hAnsi="Times New Roman" w:cs="Times New Roman"/>
                <w:color w:val="9900FF"/>
              </w:rPr>
              <w:t xml:space="preserve"> </w:t>
            </w:r>
          </w:ins>
        </w:sdtContent>
      </w:sdt>
      <w:r>
        <w:rPr>
          <w:rFonts w:ascii="Times New Roman" w:eastAsia="Times New Roman" w:hAnsi="Times New Roman" w:cs="Times New Roman"/>
          <w:color w:val="9900FF"/>
        </w:rPr>
        <w:t>underscore</w:t>
      </w:r>
      <w:sdt>
        <w:sdtPr>
          <w:tag w:val="goog_rdk_9"/>
          <w:id w:val="1381520471"/>
        </w:sdtPr>
        <w:sdtContent>
          <w:ins w:id="12" w:author="Christopher Uggen" w:date="2023-08-25T03:15:00Z">
            <w:r>
              <w:rPr>
                <w:rFonts w:ascii="Times New Roman" w:eastAsia="Times New Roman" w:hAnsi="Times New Roman" w:cs="Times New Roman"/>
                <w:color w:val="9900FF"/>
              </w:rPr>
              <w:t>s that</w:t>
            </w:r>
          </w:ins>
        </w:sdtContent>
      </w:sdt>
      <w:sdt>
        <w:sdtPr>
          <w:tag w:val="goog_rdk_10"/>
          <w:id w:val="-371686862"/>
        </w:sdtPr>
        <w:sdtContent>
          <w:del w:id="13" w:author="Christopher Uggen" w:date="2023-08-25T03:15:00Z">
            <w:r>
              <w:rPr>
                <w:rFonts w:ascii="Times New Roman" w:eastAsia="Times New Roman" w:hAnsi="Times New Roman" w:cs="Times New Roman"/>
                <w:color w:val="9900FF"/>
              </w:rPr>
              <w:delText>s</w:delText>
            </w:r>
          </w:del>
        </w:sdtContent>
      </w:sdt>
      <w:r>
        <w:rPr>
          <w:rFonts w:ascii="Times New Roman" w:eastAsia="Times New Roman" w:hAnsi="Times New Roman" w:cs="Times New Roman"/>
          <w:color w:val="9900FF"/>
        </w:rPr>
        <w:t xml:space="preserve"> the range of violence inflicted by police is a manifestation of anti-Black structural racism.</w:t>
      </w:r>
      <w:r w:rsidR="00EF0C3E">
        <w:rPr>
          <w:rFonts w:ascii="Times New Roman" w:eastAsia="Times New Roman" w:hAnsi="Times New Roman" w:cs="Times New Roman"/>
          <w:color w:val="9900FF"/>
        </w:rPr>
        <w:fldChar w:fldCharType="begin"/>
      </w:r>
      <w:r w:rsidR="00EF0C3E">
        <w:rPr>
          <w:rFonts w:ascii="Times New Roman" w:eastAsia="Times New Roman" w:hAnsi="Times New Roman" w:cs="Times New Roman"/>
          <w:color w:val="9900FF"/>
        </w:rPr>
        <w:instrText xml:space="preserve"> ADDIN ZOTERO_ITEM CSL_CITATION {"citationID":"EIG7NBPH","properties":{"formattedCitation":"\\super 6\\nosupersub{}","plainCitation":"6","noteIndex":0},"citationItems":[{"id":10125,"uris":["http://zotero.org/users/6155323/items/I75R6K9Z"],"itemData":{"id":10125,"type":"article-journal","container-title":"American Psychologist","DOI":"10.1037/amp0000899","ISSN":"1935-990X","issue":"3","note":"publisher: US: American Psychological Association","page":"362","source":"psycnet-apa-org.offcampus.lib.washington.edu","title":"Beyond “heartfelt condolences”: A critical take on mainstream psychology’s responses to anti-Black police brutality.","title-short":"Beyond “heartfelt condolences”","volume":"77","author":[{"family":"Bowleg","given":"Lisa"},{"family":"Boone","given":"Cheriko A."},{"family":"Holt","given":"Sidney L."},{"family":"Río-González","given":"Ana Maria","non-dropping-particle":"del"},{"family":"Mbaba","given":"Mary"}],"issued":{"literal":"20211223"}}}],"schema":"https://github.com/citation-style-language/schema/raw/master/csl-citation.json"} </w:instrText>
      </w:r>
      <w:r w:rsidR="00EF0C3E">
        <w:rPr>
          <w:rFonts w:ascii="Times New Roman" w:eastAsia="Times New Roman" w:hAnsi="Times New Roman" w:cs="Times New Roman"/>
          <w:color w:val="9900FF"/>
        </w:rPr>
        <w:fldChar w:fldCharType="separate"/>
      </w:r>
      <w:r w:rsidR="00EF0C3E" w:rsidRPr="00EF0C3E">
        <w:rPr>
          <w:rFonts w:ascii="Times New Roman" w:hAnsi="Times New Roman" w:cs="Times New Roman"/>
          <w:szCs w:val="24"/>
          <w:vertAlign w:val="superscript"/>
        </w:rPr>
        <w:t>6</w:t>
      </w:r>
      <w:r w:rsidR="00EF0C3E">
        <w:rPr>
          <w:rFonts w:ascii="Times New Roman" w:eastAsia="Times New Roman" w:hAnsi="Times New Roman" w:cs="Times New Roman"/>
          <w:color w:val="9900FF"/>
        </w:rPr>
        <w:fldChar w:fldCharType="end"/>
      </w:r>
      <w:r>
        <w:rPr>
          <w:rFonts w:ascii="Times New Roman" w:eastAsia="Times New Roman" w:hAnsi="Times New Roman" w:cs="Times New Roman"/>
        </w:rPr>
        <w:t>A large proportion of police violence is targeted against Black people, however, individuals with other marginalized identities (ex. other racial/ethnic groups, sex workers, or transgender people) are impacted disproportionally as well. For example, people of color make-up approximately 40% of the US population but account for more than half of the years of life lost due to police violence.</w:t>
      </w:r>
      <w:r w:rsidR="00EF0C3E">
        <w:rPr>
          <w:rFonts w:ascii="Times New Roman" w:eastAsia="Times New Roman" w:hAnsi="Times New Roman" w:cs="Times New Roman"/>
        </w:rPr>
        <w:fldChar w:fldCharType="begin"/>
      </w:r>
      <w:r w:rsidR="00EF0C3E">
        <w:rPr>
          <w:rFonts w:ascii="Times New Roman" w:eastAsia="Times New Roman" w:hAnsi="Times New Roman" w:cs="Times New Roman"/>
        </w:rPr>
        <w:instrText xml:space="preserve"> ADDIN ZOTERO_ITEM CSL_CITATION {"citationID":"N7ngi9GQ","properties":{"formattedCitation":"\\super 7\\uc0\\u8211{}9\\nosupersub{}","plainCitation":"7–9","noteIndex":0},"citationItems":[{"id":9862,"uris":["http://zotero.org/users/6155323/items/GFPI23ZU"],"itemData":{"id":9862,"type":"article-journal","abstract":"Background To inform discussions on rates, burden and priority-setting in relation to police violence, we quantified the number and rate of years of life lost (YLLs) due to police violence by race/ethnicity and age in the USA, 2015–2016.\nMethods We used data on the number of deaths due to police violence from ‘The Counted’, a media-based source compiled by The Guardian. YLLs are the difference between an individual’s age at death and their corresponding standard life expectancy at age of death.\nResults There were 57 375 and 54 754 YLLs due to police violence in 2015 and 2016, respectively. People of colour comprised 38.5% of the population, but 51.5% of YLLs. YLLs were greatest among those aged 25–34 years, and the number of YLLs at younger ages was greater among people of colour than whites.\nConclusions The number of YLLs due to police violence is substantial. YLLs highlight that police violence disproportionately impacts young people, and the young people affected are disproportionately people of colour. Framing police violence as an important cause of deaths among young adults provides another valuable lens to motivate prevention efforts.","container-title":"J Epidemiol Community Health","DOI":"10.1136/jech-2017-210059","ISSN":"0143-005X, 1470-2738","issue":"8","journalAbbreviation":"J Epidemiol Community Health","language":"en","license":"© Article author(s) (or their employer(s) unless otherwise stated in the text of the article) 2018. All rights reserved. No commercial use is permitted unless otherwise expressly granted.","note":"publisher: BMJ Publishing Group Ltd\nsection: Short report\nPMID: 29735570","page":"715-718","source":"jech-bmj-com.ezp3.lib.umn.edu","title":"Years of life lost due to encounters with law enforcement in the USA 2015–2016","volume":"72","author":[{"family":"Bui","given":"Anthony L."},{"family":"Coates","given":"Matthew M."},{"family":"Matthay","given":"Ellicott C."}],"issued":{"date-parts":[["2018",8,1]]}}},{"id":9910,"uris":["http://zotero.org/users/6155323/items/TVDMRGK3"],"itemData":{"id":9910,"type":"article-journal","abstract":"Political or threat explanations for the state's use of internal violence suggest that killings committed by the police should be greatest in stratified jurisdictions with more minorities. Additional political effects such as race of the city's mayor or reform political arrangements are examined. The level of interpersonal violence the police encounter and other problems in departmental environments should account for these killing rates as well. Tobit analyses of 170 cities show that racial inequality explains police killings. Interpersonal violence measured by the murder rate also accounts for this use of lethal force. Separate analyses of police killings of blacks show that cities with more blacks and a recent growth in the black population have higher police killing rates of blacks, but the presence of a black mayor reduces these killings. Such findings support latent and direct political explanations for the internal use of lethal force to preserve order.","container-title":"American Journal of Sociology","DOI":"10.1086/231291","ISSN":"0002-9602","issue":"4","note":"publisher: The University of Chicago Press","page":"837-862","source":"journals.uchicago.edu (Atypon)","title":"The Determinants of Deadly Force: A Structural Analysis of Police Violence","title-short":"The Determinants of Deadly Force","volume":"103","author":[{"family":"Jacobs","given":"David"},{"family":"O'Brien","given":"Robert M."}],"issued":{"date-parts":[["1998",1]]}}},{"id":10348,"uris":["http://zotero.org/users/6155323/items/IWVWGBKC"],"itemData":{"id":10348,"type":"article-journal","abstract":"Despite their enormous potential impact on population health and health inequities, police violence and use of excessive force have only recently been addressed from a public health perspective. Moving to change this state of affairs, this article considers police violence in the USA within a social determinants and health disparities framework, highlighting recent literature linking this exposure to mental health symptoms, physical health conditions, and premature mortality. The review demonstrates that police violence is common in the USA; is disproportionately directed toward Black, Latinx, and other marginalized communities; and exerts a significant and adverse effect on a broad range of health outcomes. The state-sponsored nature of police violence, its embedding within a historical and contemporary context of structural racism, and the unique circumstances of the exposure itself make it an especially salient and impactful form of violence exposure, both overlapping with and distinct from other forms of violence. We conclude by noting potential solutions that clinical psychology and allied fields may offer toalleviate the impact of police violence, while simultaneously recognizing that a true solution to this issue requires a drastic reformation or replacement of the criminal justice system, as well as addressing the broader context of structural and systemic racism in the USA.","container-title":"Annual Review of Clinical Psychology","DOI":"10.1146/annurev-clinpsy-072720-020644","ISSN":"1548-5951","journalAbbreviation":"Annu Rev Clin Psychol","language":"eng","note":"PMID: 34890247","page":"527-552","source":"PubMed","title":"Police Violence and Public Health","volume":"18","author":[{"family":"DeVylder","given":"Jordan E."},{"family":"Anglin","given":"Deidre M."},{"family":"Bowleg","given":"Lisa"},{"family":"Fedina","given":"Lisa"},{"family":"Link","given":"Bruce G."}],"issued":{"date-parts":[["2022",5,9]]}}}],"schema":"https://github.com/citation-style-language/schema/raw/master/csl-citation.json"} </w:instrText>
      </w:r>
      <w:r w:rsidR="00EF0C3E">
        <w:rPr>
          <w:rFonts w:ascii="Times New Roman" w:eastAsia="Times New Roman" w:hAnsi="Times New Roman" w:cs="Times New Roman"/>
        </w:rPr>
        <w:fldChar w:fldCharType="separate"/>
      </w:r>
      <w:r w:rsidR="00EF0C3E" w:rsidRPr="00EF0C3E">
        <w:rPr>
          <w:rFonts w:ascii="Times New Roman" w:hAnsi="Times New Roman" w:cs="Times New Roman"/>
          <w:szCs w:val="24"/>
          <w:vertAlign w:val="superscript"/>
        </w:rPr>
        <w:t>7–9</w:t>
      </w:r>
      <w:r w:rsidR="00EF0C3E">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00000023" w14:textId="77777777" w:rsidR="00D07932" w:rsidRDefault="00D07932">
      <w:pPr>
        <w:spacing w:line="480" w:lineRule="auto"/>
        <w:rPr>
          <w:rFonts w:ascii="Times New Roman" w:eastAsia="Times New Roman" w:hAnsi="Times New Roman" w:cs="Times New Roman"/>
          <w:shd w:val="clear" w:color="auto" w:fill="D5A6BD"/>
        </w:rPr>
      </w:pPr>
    </w:p>
    <w:p w14:paraId="00000024" w14:textId="068CFB67" w:rsidR="00D07932"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Police violence </w:t>
      </w:r>
      <w:sdt>
        <w:sdtPr>
          <w:tag w:val="goog_rdk_14"/>
          <w:id w:val="1251003399"/>
        </w:sdtPr>
        <w:sdtContent/>
      </w:sdt>
      <w:ins w:id="14" w:author="Christopher E. Robertson" w:date="2023-08-25T00:10:00Z">
        <w:r>
          <w:rPr>
            <w:rFonts w:ascii="Times New Roman" w:eastAsia="Times New Roman" w:hAnsi="Times New Roman" w:cs="Times New Roman"/>
          </w:rPr>
          <w:t>uniquely worsens</w:t>
        </w:r>
      </w:ins>
      <w:sdt>
        <w:sdtPr>
          <w:tag w:val="goog_rdk_15"/>
          <w:id w:val="1580636967"/>
        </w:sdtPr>
        <w:sdtContent>
          <w:del w:id="15" w:author="Christopher E. Robertson" w:date="2023-08-25T00:10:00Z">
            <w:r>
              <w:rPr>
                <w:rFonts w:ascii="Times New Roman" w:eastAsia="Times New Roman" w:hAnsi="Times New Roman" w:cs="Times New Roman"/>
              </w:rPr>
              <w:delText>is deleterious to</w:delText>
            </w:r>
          </w:del>
        </w:sdtContent>
      </w:sdt>
      <w:r>
        <w:rPr>
          <w:rFonts w:ascii="Times New Roman" w:eastAsia="Times New Roman" w:hAnsi="Times New Roman" w:cs="Times New Roman"/>
        </w:rPr>
        <w:t xml:space="preserve"> </w:t>
      </w:r>
      <w:sdt>
        <w:sdtPr>
          <w:tag w:val="goog_rdk_16"/>
          <w:id w:val="-1785494114"/>
        </w:sdtPr>
        <w:sdtContent>
          <w:ins w:id="16" w:author="Christopher E. Robertson" w:date="2023-08-24T11:57:00Z">
            <w:r>
              <w:rPr>
                <w:rFonts w:ascii="Times New Roman" w:eastAsia="Times New Roman" w:hAnsi="Times New Roman" w:cs="Times New Roman"/>
              </w:rPr>
              <w:t xml:space="preserve">population </w:t>
            </w:r>
          </w:ins>
        </w:sdtContent>
      </w:sdt>
      <w:sdt>
        <w:sdtPr>
          <w:tag w:val="goog_rdk_17"/>
          <w:id w:val="1826470045"/>
        </w:sdtPr>
        <w:sdtContent>
          <w:del w:id="17" w:author="Christopher E. Robertson" w:date="2023-08-24T11:57:00Z">
            <w:r>
              <w:rPr>
                <w:rFonts w:ascii="Times New Roman" w:eastAsia="Times New Roman" w:hAnsi="Times New Roman" w:cs="Times New Roman"/>
              </w:rPr>
              <w:delText xml:space="preserve">individual </w:delText>
            </w:r>
          </w:del>
        </w:sdtContent>
      </w:sdt>
      <w:r>
        <w:rPr>
          <w:rFonts w:ascii="Times New Roman" w:eastAsia="Times New Roman" w:hAnsi="Times New Roman" w:cs="Times New Roman"/>
        </w:rPr>
        <w:t>mental health</w:t>
      </w:r>
      <w:ins w:id="18" w:author="Christopher E. Robertson" w:date="2023-08-24T11:59:00Z">
        <w:r>
          <w:rPr>
            <w:rFonts w:ascii="Times New Roman" w:eastAsia="Times New Roman" w:hAnsi="Times New Roman" w:cs="Times New Roman"/>
          </w:rPr>
          <w:t xml:space="preserve"> due to its state-sanctioned nature</w:t>
        </w:r>
      </w:ins>
      <w:r>
        <w:rPr>
          <w:rFonts w:ascii="Times New Roman" w:eastAsia="Times New Roman" w:hAnsi="Times New Roman" w:cs="Times New Roman"/>
        </w:rPr>
        <w:t>.</w:t>
      </w:r>
      <w:r w:rsidR="00EF0C3E">
        <w:rPr>
          <w:rFonts w:ascii="Times New Roman" w:eastAsia="Times New Roman" w:hAnsi="Times New Roman" w:cs="Times New Roman"/>
        </w:rPr>
        <w:fldChar w:fldCharType="begin"/>
      </w:r>
      <w:r w:rsidR="00EF0C3E">
        <w:rPr>
          <w:rFonts w:ascii="Times New Roman" w:eastAsia="Times New Roman" w:hAnsi="Times New Roman" w:cs="Times New Roman"/>
        </w:rPr>
        <w:instrText xml:space="preserve"> ADDIN ZOTERO_ITEM CSL_CITATION {"citationID":"9SsBbR6c","properties":{"formattedCitation":"\\super 3,9,10\\nosupersub{}","plainCitation":"3,9,10","noteIndex":0},"citationItems":[{"id":9867,"uris":["http://zotero.org/users/6155323/items/WHF4LXND"],"itemData":{"id":9867,"type":"article-journal","abstract":"Aims\nVictimisation by the police is purported to be widespread in cities in the USA, but there is limited data on police–public encounters from community samples. This is partly due to an absence of measures for assessing police violence exposure from the standpoint of civilians. As such, the demographic distribution and mental health correlates of police victimisation are poorly understood. The aims of this study were to present community-based prevalence estimates of positive policing and police victimisation based on assessment with two novel measures, and to test the hypotheses that (1) exposure to police victimisation would vary across demographic groups and (2) would be associated with depression and psychological distress.\n\nMethods\nThe Survey of Police–Public Encounters study surveyed adults residing in four US cities to examine the prevalence, demographic distribution and psychological correlates of police victimisation. Participants (N = 1615) completed measures of psychological distress (K-6 scale), depression (Patient Health Questionnaire 9) and two newly constructed measures of civilian-reported police–public encounters. Both measures were developed to assess police victimisation based on the WHO domains of violence, which include physical violence (with and without a weapon, assessed separately), sexual violence (inappropriate sexual contact, including public strip searches), psychological violence (e.g., threatening, intimidating, stopping without cause, or using discriminatory slurs) and neglect (police not responding when called or responding too late). The Police Practices Inventory assesses lifetime history of exposure to positive policing and police victimisation, and the Expectations of Police Practices Scale assesses the perceived likelihood of future incidents of police victimisation. Linear regression models were used to test for associations between police–public encounters and psychological distress and depression.\n\nResults\nPsychological violence (18.6%) and police neglect (18.8%) were commonly reported in this sample and a substantial minority of respondents also reported more severe forms of violence, specifically physical (6.1%), sexual (2.8%) and physical with a weapon (3.3%). Police victimisation was more frequently reported by racial/ethnic minorities, males, transgender respondents and younger adults. Nearly all forms of victimisation (but not positive policing) were associated with psychological distress and depression in adjusted linear regression models.\n\nConclusions\nVictimisation by police appears to be widespread, inequitably distributed across demographic groups and psychologically impactful. These findings suggest that public health efforts to both reduce the prevalence of police violence and to alleviate its psychological impact may be needed, particularly in disadvantaged urban communities.","container-title":"Epidemiology and Psychiatric Sciences","DOI":"10.1017/S2045796016000810","ISSN":"2045-7960","issue":"5","journalAbbreviation":"Epidemiol Psychiatr Sci","note":"PMID: 27834166\nPMCID: PMC6998899","page":"466-477","source":"PubMed Central","title":"Prevalence, demographic variation and psychological correlates of exposure to police victimisation in four US cities","volume":"26","author":[{"family":"DeVylder","given":"J. E."},{"family":"Oh","given":"H. Y."},{"family":"Nam","given":"B."},{"family":"Sharpe","given":"T. L."},{"family":"Lehmann","given":"M."},{"family":"Link","given":"B. G."}],"issued":{"date-parts":[["2016",11,11]]}}},{"id":10348,"uris":["http://zotero.org/users/6155323/items/IWVWGBKC"],"itemData":{"id":10348,"type":"article-journal","abstract":"Despite their enormous potential impact on population health and health inequities, police violence and use of excessive force have only recently been addressed from a public health perspective. Moving to change this state of affairs, this article considers police violence in the USA within a social determinants and health disparities framework, highlighting recent literature linking this exposure to mental health symptoms, physical health conditions, and premature mortality. The review demonstrates that police violence is common in the USA; is disproportionately directed toward Black, Latinx, and other marginalized communities; and exerts a significant and adverse effect on a broad range of health outcomes. The state-sponsored nature of police violence, its embedding within a historical and contemporary context of structural racism, and the unique circumstances of the exposure itself make it an especially salient and impactful form of violence exposure, both overlapping with and distinct from other forms of violence. We conclude by noting potential solutions that clinical psychology and allied fields may offer toalleviate the impact of police violence, while simultaneously recognizing that a true solution to this issue requires a drastic reformation or replacement of the criminal justice system, as well as addressing the broader context of structural and systemic racism in the USA.","container-title":"Annual Review of Clinical Psychology","DOI":"10.1146/annurev-clinpsy-072720-020644","ISSN":"1548-5951","journalAbbreviation":"Annu Rev Clin Psychol","language":"eng","note":"PMID: 34890247","page":"527-552","source":"PubMed","title":"Police Violence and Public Health","volume":"18","author":[{"family":"DeVylder","given":"Jordan E."},{"family":"Anglin","given":"Deidre M."},{"family":"Bowleg","given":"Lisa"},{"family":"Fedina","given":"Lisa"},{"family":"Link","given":"Bruce G."}],"issued":{"date-parts":[["2022",5,9]]}}},{"id":8864,"uris":["http://zotero.org/users/6155323/items/8MPLIABY"],"itemData":{"id":8864,"type":"article-journal","abstract":"Police violence has increasingly been recognized as a public health concern in the United States, and accumulating evidence has shown police violence exposure to be linked to a broad range of health and mental health outcomes. These associations appear to extend beyond the typical associations between violence and mental health, and to be independent of the effects of co-occurring forms of trauma and violence exposure. However, there is no existing theoretical framework within which we may understand the unique contributions of police violence to mental health and illness.\n            This article aims to identify potential factors that may distinguish police violence from other forms of violence and trauma exposure, and to explore the possibility that this unique combination of factors distinguishes police violence from related risk exposures. We identify 8 factors that may alter this relationship, including those that increase the likelihood of overall exposure, increase the psychological impact of police violence, and impede the possibility of coping or recovery from such exposures.\n            On the basis of these factors, we propose a theoretical framework for the further study of police violence from a public mental health perspective.","container-title":"American Journal of Public Health","DOI":"10.2105/AJPH.2020.305874","ISSN":"0090-0036, 1541-0048","issue":"11","journalAbbreviation":"Am J Public Health","language":"en","page":"1704-1710","source":"DOI.org (Crossref)","title":"Impact of Police Violence on Mental Health: A Theoretical Framework","title-short":"Impact of Police Violence on Mental Health","volume":"110","author":[{"family":"DeVylder","given":"Jordan"},{"family":"Fedina","given":"Lisa"},{"family":"Link","given":"Bruce"}],"issued":{"date-parts":[["2020",11]]}}}],"schema":"https://github.com/citation-style-language/schema/raw/master/csl-citation.json"} </w:instrText>
      </w:r>
      <w:r w:rsidR="00EF0C3E">
        <w:rPr>
          <w:rFonts w:ascii="Times New Roman" w:eastAsia="Times New Roman" w:hAnsi="Times New Roman" w:cs="Times New Roman"/>
        </w:rPr>
        <w:fldChar w:fldCharType="separate"/>
      </w:r>
      <w:r w:rsidR="00EF0C3E" w:rsidRPr="00EF0C3E">
        <w:rPr>
          <w:rFonts w:ascii="Times New Roman" w:hAnsi="Times New Roman" w:cs="Times New Roman"/>
          <w:szCs w:val="24"/>
          <w:vertAlign w:val="superscript"/>
        </w:rPr>
        <w:t>3,9,10</w:t>
      </w:r>
      <w:r w:rsidR="00EF0C3E">
        <w:rPr>
          <w:rFonts w:ascii="Times New Roman" w:eastAsia="Times New Roman" w:hAnsi="Times New Roman" w:cs="Times New Roman"/>
        </w:rPr>
        <w:fldChar w:fldCharType="end"/>
      </w:r>
      <w:r>
        <w:rPr>
          <w:rFonts w:ascii="Times New Roman" w:eastAsia="Times New Roman" w:hAnsi="Times New Roman" w:cs="Times New Roman"/>
        </w:rPr>
        <w:t xml:space="preserve"> Direct exposure to police violence increases individuals’ reports of general anxiety, depression, trauma symptoms, suicide attempts, and anticipation of future police violence victimization.</w:t>
      </w:r>
      <w:hyperlink r:id="rId7">
        <w:r>
          <w:rPr>
            <w:rFonts w:ascii="Times New Roman" w:eastAsia="Times New Roman" w:hAnsi="Times New Roman" w:cs="Times New Roman"/>
            <w:vertAlign w:val="superscript"/>
          </w:rPr>
          <w:t>8–10</w:t>
        </w:r>
      </w:hyperlink>
      <w:r>
        <w:rPr>
          <w:rFonts w:ascii="Times New Roman" w:eastAsia="Times New Roman" w:hAnsi="Times New Roman" w:cs="Times New Roman"/>
        </w:rPr>
        <w:t xml:space="preserve"> However, the health effects of police violence extend beyond individual injury to influence population health outcomes.</w:t>
      </w:r>
      <w:r w:rsidR="00C261D4">
        <w:rPr>
          <w:rFonts w:ascii="Times New Roman" w:eastAsia="Times New Roman" w:hAnsi="Times New Roman" w:cs="Times New Roman"/>
        </w:rPr>
        <w:fldChar w:fldCharType="begin"/>
      </w:r>
      <w:r w:rsidR="00C261D4">
        <w:rPr>
          <w:rFonts w:ascii="Times New Roman" w:eastAsia="Times New Roman" w:hAnsi="Times New Roman" w:cs="Times New Roman"/>
        </w:rPr>
        <w:instrText xml:space="preserve"> ADDIN ZOTERO_ITEM CSL_CITATION {"citationID":"DgUoqZND","properties":{"formattedCitation":"\\super 11\\uc0\\u8211{}13\\nosupersub{}","plainCitation":"11–13","noteIndex":0},"citationItems":[{"id":1675,"uris":["http://zotero.org/users/6155323/items/RT76MYFG"],"itemData":{"id":1675,"type":"article-journal","abstract":"A growing body of research highlights the collateral consequences of mass incarceration, including stop-and-frisk policing tactics. Living in a neighborhood with aggressive policing may affect one's mental health, especially for men who are the primary targets of police stops. We examine whether there is an association between psychological distress and neighborhood-level aggressive policing (i.e., frisking and use of force by police) and whether that association varies by gender. The 2009-2011 New York City (NYC) Stop, Question, and Frisk Database is aggregated to the neighborhood-level (N = 34) and merged with individual data from the 2012 NYC Community Health Survey (N = 8066) via the United Hospital Fund neighborhood of respondents' residence. Weighted multilevel generalized linear models are used to assess main and gendered associations of neighborhood exposures to aggressive police stops on psychological distress (Kessler-6 items). While the neighborhood stop rate exhibits inconsistent associations with psychological distress, neighborhood-level frisk and use of force proportions are linked to higher levels of non-specific psychological distress among men, but not women. Specifically, men exhibit more non-specific psychological distress and more severe feelings of nervousness, effort, and worthlessness in aggressively surveilled neighborhoods than do women. Male residents are affected by the escalation of stop-and-frisk policing in a neighborhood. Living in a context of aggressive policing is an important risk factor for men's mental health.","container-title":"Social Science &amp; Medicine (1982)","DOI":"10.1016/j.socscimed.2016.04.024","ISSN":"1873-5347","journalAbbreviation":"Soc Sci Med","language":"eng","note":"PMID: 27155224","page":"1-13","source":"PubMed","title":"Living under surveillance: Gender, psychological distress, and stop-question-and-frisk policing in New York City","title-short":"Living under surveillance","volume":"159","author":[{"family":"Sewell","given":"Abigail A."},{"family":"Jefferson","given":"Kevin A."},{"family":"Lee","given":"Hedwig"}],"issued":{"date-parts":[["2016",6]]}}},{"id":3655,"uris":["http://zotero.org/groups/2554192/items/RK79DHDF"],"itemData":{"id":3655,"type":"article-journal","abstract":"Previous research suggests police surveillance practices confer health risks to community members. This study examines whether the public health burden of excessive or ethnoracially inequitable police use of force are amplified or buffered by ethnoracial composition. Multilevel models are used to assess data from the 2009–2012 New York City Community Health Survey merged at the United Hospital Fund level with data from the 2009–2012 New York City Stop, Question, and Frisk Database. The illness associations of ethnoracial composition are amplified by the areal density of police use of force but buffered by the disproportionate police use of force against minorities. Specifically, living in minority communities with a high concentration of use of force by police against pedestrians is associated with an increased risk of diabetes and obesity. However, living in areas with a heavy presence of whites where there are large racial differences in police use of force is associated with an increased risk of poor/fair self-rated health, high blood pressure, diabetes, and obesity. The article concludes by considering the implications of the findings for better understanding the racialized nature of police violence and the consequences of place in distributing surveillance stress and structuring legal cynicism.","container-title":"Sociological Forum","DOI":"10.1111/socf.12361","ISSN":"1573-7861","issue":"S1","language":"en","note":"_eprint: https://onlinelibrary.wiley.com/doi/pdf/10.1111/socf.12361","page":"975-997","source":"Wiley Online Library","title":"The Illness Associations of Police Violence: Differential Relationships by Ethnoracial Composition","title-short":"The Illness Associations of Police Violence","volume":"32","author":[{"family":"Sewell","given":"Abigail A."}],"issued":{"date-parts":[["2017"]]}}},{"id":10357,"uris":["http://zotero.org/users/6155323/items/TY7A2PNK"],"itemData":{"id":10357,"type":"post-weblog","abstract":"A large share of Americans (88%) – including about nine-in-ten each among White, Black, Republican and Democratic adults – say they have personally seen","container-title":"Pew Research Center’s Social &amp; Demographic Trends Project","language":"en-US","title":"2. The impact of videos of police violence against Black people","URL":"https://www.pewresearch.org/social-trends/2023/06/14/the-impact-of-videos-of-police-violence-against-black-people/","author":[{"family":"Beshay","given":""}],"accessed":{"date-parts":[["2023",8,8]]},"issued":{"date-parts":[["2023",6,14]]}}}],"schema":"https://github.com/citation-style-language/schema/raw/master/csl-citation.json"} </w:instrText>
      </w:r>
      <w:r w:rsidR="00C261D4">
        <w:rPr>
          <w:rFonts w:ascii="Times New Roman" w:eastAsia="Times New Roman" w:hAnsi="Times New Roman" w:cs="Times New Roman"/>
        </w:rPr>
        <w:fldChar w:fldCharType="separate"/>
      </w:r>
      <w:r w:rsidR="00C261D4" w:rsidRPr="00C261D4">
        <w:rPr>
          <w:rFonts w:ascii="Times New Roman" w:hAnsi="Times New Roman" w:cs="Times New Roman"/>
          <w:szCs w:val="24"/>
          <w:vertAlign w:val="superscript"/>
        </w:rPr>
        <w:t>11–13</w:t>
      </w:r>
      <w:r w:rsidR="00C261D4">
        <w:rPr>
          <w:rFonts w:ascii="Times New Roman" w:eastAsia="Times New Roman" w:hAnsi="Times New Roman" w:cs="Times New Roman"/>
        </w:rPr>
        <w:fldChar w:fldCharType="end"/>
      </w:r>
      <w:r>
        <w:rPr>
          <w:rFonts w:ascii="Times New Roman" w:eastAsia="Times New Roman" w:hAnsi="Times New Roman" w:cs="Times New Roman"/>
        </w:rPr>
        <w:t xml:space="preserve">  Vicarious exposure to police violence, such as witnessing or hearing about a police violence event is associated with </w:t>
      </w:r>
      <w:r>
        <w:rPr>
          <w:rFonts w:ascii="Times New Roman" w:eastAsia="Times New Roman" w:hAnsi="Times New Roman" w:cs="Times New Roman"/>
          <w:highlight w:val="white"/>
        </w:rPr>
        <w:t>increased</w:t>
      </w:r>
      <w:r>
        <w:rPr>
          <w:rFonts w:ascii="Times New Roman" w:eastAsia="Times New Roman" w:hAnsi="Times New Roman" w:cs="Times New Roman"/>
        </w:rPr>
        <w:t xml:space="preserve"> anxiety, depression, trauma symptoms, and suicide attempts</w:t>
      </w:r>
      <w:r>
        <w:rPr>
          <w:rFonts w:ascii="Times New Roman" w:eastAsia="Times New Roman" w:hAnsi="Times New Roman" w:cs="Times New Roman"/>
        </w:rPr>
        <w:t>.</w:t>
      </w:r>
      <w:r w:rsidR="00C261D4">
        <w:rPr>
          <w:rFonts w:ascii="Times New Roman" w:eastAsia="Times New Roman" w:hAnsi="Times New Roman" w:cs="Times New Roman"/>
        </w:rPr>
        <w:fldChar w:fldCharType="begin"/>
      </w:r>
      <w:r w:rsidR="00547BEE">
        <w:rPr>
          <w:rFonts w:ascii="Times New Roman" w:eastAsia="Times New Roman" w:hAnsi="Times New Roman" w:cs="Times New Roman"/>
        </w:rPr>
        <w:instrText xml:space="preserve"> ADDIN ZOTERO_ITEM CSL_CITATION {"citationID":"KbcbhW13","properties":{"formattedCitation":"\\super 11\\uc0\\u8211{}13\\nosupersub{}","plainCitation":"11–13","noteIndex":0},"citationItems":[{"id":1675,"uris":["http://zotero.org/users/6155323/items/RT76MYFG"],"itemData":{"id":1675,"type":"article-journal","abstract":"A growing body of research highlights the collateral consequences of mass incarceration, including stop-and-frisk policing tactics. Living in a neighborhood with aggressive policing may affect one's mental health, especially for men who are the primary targets of police stops. We examine whether there is an association between psychological distress and neighborhood-level aggressive policing (i.e., frisking and use of force by police) and whether that association varies by gender. The 2009-2011 New York City (NYC) Stop, Question, and Frisk Database is aggregated to the neighborhood-level (N = 34) and merged with individual data from the 2012 NYC Community Health Survey (N = 8066) via the United Hospital Fund neighborhood of respondents' residence. Weighted multilevel generalized linear models are used to assess main and gendered associations of neighborhood exposures to aggressive police stops on psychological distress (Kessler-6 items). While the neighborhood stop rate exhibits inconsistent associations with psychological distress, neighborhood-level frisk and use of force proportions are linked to higher levels of non-specific psychological distress among men, but not women. Specifically, men exhibit more non-specific psychological distress and more severe feelings of nervousness, effort, and worthlessness in aggressively surveilled neighborhoods than do women. Male residents are affected by the escalation of stop-and-frisk policing in a neighborhood. Living in a context of aggressive policing is an important risk factor for men's mental health.","container-title":"Social Science &amp; Medicine (1982)","DOI":"10.1016/j.socscimed.2016.04.024","ISSN":"1873-5347","journalAbbreviation":"Soc Sci Med","language":"eng","note":"PMID: 27155224","page":"1-13","source":"PubMed","title":"Living under surveillance: Gender, psychological distress, and stop-question-and-frisk policing in New York City","title-short":"Living under surveillance","volume":"159","author":[{"family":"Sewell","given":"Abigail A."},{"family":"Jefferson","given":"Kevin A."},{"family":"Lee","given":"Hedwig"}],"issued":{"date-parts":[["2016",6]]}}},{"id":3655,"uris":["http://zotero.org/groups/2554192/items/RK79DHDF"],"itemData":{"id":3655,"type":"article-journal","abstract":"Previous research suggests police surveillance practices confer health risks to community members. This study examines whether the public health burden of excessive or ethnoracially inequitable police use of force are amplified or buffered by ethnoracial composition. Multilevel models are used to assess data from the 2009–2012 New York City Community Health Survey merged at the United Hospital Fund level with data from the 2009–2012 New York City Stop, Question, and Frisk Database. The illness associations of ethnoracial composition are amplified by the areal density of police use of force but buffered by the disproportionate police use of force against minorities. Specifically, living in minority communities with a high concentration of use of force by police against pedestrians is associated with an increased risk of diabetes and obesity. However, living in areas with a heavy presence of whites where there are large racial differences in police use of force is associated with an increased risk of poor/fair self-rated health, high blood pressure, diabetes, and obesity. The article concludes by considering the implications of the findings for better understanding the racialized nature of police violence and the consequences of place in distributing surveillance stress and structuring legal cynicism.","container-title":"Sociological Forum","DOI":"10.1111/socf.12361","ISSN":"1573-7861","issue":"S1","language":"en","note":"_eprint: https://onlinelibrary.wiley.com/doi/pdf/10.1111/socf.12361","page":"975-997","source":"Wiley Online Library","title":"The Illness Associations of Police Violence: Differential Relationships by Ethnoracial Composition","title-short":"The Illness Associations of Police Violence","volume":"32","author":[{"family":"Sewell","given":"Abigail A."}],"issued":{"date-parts":[["2017"]]}}},{"id":10357,"uris":["http://zotero.org/users/6155323/items/TY7A2PNK"],"itemData":{"id":10357,"type":"post-weblog","abstract":"A large share of Americans (88%) – including about nine-in-ten each among White, Black, Republican and Democratic adults – say they have personally seen","container-title":"Pew Research Center’s Social &amp; Demographic Trends Project","language":"en-US","title":"2. The impact of videos of police violence against Black people","URL":"https://www.pewresearch.org/social-trends/2023/06/14/the-impact-of-videos-of-police-violence-against-black-people/","author":[{"family":"Beshay","given":""}],"accessed":{"date-parts":[["2023",8,8]]},"issued":{"date-parts":[["2023",6,14]]}}}],"schema":"https://github.com/citation-style-language/schema/raw/master/csl-citation.json"} </w:instrText>
      </w:r>
      <w:r w:rsidR="00C261D4">
        <w:rPr>
          <w:rFonts w:ascii="Times New Roman" w:eastAsia="Times New Roman" w:hAnsi="Times New Roman" w:cs="Times New Roman"/>
        </w:rPr>
        <w:fldChar w:fldCharType="separate"/>
      </w:r>
      <w:r w:rsidR="00C261D4" w:rsidRPr="00C261D4">
        <w:rPr>
          <w:rFonts w:ascii="Times New Roman" w:hAnsi="Times New Roman" w:cs="Times New Roman"/>
          <w:szCs w:val="24"/>
          <w:vertAlign w:val="superscript"/>
        </w:rPr>
        <w:t>11–13</w:t>
      </w:r>
      <w:r w:rsidR="00C261D4">
        <w:rPr>
          <w:rFonts w:ascii="Times New Roman" w:eastAsia="Times New Roman" w:hAnsi="Times New Roman" w:cs="Times New Roman"/>
        </w:rPr>
        <w:fldChar w:fldCharType="end"/>
      </w:r>
      <w:r w:rsidR="00C261D4">
        <w:rPr>
          <w:rFonts w:ascii="Times New Roman" w:eastAsia="Times New Roman" w:hAnsi="Times New Roman" w:cs="Times New Roman"/>
        </w:rPr>
        <w:t xml:space="preserve"> </w:t>
      </w:r>
      <w:r>
        <w:rPr>
          <w:rFonts w:ascii="Times New Roman" w:eastAsia="Times New Roman" w:hAnsi="Times New Roman" w:cs="Times New Roman"/>
        </w:rPr>
        <w:t>For instance, one study of a population representative sample of Black people found that exposure to a police killing of an unarmed Black person was associated with .14 additional poor mental health days per month.</w:t>
      </w:r>
      <w:r w:rsidR="00547BEE">
        <w:fldChar w:fldCharType="begin"/>
      </w:r>
      <w:r w:rsidR="00547BEE">
        <w:instrText xml:space="preserve"> ADDIN ZOTERO_ITEM CSL_CITATION {"citationID":"fjMOqwMb","properties":{"formattedCitation":"\\super 14\\nosupersub{}","plainCitation":"14","noteIndex":0},"citationItems":[{"id":1735,"uris":["http://zotero.org/users/6155323/items/IMN4B5X3"],"itemData":{"id":1735,"type":"article-journal","abstract":"BACKGROUND: Police kill more than 300 black Americans-at least a quarter of them unarmed-each year in the USA. These events might have spillover effects on the mental health of people not directly affected.\nMETHODS: In this population-based, quasi-experimental study, we combined novel data on police killings with individual-level data from the nationally representative 2013-15 US Behavioral Risk Factor Surveillance System (BRFSS) to estimate the causal impact of police killings of unarmed black Americans on self-reported mental health of other black American adults in the US general population. The primary exposure was the number of police killings of unarmed black Americans occurring in the 3 months prior to the BRFSS interview within the same state. The primary outcome was the number of days in the previous month in which the respondent's mental health was reported as \"not good\". We estimated difference-in-differences regression models-adjusting for state-month, month-year, and interview-day fixed effects, as well as age, sex, and educational attainment. We additionally assessed the timing of effects, the specificity of the effects to black Americans, and the robustness of our findings.\nFINDINGS: 38 993 (weighted sample share 49%) of 103 710 black American respondents were exposed to one or more police killings of unarmed black Americans in their state of residence in the 3 months prior to the survey. Each additional police killing of an unarmed black American was associated with 0·14 additional poor mental health days (95% CI 0·07-0·22; p=0·00047) among black American respondents. The largest effects on mental health occurred in the 1-2 months after exposure, with no significant effects estimated for respondents interviewed before police killings (falsification test). Mental health impacts were not observed among white respondents and resulted only from police killings of unarmed black Americans (not unarmed white Americans or armed black Americans).\nINTERPRETATION: Police killings of unarmed black Americans have adverse effects on mental health among black American adults in the general population. Programmes should be implemented to decrease the frequency of police killings and to mitigate adverse mental health effects within communities when such killings do occur.\nFUNDING: Robert Wood Johnson Foundation and National Institutes of Health.","container-title":"Lancet (London, England)","DOI":"10.1016/S0140-6736(18)31130-9","ISSN":"1474-547X","issue":"10144","journalAbbreviation":"Lancet","language":"eng","note":"PMID: 29937193\nPMCID: PMC6376989","page":"302-310","source":"PubMed","title":"Police killings and their spillover effects on the mental health of black Americans: a population-based, quasi-experimental study","title-short":"Police killings and their spillover effects on the mental health of black Americans","volume":"392","author":[{"family":"Bor","given":"Jacob"},{"family":"Venkataramani","given":"Atheendar S."},{"family":"Williams","given":"David R."},{"family":"Tsai","given":"Alexander C."}],"issued":{"date-parts":[["2018",7,28]]}}}],"schema":"https://github.com/citation-style-language/schema/raw/master/csl-citation.json"} </w:instrText>
      </w:r>
      <w:r w:rsidR="00547BEE">
        <w:fldChar w:fldCharType="separate"/>
      </w:r>
      <w:r w:rsidR="00547BEE" w:rsidRPr="00547BEE">
        <w:rPr>
          <w:szCs w:val="24"/>
          <w:vertAlign w:val="superscript"/>
        </w:rPr>
        <w:t>14</w:t>
      </w:r>
      <w:r w:rsidR="00547BEE">
        <w:fldChar w:fldCharType="end"/>
      </w:r>
      <w:r>
        <w:rPr>
          <w:rFonts w:ascii="Times New Roman" w:eastAsia="Times New Roman" w:hAnsi="Times New Roman" w:cs="Times New Roman"/>
        </w:rPr>
        <w:t xml:space="preserve"> However, in this same study, there were no mental health impacts among white </w:t>
      </w:r>
      <w:r>
        <w:rPr>
          <w:rFonts w:ascii="Times New Roman" w:eastAsia="Times New Roman" w:hAnsi="Times New Roman" w:cs="Times New Roman"/>
        </w:rPr>
        <w:lastRenderedPageBreak/>
        <w:t>individuals.</w:t>
      </w:r>
      <w:r w:rsidR="00547BEE">
        <w:fldChar w:fldCharType="begin"/>
      </w:r>
      <w:r w:rsidR="00547BEE">
        <w:instrText xml:space="preserve"> ADDIN ZOTERO_ITEM CSL_CITATION {"citationID":"rCp8N7kF","properties":{"formattedCitation":"\\super 14\\nosupersub{}","plainCitation":"14","noteIndex":0},"citationItems":[{"id":1735,"uris":["http://zotero.org/users/6155323/items/IMN4B5X3"],"itemData":{"id":1735,"type":"article-journal","abstract":"BACKGROUND: Police kill more than 300 black Americans-at least a quarter of them unarmed-each year in the USA. These events might have spillover effects on the mental health of people not directly affected.\nMETHODS: In this population-based, quasi-experimental study, we combined novel data on police killings with individual-level data from the nationally representative 2013-15 US Behavioral Risk Factor Surveillance System (BRFSS) to estimate the causal impact of police killings of unarmed black Americans on self-reported mental health of other black American adults in the US general population. The primary exposure was the number of police killings of unarmed black Americans occurring in the 3 months prior to the BRFSS interview within the same state. The primary outcome was the number of days in the previous month in which the respondent's mental health was reported as \"not good\". We estimated difference-in-differences regression models-adjusting for state-month, month-year, and interview-day fixed effects, as well as age, sex, and educational attainment. We additionally assessed the timing of effects, the specificity of the effects to black Americans, and the robustness of our findings.\nFINDINGS: 38 993 (weighted sample share 49%) of 103 710 black American respondents were exposed to one or more police killings of unarmed black Americans in their state of residence in the 3 months prior to the survey. Each additional police killing of an unarmed black American was associated with 0·14 additional poor mental health days (95% CI 0·07-0·22; p=0·00047) among black American respondents. The largest effects on mental health occurred in the 1-2 months after exposure, with no significant effects estimated for respondents interviewed before police killings (falsification test). Mental health impacts were not observed among white respondents and resulted only from police killings of unarmed black Americans (not unarmed white Americans or armed black Americans).\nINTERPRETATION: Police killings of unarmed black Americans have adverse effects on mental health among black American adults in the general population. Programmes should be implemented to decrease the frequency of police killings and to mitigate adverse mental health effects within communities when such killings do occur.\nFUNDING: Robert Wood Johnson Foundation and National Institutes of Health.","container-title":"Lancet (London, England)","DOI":"10.1016/S0140-6736(18)31130-9","ISSN":"1474-547X","issue":"10144","journalAbbreviation":"Lancet","language":"eng","note":"PMID: 29937193\nPMCID: PMC6376989","page":"302-310","source":"PubMed","title":"Police killings and their spillover effects on the mental health of black Americans: a population-based, quasi-experimental study","title-short":"Police killings and their spillover effects on the mental health of black Americans","volume":"392","author":[{"family":"Bor","given":"Jacob"},{"family":"Venkataramani","given":"Atheendar S."},{"family":"Williams","given":"David R."},{"family":"Tsai","given":"Alexander C."}],"issued":{"date-parts":[["2018",7,28]]}}}],"schema":"https://github.com/citation-style-language/schema/raw/master/csl-citation.json"} </w:instrText>
      </w:r>
      <w:r w:rsidR="00547BEE">
        <w:fldChar w:fldCharType="separate"/>
      </w:r>
      <w:r w:rsidR="00547BEE" w:rsidRPr="00547BEE">
        <w:rPr>
          <w:szCs w:val="24"/>
          <w:vertAlign w:val="superscript"/>
        </w:rPr>
        <w:t>14</w:t>
      </w:r>
      <w:r w:rsidR="00547BEE">
        <w:fldChar w:fldCharType="end"/>
      </w:r>
      <w:r>
        <w:rPr>
          <w:rFonts w:ascii="Times New Roman" w:eastAsia="Times New Roman" w:hAnsi="Times New Roman" w:cs="Times New Roman"/>
        </w:rPr>
        <w:t xml:space="preserve"> </w:t>
      </w:r>
      <w:r>
        <w:rPr>
          <w:rFonts w:ascii="Times New Roman" w:eastAsia="Times New Roman" w:hAnsi="Times New Roman" w:cs="Times New Roman"/>
          <w:color w:val="9900FF"/>
        </w:rPr>
        <w:t>Further</w:t>
      </w:r>
      <w:r>
        <w:rPr>
          <w:rFonts w:ascii="Times New Roman" w:eastAsia="Times New Roman" w:hAnsi="Times New Roman" w:cs="Times New Roman"/>
        </w:rPr>
        <w:t xml:space="preserve">, </w:t>
      </w:r>
      <w:r>
        <w:rPr>
          <w:rFonts w:ascii="Times New Roman" w:eastAsia="Times New Roman" w:hAnsi="Times New Roman" w:cs="Times New Roman"/>
          <w:color w:val="9900FF"/>
        </w:rPr>
        <w:t xml:space="preserve">a recent review found that police violence </w:t>
      </w:r>
      <w:ins w:id="19" w:author="Christopher Uggen" w:date="2023-08-25T03:18:00Z">
        <w:r>
          <w:rPr>
            <w:rFonts w:ascii="Times New Roman" w:eastAsia="Times New Roman" w:hAnsi="Times New Roman" w:cs="Times New Roman"/>
            <w:color w:val="9900FF"/>
          </w:rPr>
          <w:t>has</w:t>
        </w:r>
      </w:ins>
      <w:del w:id="20" w:author="Christopher Uggen" w:date="2023-08-25T03:18:00Z">
        <w:r>
          <w:rPr>
            <w:rFonts w:ascii="Times New Roman" w:eastAsia="Times New Roman" w:hAnsi="Times New Roman" w:cs="Times New Roman"/>
            <w:color w:val="9900FF"/>
          </w:rPr>
          <w:delText>exerts</w:delText>
        </w:r>
      </w:del>
      <w:r>
        <w:rPr>
          <w:rFonts w:ascii="Times New Roman" w:eastAsia="Times New Roman" w:hAnsi="Times New Roman" w:cs="Times New Roman"/>
          <w:color w:val="9900FF"/>
        </w:rPr>
        <w:t xml:space="preserve"> significant negative health </w:t>
      </w:r>
      <w:del w:id="21" w:author="Christopher Uggen" w:date="2023-08-25T03:18:00Z">
        <w:r>
          <w:rPr>
            <w:rFonts w:ascii="Times New Roman" w:eastAsia="Times New Roman" w:hAnsi="Times New Roman" w:cs="Times New Roman"/>
            <w:color w:val="9900FF"/>
          </w:rPr>
          <w:delText xml:space="preserve">outcomes </w:delText>
        </w:r>
      </w:del>
      <w:ins w:id="22" w:author="Christopher Uggen" w:date="2023-08-25T03:18:00Z">
        <w:r>
          <w:rPr>
            <w:rFonts w:ascii="Times New Roman" w:eastAsia="Times New Roman" w:hAnsi="Times New Roman" w:cs="Times New Roman"/>
            <w:color w:val="9900FF"/>
          </w:rPr>
          <w:t xml:space="preserve">effects, particularly for </w:t>
        </w:r>
      </w:ins>
      <w:del w:id="23" w:author="Christopher Uggen" w:date="2023-08-25T03:18:00Z">
        <w:r>
          <w:rPr>
            <w:rFonts w:ascii="Times New Roman" w:eastAsia="Times New Roman" w:hAnsi="Times New Roman" w:cs="Times New Roman"/>
            <w:color w:val="9900FF"/>
          </w:rPr>
          <w:delText xml:space="preserve">disproportionately towards </w:delText>
        </w:r>
      </w:del>
      <w:r>
        <w:rPr>
          <w:rFonts w:ascii="Times New Roman" w:eastAsia="Times New Roman" w:hAnsi="Times New Roman" w:cs="Times New Roman"/>
          <w:color w:val="9900FF"/>
        </w:rPr>
        <w:t xml:space="preserve">Black, </w:t>
      </w:r>
      <w:proofErr w:type="spellStart"/>
      <w:r>
        <w:rPr>
          <w:rFonts w:ascii="Times New Roman" w:eastAsia="Times New Roman" w:hAnsi="Times New Roman" w:cs="Times New Roman"/>
          <w:color w:val="9900FF"/>
        </w:rPr>
        <w:t>Latine</w:t>
      </w:r>
      <w:proofErr w:type="spellEnd"/>
      <w:r>
        <w:rPr>
          <w:rFonts w:ascii="Times New Roman" w:eastAsia="Times New Roman" w:hAnsi="Times New Roman" w:cs="Times New Roman"/>
          <w:color w:val="9900FF"/>
        </w:rPr>
        <w:t xml:space="preserve"> and other marginalized communities.</w:t>
      </w:r>
      <w:r w:rsidR="00547BEE">
        <w:rPr>
          <w:rFonts w:ascii="Times New Roman" w:eastAsia="Times New Roman" w:hAnsi="Times New Roman" w:cs="Times New Roman"/>
          <w:color w:val="9900FF"/>
        </w:rPr>
        <w:fldChar w:fldCharType="begin"/>
      </w:r>
      <w:r w:rsidR="00547BEE">
        <w:rPr>
          <w:rFonts w:ascii="Times New Roman" w:eastAsia="Times New Roman" w:hAnsi="Times New Roman" w:cs="Times New Roman"/>
          <w:color w:val="9900FF"/>
        </w:rPr>
        <w:instrText xml:space="preserve"> ADDIN ZOTERO_ITEM CSL_CITATION {"citationID":"hOchxxIW","properties":{"formattedCitation":"\\super 9\\nosupersub{}","plainCitation":"9","noteIndex":0},"citationItems":[{"id":10348,"uris":["http://zotero.org/users/6155323/items/IWVWGBKC"],"itemData":{"id":10348,"type":"article-journal","abstract":"Despite their enormous potential impact on population health and health inequities, police violence and use of excessive force have only recently been addressed from a public health perspective. Moving to change this state of affairs, this article considers police violence in the USA within a social determinants and health disparities framework, highlighting recent literature linking this exposure to mental health symptoms, physical health conditions, and premature mortality. The review demonstrates that police violence is common in the USA; is disproportionately directed toward Black, Latinx, and other marginalized communities; and exerts a significant and adverse effect on a broad range of health outcomes. The state-sponsored nature of police violence, its embedding within a historical and contemporary context of structural racism, and the unique circumstances of the exposure itself make it an especially salient and impactful form of violence exposure, both overlapping with and distinct from other forms of violence. We conclude by noting potential solutions that clinical psychology and allied fields may offer toalleviate the impact of police violence, while simultaneously recognizing that a true solution to this issue requires a drastic reformation or replacement of the criminal justice system, as well as addressing the broader context of structural and systemic racism in the USA.","container-title":"Annual Review of Clinical Psychology","DOI":"10.1146/annurev-clinpsy-072720-020644","ISSN":"1548-5951","journalAbbreviation":"Annu Rev Clin Psychol","language":"eng","note":"PMID: 34890247","page":"527-552","source":"PubMed","title":"Police Violence and Public Health","volume":"18","author":[{"family":"DeVylder","given":"Jordan E."},{"family":"Anglin","given":"Deidre M."},{"family":"Bowleg","given":"Lisa"},{"family":"Fedina","given":"Lisa"},{"family":"Link","given":"Bruce G."}],"issued":{"date-parts":[["2022",5,9]]}}}],"schema":"https://github.com/citation-style-language/schema/raw/master/csl-citation.json"} </w:instrText>
      </w:r>
      <w:r w:rsidR="00547BEE">
        <w:rPr>
          <w:rFonts w:ascii="Times New Roman" w:eastAsia="Times New Roman" w:hAnsi="Times New Roman" w:cs="Times New Roman"/>
          <w:color w:val="9900FF"/>
        </w:rPr>
        <w:fldChar w:fldCharType="separate"/>
      </w:r>
      <w:r w:rsidR="00547BEE" w:rsidRPr="00547BEE">
        <w:rPr>
          <w:rFonts w:ascii="Times New Roman" w:hAnsi="Times New Roman" w:cs="Times New Roman"/>
          <w:szCs w:val="24"/>
          <w:vertAlign w:val="superscript"/>
        </w:rPr>
        <w:t>9</w:t>
      </w:r>
      <w:r w:rsidR="00547BEE">
        <w:rPr>
          <w:rFonts w:ascii="Times New Roman" w:eastAsia="Times New Roman" w:hAnsi="Times New Roman" w:cs="Times New Roman"/>
          <w:color w:val="9900FF"/>
        </w:rPr>
        <w:fldChar w:fldCharType="end"/>
      </w:r>
      <w:r>
        <w:rPr>
          <w:rFonts w:ascii="Times New Roman" w:eastAsia="Times New Roman" w:hAnsi="Times New Roman" w:cs="Times New Roman"/>
        </w:rPr>
        <w:t>The full physical and mental trauma caused by police is unknown due to poorly documented or comprehensively collected data.</w:t>
      </w:r>
      <w:r w:rsidR="00547BEE">
        <w:rPr>
          <w:rFonts w:ascii="Times New Roman" w:eastAsia="Times New Roman" w:hAnsi="Times New Roman" w:cs="Times New Roman"/>
        </w:rPr>
        <w:fldChar w:fldCharType="begin"/>
      </w:r>
      <w:r w:rsidR="00547BEE">
        <w:rPr>
          <w:rFonts w:ascii="Times New Roman" w:eastAsia="Times New Roman" w:hAnsi="Times New Roman" w:cs="Times New Roman"/>
        </w:rPr>
        <w:instrText xml:space="preserve"> ADDIN ZOTERO_ITEM CSL_CITATION {"citationID":"09MsJd3L","properties":{"formattedCitation":"\\super 7\\nosupersub{}","plainCitation":"7","noteIndex":0},"citationItems":[{"id":9862,"uris":["http://zotero.org/users/6155323/items/GFPI23ZU"],"itemData":{"id":9862,"type":"article-journal","abstract":"Background To inform discussions on rates, burden and priority-setting in relation to police violence, we quantified the number and rate of years of life lost (YLLs) due to police violence by race/ethnicity and age in the USA, 2015–2016.\nMethods We used data on the number of deaths due to police violence from ‘The Counted’, a media-based source compiled by The Guardian. YLLs are the difference between an individual’s age at death and their corresponding standard life expectancy at age of death.\nResults There were 57 375 and 54 754 YLLs due to police violence in 2015 and 2016, respectively. People of colour comprised 38.5% of the population, but 51.5% of YLLs. YLLs were greatest among those aged 25–34 years, and the number of YLLs at younger ages was greater among people of colour than whites.\nConclusions The number of YLLs due to police violence is substantial. YLLs highlight that police violence disproportionately impacts young people, and the young people affected are disproportionately people of colour. Framing police violence as an important cause of deaths among young adults provides another valuable lens to motivate prevention efforts.","container-title":"J Epidemiol Community Health","DOI":"10.1136/jech-2017-210059","ISSN":"0143-005X, 1470-2738","issue":"8","journalAbbreviation":"J Epidemiol Community Health","language":"en","license":"© Article author(s) (or their employer(s) unless otherwise stated in the text of the article) 2018. All rights reserved. No commercial use is permitted unless otherwise expressly granted.","note":"publisher: BMJ Publishing Group Ltd\nsection: Short report\nPMID: 29735570","page":"715-718","source":"jech-bmj-com.ezp3.lib.umn.edu","title":"Years of life lost due to encounters with law enforcement in the USA 2015–2016","volume":"72","author":[{"family":"Bui","given":"Anthony L."},{"family":"Coates","given":"Matthew M."},{"family":"Matthay","given":"Ellicott C."}],"issued":{"date-parts":[["2018",8,1]]}}}],"schema":"https://github.com/citation-style-language/schema/raw/master/csl-citation.json"} </w:instrText>
      </w:r>
      <w:r w:rsidR="00547BEE">
        <w:rPr>
          <w:rFonts w:ascii="Times New Roman" w:eastAsia="Times New Roman" w:hAnsi="Times New Roman" w:cs="Times New Roman"/>
        </w:rPr>
        <w:fldChar w:fldCharType="separate"/>
      </w:r>
      <w:r w:rsidR="00547BEE" w:rsidRPr="00547BEE">
        <w:rPr>
          <w:rFonts w:ascii="Times New Roman" w:hAnsi="Times New Roman" w:cs="Times New Roman"/>
          <w:szCs w:val="24"/>
          <w:vertAlign w:val="superscript"/>
        </w:rPr>
        <w:t>7</w:t>
      </w:r>
      <w:r w:rsidR="00547BEE">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color w:val="9900FF"/>
        </w:rPr>
        <w:t>One study examin</w:t>
      </w:r>
      <w:sdt>
        <w:sdtPr>
          <w:tag w:val="goog_rdk_33"/>
          <w:id w:val="1098364021"/>
        </w:sdtPr>
        <w:sdtContent>
          <w:ins w:id="24" w:author="Christopher Uggen" w:date="2023-08-25T03:19:00Z">
            <w:r>
              <w:rPr>
                <w:rFonts w:ascii="Times New Roman" w:eastAsia="Times New Roman" w:hAnsi="Times New Roman" w:cs="Times New Roman"/>
                <w:color w:val="9900FF"/>
              </w:rPr>
              <w:t>ing</w:t>
            </w:r>
          </w:ins>
        </w:sdtContent>
      </w:sdt>
      <w:sdt>
        <w:sdtPr>
          <w:tag w:val="goog_rdk_34"/>
          <w:id w:val="1539778375"/>
        </w:sdtPr>
        <w:sdtContent>
          <w:del w:id="25" w:author="Christopher Uggen" w:date="2023-08-25T03:19:00Z">
            <w:r>
              <w:rPr>
                <w:rFonts w:ascii="Times New Roman" w:eastAsia="Times New Roman" w:hAnsi="Times New Roman" w:cs="Times New Roman"/>
                <w:color w:val="9900FF"/>
              </w:rPr>
              <w:delText>ed</w:delText>
            </w:r>
          </w:del>
        </w:sdtContent>
      </w:sdt>
      <w:r>
        <w:rPr>
          <w:rFonts w:ascii="Times New Roman" w:eastAsia="Times New Roman" w:hAnsi="Times New Roman" w:cs="Times New Roman"/>
          <w:color w:val="9900FF"/>
        </w:rPr>
        <w:t xml:space="preserve"> county-specific risk of </w:t>
      </w:r>
      <w:sdt>
        <w:sdtPr>
          <w:tag w:val="goog_rdk_35"/>
          <w:id w:val="303354366"/>
        </w:sdtPr>
        <w:sdtContent>
          <w:del w:id="26" w:author="Christopher Uggen" w:date="2023-08-25T03:18:00Z">
            <w:r>
              <w:rPr>
                <w:rFonts w:ascii="Times New Roman" w:eastAsia="Times New Roman" w:hAnsi="Times New Roman" w:cs="Times New Roman"/>
                <w:color w:val="9900FF"/>
              </w:rPr>
              <w:delText xml:space="preserve">the </w:delText>
            </w:r>
          </w:del>
        </w:sdtContent>
      </w:sdt>
      <w:r>
        <w:rPr>
          <w:rFonts w:ascii="Times New Roman" w:eastAsia="Times New Roman" w:hAnsi="Times New Roman" w:cs="Times New Roman"/>
          <w:color w:val="9900FF"/>
        </w:rPr>
        <w:t xml:space="preserve">police shootings </w:t>
      </w:r>
      <w:sdt>
        <w:sdtPr>
          <w:tag w:val="goog_rdk_36"/>
          <w:id w:val="1604301029"/>
        </w:sdtPr>
        <w:sdtContent>
          <w:del w:id="27" w:author="Christopher Uggen" w:date="2023-08-25T03:19:00Z">
            <w:r>
              <w:rPr>
                <w:rFonts w:ascii="Times New Roman" w:eastAsia="Times New Roman" w:hAnsi="Times New Roman" w:cs="Times New Roman"/>
                <w:color w:val="9900FF"/>
              </w:rPr>
              <w:delText xml:space="preserve">and </w:delText>
            </w:r>
          </w:del>
        </w:sdtContent>
      </w:sdt>
      <w:r>
        <w:rPr>
          <w:rFonts w:ascii="Times New Roman" w:eastAsia="Times New Roman" w:hAnsi="Times New Roman" w:cs="Times New Roman"/>
          <w:color w:val="9900FF"/>
        </w:rPr>
        <w:t>found that the probability of being Black, unarmed and shot by police was 3.49 times higher than the probability of being white, unarmed and shot by police.</w:t>
      </w:r>
      <w:r w:rsidR="00547BEE">
        <w:rPr>
          <w:rFonts w:ascii="Times New Roman" w:eastAsia="Times New Roman" w:hAnsi="Times New Roman" w:cs="Times New Roman"/>
          <w:color w:val="9900FF"/>
        </w:rPr>
        <w:fldChar w:fldCharType="begin"/>
      </w:r>
      <w:r w:rsidR="00547BEE">
        <w:rPr>
          <w:rFonts w:ascii="Times New Roman" w:eastAsia="Times New Roman" w:hAnsi="Times New Roman" w:cs="Times New Roman"/>
          <w:color w:val="9900FF"/>
        </w:rPr>
        <w:instrText xml:space="preserve"> ADDIN ZOTERO_ITEM CSL_CITATION {"citationID":"JbsFs4Ez","properties":{"formattedCitation":"\\super 15\\nosupersub{}","plainCitation":"15","noteIndex":0},"citationItems":[{"id":10113,"uris":["http://zotero.org/users/6155323/items/SYF7GIY3"],"itemData":{"id":10113,"type":"article-journal","abstract":"A geographically-resolved, multi-level Bayesian model is used to analyze the data presented in the U.S. Police-Shooting Database (USPSD) in order to investigate the extent of racial bias in the shooting of American civilians by police officers in recent years. In contrast to previous work that relied on the FBI’s Supplemental Homicide Reports that were constructed from self-reported cases of police-involved homicide, this data set is less likely to be biased by police reporting practices. County-specific relative risk outcomes of being shot by police are estimated as a function of the interaction of: 1) whether suspects/civilians were armed or unarmed, and 2) the race/ethnicity of the suspects/civilians. The results provide evidence of a significant bias in the killing of unarmed black Americans relative to unarmed white Americans, in that the probability of being {black, unarmed, and shot by police} is about 3.49 times the probability of being {white, unarmed, and shot by police} on average. Furthermore, the results of multi-level modeling show that there exists significant heterogeneity across counties in the extent of racial bias in police shootings, with some counties showing relative risk ratios of 20 to 1 or more. Finally, analysis of police shooting data as a function of county-level predictors suggests that racial bias in police shootings is most likely to emerge in police departments in larger metropolitan counties with low median incomes and a sizable portion of black residents, especially when there is high financial inequality in that county. There is no relationship between county-level racial bias in police shootings and crime rates (even race-specific crime rates), meaning that the racial bias observed in police shootings in this data set is not explainable as a response to local-level crime rates.","container-title":"PLOS ONE","DOI":"10.1371/journal.pone.0141854","ISSN":"1932-6203","issue":"11","journalAbbreviation":"PLOS ONE","language":"en","note":"publisher: Public Library of Science","page":"e0141854","source":"PLoS Journals","title":"A Multi-Level Bayesian Analysis of Racial Bias in Police Shootings at the County-Level in the United States, 2011–2014","volume":"10","author":[{"family":"Ross","given":"Cody T."}],"issued":{"date-parts":[["2015",11,5]]}}}],"schema":"https://github.com/citation-style-language/schema/raw/master/csl-citation.json"} </w:instrText>
      </w:r>
      <w:r w:rsidR="00547BEE">
        <w:rPr>
          <w:rFonts w:ascii="Times New Roman" w:eastAsia="Times New Roman" w:hAnsi="Times New Roman" w:cs="Times New Roman"/>
          <w:color w:val="9900FF"/>
        </w:rPr>
        <w:fldChar w:fldCharType="separate"/>
      </w:r>
      <w:r w:rsidR="00547BEE" w:rsidRPr="00547BEE">
        <w:rPr>
          <w:rFonts w:ascii="Times New Roman" w:hAnsi="Times New Roman" w:cs="Times New Roman"/>
          <w:szCs w:val="24"/>
          <w:vertAlign w:val="superscript"/>
        </w:rPr>
        <w:t>15</w:t>
      </w:r>
      <w:r w:rsidR="00547BEE">
        <w:rPr>
          <w:rFonts w:ascii="Times New Roman" w:eastAsia="Times New Roman" w:hAnsi="Times New Roman" w:cs="Times New Roman"/>
          <w:color w:val="9900FF"/>
        </w:rPr>
        <w:fldChar w:fldCharType="end"/>
      </w:r>
      <w:r>
        <w:rPr>
          <w:rFonts w:ascii="Times New Roman" w:eastAsia="Times New Roman" w:hAnsi="Times New Roman" w:cs="Times New Roman"/>
          <w:color w:val="9900FF"/>
        </w:rPr>
        <w:t xml:space="preserve"> However, current research</w:t>
      </w:r>
      <w:r>
        <w:rPr>
          <w:rFonts w:ascii="Times New Roman" w:eastAsia="Times New Roman" w:hAnsi="Times New Roman" w:cs="Times New Roman"/>
        </w:rPr>
        <w:t xml:space="preserve"> lacks </w:t>
      </w:r>
      <w:r>
        <w:rPr>
          <w:rFonts w:ascii="Times New Roman" w:eastAsia="Times New Roman" w:hAnsi="Times New Roman" w:cs="Times New Roman"/>
          <w:strike/>
        </w:rPr>
        <w:t>fine-grained</w:t>
      </w:r>
      <w:r>
        <w:rPr>
          <w:rFonts w:ascii="Times New Roman" w:eastAsia="Times New Roman" w:hAnsi="Times New Roman" w:cs="Times New Roman"/>
        </w:rPr>
        <w:t xml:space="preserve"> </w:t>
      </w:r>
      <w:r>
        <w:rPr>
          <w:rFonts w:ascii="Times New Roman" w:eastAsia="Times New Roman" w:hAnsi="Times New Roman" w:cs="Times New Roman"/>
          <w:color w:val="9900FF"/>
        </w:rPr>
        <w:t>more resolute</w:t>
      </w:r>
      <w:r>
        <w:rPr>
          <w:rFonts w:ascii="Times New Roman" w:eastAsia="Times New Roman" w:hAnsi="Times New Roman" w:cs="Times New Roman"/>
        </w:rPr>
        <w:t xml:space="preserve"> spatial and temporal data which limits the ability for more sensitive analyses to expand beyond the current body of literature which is made up of predominantly descriptive or cross-sectional studies conducted at the state-level and above.</w:t>
      </w:r>
    </w:p>
    <w:p w14:paraId="00000025" w14:textId="77777777" w:rsidR="00D07932" w:rsidRDefault="00D07932">
      <w:pPr>
        <w:spacing w:line="480" w:lineRule="auto"/>
        <w:rPr>
          <w:rFonts w:ascii="Times New Roman" w:eastAsia="Times New Roman" w:hAnsi="Times New Roman" w:cs="Times New Roman"/>
        </w:rPr>
      </w:pPr>
    </w:p>
    <w:p w14:paraId="00000026" w14:textId="5E36A3D7" w:rsidR="00D07932"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The murder of Mr. George Floyd brought mainstream visibility to the health burden of police violence predominantly borne by racialized marginalized communities.</w:t>
      </w:r>
      <w:r w:rsidR="00547BEE">
        <w:rPr>
          <w:rFonts w:ascii="Times New Roman" w:eastAsia="Times New Roman" w:hAnsi="Times New Roman" w:cs="Times New Roman"/>
        </w:rPr>
        <w:fldChar w:fldCharType="begin"/>
      </w:r>
      <w:r w:rsidR="00547BEE">
        <w:rPr>
          <w:rFonts w:ascii="Times New Roman" w:eastAsia="Times New Roman" w:hAnsi="Times New Roman" w:cs="Times New Roman"/>
        </w:rPr>
        <w:instrText xml:space="preserve"> ADDIN ZOTERO_ITEM CSL_CITATION {"citationID":"Ep8bUMtw","properties":{"formattedCitation":"\\super 16\\nosupersub{}","plainCitation":"16","noteIndex":0},"citationItems":[{"id":9916,"uris":["http://zotero.org/users/6155323/items/MUIM6AWT"],"itemData":{"id":9916,"type":"article-journal","abstract":"This study examined whether killings of George Floyd, Ahmaud Arbery, and Breonna Taylor by current or former law enforcement officers in 2020 were followed by shifts in public sentiment toward Black people. Methods: Google searches for the names “Ahmaud Arbery,” “Breonna Taylor,” and “George Floyd” were obtained from the Google Health Application Programming Interface (API). Using the Twitter API, we collected a 1% random sample of publicly available U.S. race-related tweets from November 2019–September 2020 (N = 3,380,616). Sentiment analysis was performed using Support Vector Machines, a supervised machine learning model. A qualitative content analysis was conducted on a random sample of 3,000 tweets to understand themes in discussions of race and racism and inform interpretation of the quantitative trends. Results: The highest rate of Google searches for any of the three names was for George Floyd during the week of May 31 to June 6, the week after his murder. The percent of tweets referencing Black people that were negative decreased by 32% (from 49.33% in November 4–9 to 33.66% in June 1–7) (p &lt; 0.001), but this decline was temporary, lasting just a few weeks. Themes that emerged during the content analysis included discussion of race or racism in positive (14%) or negative (38%) tones, call for action related to racism (18%), and counter movement/arguments against racism-related changes (6%). Conclusion: Although there was a sharp decline in negative Black sentiment and increased public awareness of structural racism and desire for long-lasting social change, these shifts were transitory and returned to baseline after several weeks. Findings suggest that negative attitudes towards Black people remain deeply entrenched.","container-title":"SSM - Population Health","DOI":"10.1016/j.ssmph.2021.100922","ISSN":"2352-8273","journalAbbreviation":"SSM - Population Health","language":"en","page":"100922","source":"ScienceDirect","title":"Progress and push-back: How the killings of Ahmaud Arbery, Breonna Taylor, and George Floyd impacted public discourse on race and racism on Twitter","title-short":"Progress and push-back","volume":"15","author":[{"family":"Nguyen","given":"Thu T."},{"family":"Criss","given":"Shaniece"},{"family":"Michaels","given":"Eli K."},{"family":"Cross","given":"Rebekah I."},{"family":"Michaels","given":"Jackson S."},{"family":"Dwivedi","given":"Pallavi"},{"family":"Huang","given":"Dina"},{"family":"Hsu","given":"Erica"},{"family":"Mukhija","given":"Krishay"},{"family":"Nguyen","given":"Leah H."},{"family":"Yardi","given":"Isha"},{"family":"Allen","given":"Amani M."},{"family":"Nguyen","given":"Quynh C."},{"family":"Gee","given":"Gilbert C."}],"issued":{"date-parts":[["2021",9,1]]}}}],"schema":"https://github.com/citation-style-language/schema/raw/master/csl-citation.json"} </w:instrText>
      </w:r>
      <w:r w:rsidR="00547BEE">
        <w:rPr>
          <w:rFonts w:ascii="Times New Roman" w:eastAsia="Times New Roman" w:hAnsi="Times New Roman" w:cs="Times New Roman"/>
        </w:rPr>
        <w:fldChar w:fldCharType="separate"/>
      </w:r>
      <w:r w:rsidR="00547BEE" w:rsidRPr="00547BEE">
        <w:rPr>
          <w:rFonts w:ascii="Times New Roman" w:hAnsi="Times New Roman" w:cs="Times New Roman"/>
          <w:szCs w:val="24"/>
          <w:vertAlign w:val="superscript"/>
        </w:rPr>
        <w:t>16</w:t>
      </w:r>
      <w:r w:rsidR="00547BEE">
        <w:rPr>
          <w:rFonts w:ascii="Times New Roman" w:eastAsia="Times New Roman" w:hAnsi="Times New Roman" w:cs="Times New Roman"/>
        </w:rPr>
        <w:fldChar w:fldCharType="end"/>
      </w:r>
      <w:r>
        <w:rPr>
          <w:rFonts w:ascii="Times New Roman" w:eastAsia="Times New Roman" w:hAnsi="Times New Roman" w:cs="Times New Roman"/>
        </w:rPr>
        <w:t xml:space="preserve"> An approximately ten minute long video by Ms. Darnella Frazier of this murder was posted on Facebook and watched by millions of people. The video and story were subsequently replayed on news outlets and across social media platforms, potentially further traumatizing marginalized communities. Research shows in the week following the murder of Mr. Floyd, there was an unprecedented nationwide increase -- above existing COVID-19 pandemic highs -- in reports of anger and sadness.</w:t>
      </w:r>
      <w:r w:rsidR="00547BEE">
        <w:rPr>
          <w:rFonts w:ascii="Times New Roman" w:eastAsia="Times New Roman" w:hAnsi="Times New Roman" w:cs="Times New Roman"/>
        </w:rPr>
        <w:fldChar w:fldCharType="begin"/>
      </w:r>
      <w:r w:rsidR="00547BEE">
        <w:rPr>
          <w:rFonts w:ascii="Times New Roman" w:eastAsia="Times New Roman" w:hAnsi="Times New Roman" w:cs="Times New Roman"/>
        </w:rPr>
        <w:instrText xml:space="preserve"> ADDIN ZOTERO_ITEM CSL_CITATION {"citationID":"BRy63xl6","properties":{"formattedCitation":"\\super 17\\nosupersub{}","plainCitation":"17","noteIndex":0},"citationItems":[{"id":9811,"uris":["http://zotero.org/groups/4773056/items/3H5V9BF9"],"itemData":{"id":9811,"type":"article-journal","abstract":"On May 25, 2020, George Floyd, an unarmed Black American male, was killed by a White police officer. Footage of the murder was widely shared. We examined the psychological impact of Floyd’s death using two population surveys that collected data before and after his death; one from Gallup (117,568 responses from n = 47,355) and one from the US Census (409,652 responses from n = 319,471). According to the Gallup data, in the week following Floyd’s death, anger and sadness increased to unprecedented levels in the US population. During this period, more than a third of the US population reported these emotions. These increases were more pronounced for Black Americans, nearly half of whom reported these emotions. According to the US Census Household Pulse data, in the week following Floyd’s death, depression and anxiety severity increased among Black Americans at significantly higher rates than that of White Americans. Our estimates suggest that this increase corresponds to an additional 900,000 Black Americans who would have screened positive for depression, associated with a burden of roughly 2.7 million to 6.3 million mentally unhealthy days.","container-title":"Proceedings of the National Academy of Sciences","DOI":"10.1073/pnas.2109139118","issue":"39","note":"publisher: Proceedings of the National Academy of Sciences","page":"e2109139118","source":"pnas.org (Atypon)","title":"The emotional and mental health impact of the murder of George Floyd on the US population","volume":"118","author":[{"family":"Eichstaedt","given":"Johannes C."},{"family":"Sherman","given":"Garrick T."},{"family":"Giorgi","given":"Salvatore"},{"family":"Roberts","given":"Steven O."},{"family":"Reynolds","given":"Megan E."},{"family":"Ungar","given":"Lyle H."},{"family":"Guntuku","given":"Sharath Chandra"}],"issued":{"date-parts":[["2021",9,28]]}}}],"schema":"https://github.com/citation-style-language/schema/raw/master/csl-citation.json"} </w:instrText>
      </w:r>
      <w:r w:rsidR="00547BEE">
        <w:rPr>
          <w:rFonts w:ascii="Times New Roman" w:eastAsia="Times New Roman" w:hAnsi="Times New Roman" w:cs="Times New Roman"/>
        </w:rPr>
        <w:fldChar w:fldCharType="separate"/>
      </w:r>
      <w:r w:rsidR="00547BEE" w:rsidRPr="00547BEE">
        <w:rPr>
          <w:rFonts w:ascii="Times New Roman" w:hAnsi="Times New Roman" w:cs="Times New Roman"/>
          <w:szCs w:val="24"/>
          <w:vertAlign w:val="superscript"/>
        </w:rPr>
        <w:t>17</w:t>
      </w:r>
      <w:r w:rsidR="00547BEE">
        <w:rPr>
          <w:rFonts w:ascii="Times New Roman" w:eastAsia="Times New Roman" w:hAnsi="Times New Roman" w:cs="Times New Roman"/>
        </w:rPr>
        <w:fldChar w:fldCharType="end"/>
      </w:r>
      <w:r>
        <w:rPr>
          <w:rFonts w:ascii="Times New Roman" w:eastAsia="Times New Roman" w:hAnsi="Times New Roman" w:cs="Times New Roman"/>
        </w:rPr>
        <w:t xml:space="preserve"> Reports of anxiety and depression also increased during this time, especially among Black Americans.</w:t>
      </w:r>
      <w:r w:rsidR="00547BEE">
        <w:rPr>
          <w:rFonts w:ascii="Times New Roman" w:eastAsia="Times New Roman" w:hAnsi="Times New Roman" w:cs="Times New Roman"/>
        </w:rPr>
        <w:fldChar w:fldCharType="begin"/>
      </w:r>
      <w:r w:rsidR="00547BEE">
        <w:rPr>
          <w:rFonts w:ascii="Times New Roman" w:eastAsia="Times New Roman" w:hAnsi="Times New Roman" w:cs="Times New Roman"/>
        </w:rPr>
        <w:instrText xml:space="preserve"> ADDIN ZOTERO_ITEM CSL_CITATION {"citationID":"LIwmnjeJ","properties":{"formattedCitation":"\\super 17\\nosupersub{}","plainCitation":"17","noteIndex":0},"citationItems":[{"id":9811,"uris":["http://zotero.org/groups/4773056/items/3H5V9BF9"],"itemData":{"id":9811,"type":"article-journal","abstract":"On May 25, 2020, George Floyd, an unarmed Black American male, was killed by a White police officer. Footage of the murder was widely shared. We examined the psychological impact of Floyd’s death using two population surveys that collected data before and after his death; one from Gallup (117,568 responses from n = 47,355) and one from the US Census (409,652 responses from n = 319,471). According to the Gallup data, in the week following Floyd’s death, anger and sadness increased to unprecedented levels in the US population. During this period, more than a third of the US population reported these emotions. These increases were more pronounced for Black Americans, nearly half of whom reported these emotions. According to the US Census Household Pulse data, in the week following Floyd’s death, depression and anxiety severity increased among Black Americans at significantly higher rates than that of White Americans. Our estimates suggest that this increase corresponds to an additional 900,000 Black Americans who would have screened positive for depression, associated with a burden of roughly 2.7 million to 6.3 million mentally unhealthy days.","container-title":"Proceedings of the National Academy of Sciences","DOI":"10.1073/pnas.2109139118","issue":"39","note":"publisher: Proceedings of the National Academy of Sciences","page":"e2109139118","source":"pnas.org (Atypon)","title":"The emotional and mental health impact of the murder of George Floyd on the US population","volume":"118","author":[{"family":"Eichstaedt","given":"Johannes C."},{"family":"Sherman","given":"Garrick T."},{"family":"Giorgi","given":"Salvatore"},{"family":"Roberts","given":"Steven O."},{"family":"Reynolds","given":"Megan E."},{"family":"Ungar","given":"Lyle H."},{"family":"Guntuku","given":"Sharath Chandra"}],"issued":{"date-parts":[["2021",9,28]]}}}],"schema":"https://github.com/citation-style-language/schema/raw/master/csl-citation.json"} </w:instrText>
      </w:r>
      <w:r w:rsidR="00547BEE">
        <w:rPr>
          <w:rFonts w:ascii="Times New Roman" w:eastAsia="Times New Roman" w:hAnsi="Times New Roman" w:cs="Times New Roman"/>
        </w:rPr>
        <w:fldChar w:fldCharType="separate"/>
      </w:r>
      <w:r w:rsidR="00547BEE" w:rsidRPr="00547BEE">
        <w:rPr>
          <w:rFonts w:ascii="Times New Roman" w:hAnsi="Times New Roman" w:cs="Times New Roman"/>
          <w:szCs w:val="24"/>
          <w:vertAlign w:val="superscript"/>
        </w:rPr>
        <w:t>17</w:t>
      </w:r>
      <w:r w:rsidR="00547BEE">
        <w:rPr>
          <w:rFonts w:ascii="Times New Roman" w:eastAsia="Times New Roman" w:hAnsi="Times New Roman" w:cs="Times New Roman"/>
        </w:rPr>
        <w:fldChar w:fldCharType="end"/>
      </w:r>
      <w:r>
        <w:rPr>
          <w:rFonts w:ascii="Times New Roman" w:eastAsia="Times New Roman" w:hAnsi="Times New Roman" w:cs="Times New Roman"/>
        </w:rPr>
        <w:t xml:space="preserve"> Geographic proximity also shapes responses to police violence. Minnesota reported the largest decline in mental health compared to other states, and Black people living in Minnesota likely experienced the most substantial mental health effects after Mr. Floyd’s murder.</w:t>
      </w:r>
      <w:r w:rsidR="00547BEE" w:rsidRPr="00547BEE">
        <w:rPr>
          <w:rFonts w:ascii="Times New Roman" w:eastAsia="Times New Roman" w:hAnsi="Times New Roman" w:cs="Times New Roman"/>
        </w:rPr>
        <w:t xml:space="preserve"> </w:t>
      </w:r>
      <w:r w:rsidR="00547BEE">
        <w:rPr>
          <w:rFonts w:ascii="Times New Roman" w:eastAsia="Times New Roman" w:hAnsi="Times New Roman" w:cs="Times New Roman"/>
        </w:rPr>
        <w:fldChar w:fldCharType="begin"/>
      </w:r>
      <w:r w:rsidR="00547BEE">
        <w:rPr>
          <w:rFonts w:ascii="Times New Roman" w:eastAsia="Times New Roman" w:hAnsi="Times New Roman" w:cs="Times New Roman"/>
        </w:rPr>
        <w:instrText xml:space="preserve"> ADDIN ZOTERO_ITEM CSL_CITATION {"citationID":"TAmuuU7x","properties":{"formattedCitation":"\\super 17\\nosupersub{}","plainCitation":"17","noteIndex":0},"citationItems":[{"id":9811,"uris":["http://zotero.org/groups/4773056/items/3H5V9BF9"],"itemData":{"id":9811,"type":"article-journal","abstract":"On May 25, 2020, George Floyd, an unarmed Black American male, was killed by a White police officer. Footage of the murder was widely shared. We examined the psychological impact of Floyd’s death using two population surveys that collected data before and after his death; one from Gallup (117,568 responses from n = 47,355) and one from the US Census (409,652 responses from n = 319,471). According to the Gallup data, in the week following Floyd’s death, anger and sadness increased to unprecedented levels in the US population. During this period, more than a third of the US population reported these emotions. These increases were more pronounced for Black Americans, nearly half of whom reported these emotions. According to the US Census Household Pulse data, in the week following Floyd’s death, depression and anxiety severity increased among Black Americans at significantly higher rates than that of White Americans. Our estimates suggest that this increase corresponds to an additional 900,000 Black Americans who would have screened positive for depression, associated with a burden of roughly 2.7 million to 6.3 million mentally unhealthy days.","container-title":"Proceedings of the National Academy of Sciences","DOI":"10.1073/pnas.2109139118","issue":"39","note":"publisher: Proceedings of the National Academy of Sciences","page":"e2109139118","source":"pnas.org (Atypon)","title":"The emotional and mental health impact of the murder of George Floyd on the US population","volume":"118","author":[{"family":"Eichstaedt","given":"Johannes C."},{"family":"Sherman","given":"Garrick T."},{"family":"Giorgi","given":"Salvatore"},{"family":"Roberts","given":"Steven O."},{"family":"Reynolds","given":"Megan E."},{"family":"Ungar","given":"Lyle H."},{"family":"Guntuku","given":"Sharath Chandra"}],"issued":{"date-parts":[["2021",9,28]]}}}],"schema":"https://github.com/citation-style-language/schema/raw/master/csl-citation.json"} </w:instrText>
      </w:r>
      <w:r w:rsidR="00547BEE">
        <w:rPr>
          <w:rFonts w:ascii="Times New Roman" w:eastAsia="Times New Roman" w:hAnsi="Times New Roman" w:cs="Times New Roman"/>
        </w:rPr>
        <w:fldChar w:fldCharType="separate"/>
      </w:r>
      <w:r w:rsidR="00547BEE" w:rsidRPr="00547BEE">
        <w:rPr>
          <w:rFonts w:ascii="Times New Roman" w:hAnsi="Times New Roman" w:cs="Times New Roman"/>
          <w:szCs w:val="24"/>
          <w:vertAlign w:val="superscript"/>
        </w:rPr>
        <w:t>17</w:t>
      </w:r>
      <w:r w:rsidR="00547BEE">
        <w:rPr>
          <w:rFonts w:ascii="Times New Roman" w:eastAsia="Times New Roman" w:hAnsi="Times New Roman" w:cs="Times New Roman"/>
        </w:rPr>
        <w:fldChar w:fldCharType="end"/>
      </w:r>
      <w:r>
        <w:rPr>
          <w:rFonts w:ascii="Times New Roman" w:eastAsia="Times New Roman" w:hAnsi="Times New Roman" w:cs="Times New Roman"/>
        </w:rPr>
        <w:t xml:space="preserve"> This reaction to a highly visible example of police violence is consistent with findings from a recent nationally-representative study that found most Black people live in fear of the police killing them or their family members.</w:t>
      </w:r>
      <w:r w:rsidR="00547BEE">
        <w:rPr>
          <w:rFonts w:ascii="Times New Roman" w:eastAsia="Times New Roman" w:hAnsi="Times New Roman" w:cs="Times New Roman"/>
        </w:rPr>
        <w:fldChar w:fldCharType="begin"/>
      </w:r>
      <w:r w:rsidR="00547BEE">
        <w:rPr>
          <w:rFonts w:ascii="Times New Roman" w:eastAsia="Times New Roman" w:hAnsi="Times New Roman" w:cs="Times New Roman"/>
        </w:rPr>
        <w:instrText xml:space="preserve"> ADDIN ZOTERO_ITEM CSL_CITATION {"citationID":"hxHTKiH4","properties":{"formattedCitation":"\\super 18\\nosupersub{}","plainCitation":"18","noteIndex":0},"citationItems":[{"id":9934,"uris":["http://zotero.org/users/6155323/items/68D8FE3M"],"itemData":{"id":9934,"type":"article-journal","abstract":"The mission of policing is “to protect and serve,” but recent events suggest that many Americans, and especially Black Americans, do not feel protected from the police. Understanding police-related fear is important because it may impact civilians’ health, daily lives, and policy attitudes. To examine the prevalence, sources, and consequences of both personal and altruistic fear of the police, we surveyed a nationwide sample (N = 1,150), which included comparable numbers of Black (N = 517) and White (N = 492) respondents. Most White respondents felt safe, but most Black respondents lived in fear of the police killing them and hurting their family members. Approximately half of Black respondents preferred to be robbed or burglarized than to have unprovoked contact with officers. The racial divide in fear was mediated by past experiences with police mistreatment. In turn, fear mediated the effects of race and past mistreatment on support for defunding the police and intentions to have “the talk” with family youths about the need to distrust and avoid officers. The deep American racial divide in police-related fear represents a racially disparate health crisis and a primary obstacle to law enforcement's capacity to serve all communities equitably.","container-title":"Criminology","DOI":"10.1111/1745-9125.12298","ISSN":"1745-9125","issue":"2","language":"en","note":"_eprint: https://onlinelibrary.wiley.com/doi/pdf/10.1111/1745-9125.12298","page":"291-320","source":"Wiley Online Library","title":"The American racial divide in fear of the police","volume":"60","author":[{"family":"Pickett","given":"Justin T."},{"family":"Graham","given":"Amanda"},{"family":"Cullen","given":"Francis T."}],"issued":{"date-parts":[["2022"]]}}}],"schema":"https://github.com/citation-style-language/schema/raw/master/csl-citation.json"} </w:instrText>
      </w:r>
      <w:r w:rsidR="00547BEE">
        <w:rPr>
          <w:rFonts w:ascii="Times New Roman" w:eastAsia="Times New Roman" w:hAnsi="Times New Roman" w:cs="Times New Roman"/>
        </w:rPr>
        <w:fldChar w:fldCharType="separate"/>
      </w:r>
      <w:r w:rsidR="00547BEE" w:rsidRPr="00547BEE">
        <w:rPr>
          <w:rFonts w:ascii="Times New Roman" w:hAnsi="Times New Roman" w:cs="Times New Roman"/>
          <w:szCs w:val="24"/>
          <w:vertAlign w:val="superscript"/>
        </w:rPr>
        <w:t>18</w:t>
      </w:r>
      <w:r w:rsidR="00547BEE">
        <w:rPr>
          <w:rFonts w:ascii="Times New Roman" w:eastAsia="Times New Roman" w:hAnsi="Times New Roman" w:cs="Times New Roman"/>
        </w:rPr>
        <w:fldChar w:fldCharType="end"/>
      </w:r>
      <w:r>
        <w:rPr>
          <w:rFonts w:ascii="Times New Roman" w:eastAsia="Times New Roman" w:hAnsi="Times New Roman" w:cs="Times New Roman"/>
        </w:rPr>
        <w:t xml:space="preserve"> However, most of the research conducted to date has been based on cross-sectional studies, self-reported measures, and limited consideration of geography.</w:t>
      </w:r>
      <w:r w:rsidR="00547BEE">
        <w:rPr>
          <w:rFonts w:ascii="Times New Roman" w:eastAsia="Times New Roman" w:hAnsi="Times New Roman" w:cs="Times New Roman"/>
        </w:rPr>
        <w:fldChar w:fldCharType="begin"/>
      </w:r>
      <w:r w:rsidR="00547BEE">
        <w:rPr>
          <w:rFonts w:ascii="Times New Roman" w:eastAsia="Times New Roman" w:hAnsi="Times New Roman" w:cs="Times New Roman"/>
        </w:rPr>
        <w:instrText xml:space="preserve"> ADDIN ZOTERO_ITEM CSL_CITATION {"citationID":"8XfIZlgp","properties":{"formattedCitation":"\\super 19,20\\nosupersub{}","plainCitation":"19,20","noteIndex":0},"citationItems":[{"id":9824,"uris":["http://zotero.org/users/6155323/items/XJWXU4K6"],"itemData":{"id":9824,"type":"article-journal","abstract":"Black Americans comprise 13% of the US population, yet data suggests that they represent 23% of those fatally shot by police officers. Data on non-lethal encounters with police in the Black community is less available but can understandably result in emotional trauma, stress responses, and depressive symptoms. The aim of this systematic literature review is to assess if interactions with the police are associated with mental health outcomes among Black Americans. Following pre-defined inclusion criteria, 11 articles were reviewed. Using a quality assessment tool, eight studies received a fair quality rating, two studies a poor rating, and one study received a good rating. The types of police interaction reported among study participants included police use of force during arrest, police stops, police searches, exposure to police killings, and interactions with police in the court system and varied mental health outcomes. Most of the studies (6 of 11) reviewed found statistically significant associations between police interactions and mental health (psychotic experiences, psychological distress, depression, PTSD, anxiety, suicidal ideation and attempts), indicating a nearly twofold higher prevalence of poor mental health among those reporting a prior police interaction compared to those with no interaction. Although better quality studies are needed, findings suggest an association between police interactions and negative mental health outcomes. Changes in law enforcement policy, development and implementation of a validated instrument for police experiences, improved community outreach, a federally mandated review of policy and practice in police departments, and expanded police training initiatives could reduce the potential negative mental health impact of police interactions on Black Americans.","container-title":"Journal of Racial and Ethnic Health Disparities","DOI":"10.1007/s40615-019-00629-1","ISSN":"2196-8837","issue":"1","journalAbbreviation":"J Racial Ethn Health Disparities","language":"eng","note":"PMID: 31482464","page":"10-27","source":"PubMed","title":"Police Interactions and the Mental Health of Black Americans: a Systematic Review","title-short":"Police Interactions and the Mental Health of Black Americans","volume":"7","author":[{"family":"McLeod","given":"Melissa N."},{"family":"Heller","given":"Daliah"},{"family":"Manze","given":"Meredith G."},{"family":"Echeverria","given":"Sandra E."}],"issued":{"date-parts":[["2020",2]]}}},{"id":9919,"uris":["http://zotero.org/users/6155323/items/KVJY9SZI"],"itemData":{"id":9919,"type":"article-journal","abstract":"Building on historical and contemporary efforts to eliminate police and other forms of state violence, and on the understanding that police violence is a social determinant of health, we conducted a systematic review in which we synthesize the existing literature around 1) racial disparities in police violence; 2) health impacts of direct exposure to police violence; and 3) health impacts of indirect exposure to police violence. We screened 336 studies and excluded 246, due to not meeting our inclusion criteria. Forty-eight additional studies were excluded during the full text review, resulting in a study sample size of 42 studies. Our review showed that Black people in the US are far more likely than white people to experience a range of forms of police violence: from fatal and nonfatal shootings, to assault and psychological violence. Exposure to police violence increases risk of multiple adverse health outcomes. Moreover, police violence may operate as a vicarious and ecological exposure, producing consequences beyond those directly assaulted. In order to successfully eliminate police violence, scholars must work in alignment with social justice movements.","container-title":"Social Science &amp; Medicine","DOI":"10.1016/j.socscimed.2023.115784","ISSN":"0277-9536","journalAbbreviation":"Social Science &amp; Medicine","language":"en","page":"115784","source":"ScienceDirect","title":"“We (still) charge genocide”: A systematic review and synthesis of the direct and indirect health consequences of police violence in the United States","title-short":"“We (still) charge genocide”","volume":"322","author":[{"family":"Haile","given":"Rahwa"},{"family":"Rowell-Cunsolo","given":"Tawandra"},{"family":"Hyacinthe","given":"Marie-Fatima"},{"family":"Alang","given":"Sirry"}],"issued":{"date-parts":[["2023",4,1]]}}}],"schema":"https://github.com/citation-style-language/schema/raw/master/csl-citation.json"} </w:instrText>
      </w:r>
      <w:r w:rsidR="00547BEE">
        <w:rPr>
          <w:rFonts w:ascii="Times New Roman" w:eastAsia="Times New Roman" w:hAnsi="Times New Roman" w:cs="Times New Roman"/>
        </w:rPr>
        <w:fldChar w:fldCharType="separate"/>
      </w:r>
      <w:r w:rsidR="00547BEE" w:rsidRPr="00547BEE">
        <w:rPr>
          <w:rFonts w:ascii="Times New Roman" w:hAnsi="Times New Roman" w:cs="Times New Roman"/>
          <w:szCs w:val="24"/>
          <w:vertAlign w:val="superscript"/>
        </w:rPr>
        <w:t>19,20</w:t>
      </w:r>
      <w:r w:rsidR="00547BEE">
        <w:rPr>
          <w:rFonts w:ascii="Times New Roman" w:eastAsia="Times New Roman" w:hAnsi="Times New Roman" w:cs="Times New Roman"/>
        </w:rPr>
        <w:fldChar w:fldCharType="end"/>
      </w:r>
      <w:r w:rsidR="00547BEE">
        <w:rPr>
          <w:rFonts w:ascii="Times New Roman" w:eastAsia="Times New Roman" w:hAnsi="Times New Roman" w:cs="Times New Roman"/>
        </w:rPr>
        <w:t xml:space="preserve"> </w:t>
      </w:r>
    </w:p>
    <w:p w14:paraId="00000027" w14:textId="77777777" w:rsidR="00D07932" w:rsidRDefault="00D07932">
      <w:pPr>
        <w:rPr>
          <w:rFonts w:ascii="Times New Roman" w:eastAsia="Times New Roman" w:hAnsi="Times New Roman" w:cs="Times New Roman"/>
        </w:rPr>
      </w:pPr>
    </w:p>
    <w:p w14:paraId="00000028" w14:textId="77777777" w:rsidR="00D07932"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In order to fill these gaps, our study seeks to evaluate the rate of mental health diagnoses over time and space after the murder of Mr. Floyd on May 25th, 2020 in communities in Minneapolis, Minnesota. We contribute to the existing literature by a) utilizing five years of time series and panel data to examine changes in response to the police murder, b) using an alternative measure of mental health diagnosis  </w:t>
      </w:r>
      <w:r>
        <w:rPr>
          <w:rFonts w:ascii="Times New Roman" w:eastAsia="Times New Roman" w:hAnsi="Times New Roman" w:cs="Times New Roman"/>
          <w:color w:val="9900FF"/>
        </w:rPr>
        <w:t>which provides population-based estimates of mental health diagnoses</w:t>
      </w:r>
      <w:sdt>
        <w:sdtPr>
          <w:tag w:val="goog_rdk_38"/>
          <w:id w:val="-153532394"/>
        </w:sdtPr>
        <w:sdtContent>
          <w:ins w:id="28" w:author="Christopher Uggen" w:date="2023-08-25T03:21:00Z">
            <w:r>
              <w:rPr>
                <w:rFonts w:ascii="Times New Roman" w:eastAsia="Times New Roman" w:hAnsi="Times New Roman" w:cs="Times New Roman"/>
                <w:color w:val="9900FF"/>
              </w:rPr>
              <w:t xml:space="preserve"> that are</w:t>
            </w:r>
          </w:ins>
        </w:sdtContent>
      </w:sdt>
      <w:r>
        <w:rPr>
          <w:rFonts w:ascii="Times New Roman" w:eastAsia="Times New Roman" w:hAnsi="Times New Roman" w:cs="Times New Roman"/>
          <w:color w:val="9900FF"/>
        </w:rPr>
        <w:t xml:space="preserve"> potentially less susceptible to social disability bias </w:t>
      </w:r>
      <w:sdt>
        <w:sdtPr>
          <w:tag w:val="goog_rdk_39"/>
          <w:id w:val="-795062968"/>
        </w:sdtPr>
        <w:sdtContent>
          <w:ins w:id="29" w:author="Christopher Uggen" w:date="2023-08-25T03:22:00Z">
            <w:r>
              <w:rPr>
                <w:rFonts w:ascii="Times New Roman" w:eastAsia="Times New Roman" w:hAnsi="Times New Roman" w:cs="Times New Roman"/>
                <w:color w:val="9900FF"/>
              </w:rPr>
              <w:t>than</w:t>
            </w:r>
          </w:ins>
        </w:sdtContent>
      </w:sdt>
      <w:sdt>
        <w:sdtPr>
          <w:tag w:val="goog_rdk_40"/>
          <w:id w:val="645866094"/>
        </w:sdtPr>
        <w:sdtContent>
          <w:del w:id="30" w:author="Christopher Uggen" w:date="2023-08-25T03:22:00Z">
            <w:r>
              <w:rPr>
                <w:rFonts w:ascii="Times New Roman" w:eastAsia="Times New Roman" w:hAnsi="Times New Roman" w:cs="Times New Roman"/>
                <w:color w:val="9900FF"/>
              </w:rPr>
              <w:delText>as</w:delText>
            </w:r>
            <w:r>
              <w:rPr>
                <w:rFonts w:ascii="Times New Roman" w:eastAsia="Times New Roman" w:hAnsi="Times New Roman" w:cs="Times New Roman"/>
              </w:rPr>
              <w:delText xml:space="preserve"> opposed to</w:delText>
            </w:r>
          </w:del>
        </w:sdtContent>
      </w:sdt>
      <w:r>
        <w:rPr>
          <w:rFonts w:ascii="Times New Roman" w:eastAsia="Times New Roman" w:hAnsi="Times New Roman" w:cs="Times New Roman"/>
        </w:rPr>
        <w:t xml:space="preserve"> self-reports, and c) examining the hyperlocal impact, and spatial heterogeneity therein, of the murder across Minneapolis, MN. </w:t>
      </w:r>
    </w:p>
    <w:p w14:paraId="00000029" w14:textId="77777777" w:rsidR="00D07932" w:rsidRDefault="00D07932">
      <w:pPr>
        <w:rPr>
          <w:rFonts w:ascii="Times New Roman" w:eastAsia="Times New Roman" w:hAnsi="Times New Roman" w:cs="Times New Roman"/>
          <w:b/>
        </w:rPr>
      </w:pPr>
    </w:p>
    <w:p w14:paraId="0000002A" w14:textId="77777777" w:rsidR="00D07932" w:rsidRDefault="00000000">
      <w:pPr>
        <w:rPr>
          <w:rFonts w:ascii="Times New Roman" w:eastAsia="Times New Roman" w:hAnsi="Times New Roman" w:cs="Times New Roman"/>
          <w:b/>
        </w:rPr>
      </w:pPr>
      <w:r>
        <w:rPr>
          <w:rFonts w:ascii="Times New Roman" w:eastAsia="Times New Roman" w:hAnsi="Times New Roman" w:cs="Times New Roman"/>
          <w:b/>
        </w:rPr>
        <w:t>Methods</w:t>
      </w:r>
    </w:p>
    <w:p w14:paraId="0000002B" w14:textId="77777777" w:rsidR="00D07932" w:rsidRDefault="00D07932">
      <w:pPr>
        <w:rPr>
          <w:rFonts w:ascii="Times New Roman" w:eastAsia="Times New Roman" w:hAnsi="Times New Roman" w:cs="Times New Roman"/>
          <w:b/>
        </w:rPr>
      </w:pPr>
    </w:p>
    <w:p w14:paraId="0000002C" w14:textId="77777777" w:rsidR="00D07932" w:rsidRDefault="00000000">
      <w:pPr>
        <w:rPr>
          <w:rFonts w:ascii="Times New Roman" w:eastAsia="Times New Roman" w:hAnsi="Times New Roman" w:cs="Times New Roman"/>
          <w:b/>
          <w:i/>
        </w:rPr>
      </w:pPr>
      <w:r>
        <w:rPr>
          <w:rFonts w:ascii="Times New Roman" w:eastAsia="Times New Roman" w:hAnsi="Times New Roman" w:cs="Times New Roman"/>
          <w:b/>
          <w:i/>
        </w:rPr>
        <w:t>Data</w:t>
      </w:r>
    </w:p>
    <w:p w14:paraId="0000002D" w14:textId="77777777" w:rsidR="00D07932" w:rsidRDefault="00D07932">
      <w:pPr>
        <w:rPr>
          <w:rFonts w:ascii="Times New Roman" w:eastAsia="Times New Roman" w:hAnsi="Times New Roman" w:cs="Times New Roman"/>
          <w:b/>
          <w:i/>
        </w:rPr>
      </w:pPr>
    </w:p>
    <w:p w14:paraId="0000002E" w14:textId="77777777" w:rsidR="00D07932" w:rsidRDefault="00D07932">
      <w:pPr>
        <w:rPr>
          <w:rFonts w:ascii="Times New Roman" w:eastAsia="Times New Roman" w:hAnsi="Times New Roman" w:cs="Times New Roman"/>
          <w:b/>
          <w:i/>
        </w:rPr>
      </w:pPr>
    </w:p>
    <w:p w14:paraId="0000002F" w14:textId="05BC6B23" w:rsidR="00D07932"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We leverage Minnesota Hospital Discharge data from the Minnesota Hospital Administration (MHA) to create our dependent variable, mental health hospital diagnoses per 1,000 residents. All Minnesota hospitals submit inpatient, outpatient, and emergency department claims data to the MHA. The MHA collects these data into a statewide administrative claims database. This database includes a data point for each patient encounter with a health care provider, the diagnosis/es during that encounter specified with International Classification of Diseases (ICD) codes, as well as basic demographic information, such as age, gender, and race. Hospital discharge data has the advantage of being population representative. Data from 2016-2020 utilizing ICD-10 were used to define mental health diagnoses.</w:t>
      </w:r>
      <w:hyperlink r:id="rId8">
        <w:r>
          <w:rPr>
            <w:rFonts w:ascii="Times New Roman" w:eastAsia="Times New Roman" w:hAnsi="Times New Roman" w:cs="Times New Roman"/>
            <w:vertAlign w:val="superscript"/>
          </w:rPr>
          <w:t>17</w:t>
        </w:r>
      </w:hyperlink>
      <w:r>
        <w:rPr>
          <w:rFonts w:ascii="Times New Roman" w:eastAsia="Times New Roman" w:hAnsi="Times New Roman" w:cs="Times New Roman"/>
        </w:rPr>
        <w:t xml:space="preserve"> </w:t>
      </w:r>
      <w:r>
        <w:rPr>
          <w:rFonts w:ascii="Times New Roman" w:eastAsia="Times New Roman" w:hAnsi="Times New Roman" w:cs="Times New Roman"/>
          <w:color w:val="9900FF"/>
        </w:rPr>
        <w:t>They are categorized based on established</w:t>
      </w:r>
      <w:r w:rsidR="00925CB8">
        <w:rPr>
          <w:szCs w:val="24"/>
          <w:vertAlign w:val="superscript"/>
        </w:rPr>
        <w:t xml:space="preserve"> </w:t>
      </w:r>
      <w:r>
        <w:rPr>
          <w:rFonts w:ascii="Times New Roman" w:eastAsia="Times New Roman" w:hAnsi="Times New Roman" w:cs="Times New Roman"/>
          <w:color w:val="9900FF"/>
        </w:rPr>
        <w:t>mental, behavioral and neurodevelopmental disorders diagnoses</w:t>
      </w:r>
      <w:r w:rsidR="00925CB8">
        <w:rPr>
          <w:rFonts w:ascii="Times New Roman" w:eastAsia="Times New Roman" w:hAnsi="Times New Roman" w:cs="Times New Roman"/>
          <w:color w:val="9900FF"/>
        </w:rPr>
        <w:fldChar w:fldCharType="begin"/>
      </w:r>
      <w:r w:rsidR="00925CB8">
        <w:rPr>
          <w:rFonts w:ascii="Times New Roman" w:eastAsia="Times New Roman" w:hAnsi="Times New Roman" w:cs="Times New Roman"/>
          <w:color w:val="9900FF"/>
        </w:rPr>
        <w:instrText xml:space="preserve"> ADDIN ZOTERO_ITEM CSL_CITATION {"citationID":"3SkoFQaV","properties":{"formattedCitation":"\\super 21\\nosupersub{}","plainCitation":"21","noteIndex":0},"citationItems":[{"id":10718,"uris":["http://zotero.org/users/6155323/items/H8Z5YUKL"],"itemData":{"id":10718,"type":"report","title":"Clinical Classifications Software Refined (CCSR) for ICD-10-CM Diagnoses, v2020.2","URL":"www.hcup-us.ahrq.gov","author":[{"family":"Agency for Healthcare Research and Quality","given":""}],"issued":{"date-parts":[["2020",2]]}}}],"schema":"https://github.com/citation-style-language/schema/raw/master/csl-citation.json"} </w:instrText>
      </w:r>
      <w:r w:rsidR="00925CB8">
        <w:rPr>
          <w:rFonts w:ascii="Times New Roman" w:eastAsia="Times New Roman" w:hAnsi="Times New Roman" w:cs="Times New Roman"/>
          <w:color w:val="9900FF"/>
        </w:rPr>
        <w:fldChar w:fldCharType="separate"/>
      </w:r>
      <w:r w:rsidR="00925CB8" w:rsidRPr="00925CB8">
        <w:rPr>
          <w:rFonts w:ascii="Times New Roman" w:hAnsi="Times New Roman" w:cs="Times New Roman"/>
          <w:szCs w:val="24"/>
          <w:vertAlign w:val="superscript"/>
        </w:rPr>
        <w:t>21</w:t>
      </w:r>
      <w:r w:rsidR="00925CB8">
        <w:rPr>
          <w:rFonts w:ascii="Times New Roman" w:eastAsia="Times New Roman" w:hAnsi="Times New Roman" w:cs="Times New Roman"/>
          <w:color w:val="9900FF"/>
        </w:rPr>
        <w:fldChar w:fldCharType="end"/>
      </w:r>
      <w:r>
        <w:rPr>
          <w:rFonts w:ascii="Times New Roman" w:eastAsia="Times New Roman" w:hAnsi="Times New Roman" w:cs="Times New Roman"/>
          <w:color w:val="9900FF"/>
        </w:rPr>
        <w:t xml:space="preserve"> groupings using ICD-10 codes F01–F99.</w:t>
      </w:r>
      <w:r w:rsidR="00925CB8">
        <w:rPr>
          <w:rFonts w:ascii="Times New Roman" w:eastAsia="Times New Roman" w:hAnsi="Times New Roman" w:cs="Times New Roman"/>
          <w:color w:val="9900FF"/>
        </w:rPr>
        <w:fldChar w:fldCharType="begin"/>
      </w:r>
      <w:r w:rsidR="00925CB8">
        <w:rPr>
          <w:rFonts w:ascii="Times New Roman" w:eastAsia="Times New Roman" w:hAnsi="Times New Roman" w:cs="Times New Roman"/>
          <w:color w:val="9900FF"/>
        </w:rPr>
        <w:instrText xml:space="preserve"> ADDIN ZOTERO_ITEM CSL_CITATION {"citationID":"pnscMhne","properties":{"formattedCitation":"\\super 22\\nosupersub{}","plainCitation":"22","noteIndex":0},"citationItems":[{"id":9947,"uris":["http://zotero.org/users/6155323/items/ZA5I8W67"],"itemData":{"id":9947,"type":"report","event-place":"Minnesota","publisher-place":"Minnesota","title":"ICD-10 Mental Health Billable Diagnosis Codes in Alphabetical Order by Description","URL":"https://www.dhs.state.mn.us/main/groups/agencywide/documents/pub/dhs16_197744.pdf","issued":{"date-parts":[["2017",11,6]]}}}],"schema":"https://github.com/citation-style-language/schema/raw/master/csl-citation.json"} </w:instrText>
      </w:r>
      <w:r w:rsidR="00925CB8">
        <w:rPr>
          <w:rFonts w:ascii="Times New Roman" w:eastAsia="Times New Roman" w:hAnsi="Times New Roman" w:cs="Times New Roman"/>
          <w:color w:val="9900FF"/>
        </w:rPr>
        <w:fldChar w:fldCharType="separate"/>
      </w:r>
      <w:r w:rsidR="00925CB8" w:rsidRPr="00925CB8">
        <w:rPr>
          <w:rFonts w:ascii="Times New Roman" w:hAnsi="Times New Roman" w:cs="Times New Roman"/>
          <w:szCs w:val="24"/>
          <w:vertAlign w:val="superscript"/>
        </w:rPr>
        <w:t>22</w:t>
      </w:r>
      <w:r w:rsidR="00925CB8">
        <w:rPr>
          <w:rFonts w:ascii="Times New Roman" w:eastAsia="Times New Roman" w:hAnsi="Times New Roman" w:cs="Times New Roman"/>
          <w:color w:val="9900FF"/>
        </w:rPr>
        <w:fldChar w:fldCharType="end"/>
      </w:r>
      <w:r>
        <w:rPr>
          <w:rFonts w:ascii="Times New Roman" w:eastAsia="Times New Roman" w:hAnsi="Times New Roman" w:cs="Times New Roman"/>
          <w:color w:val="9900FF"/>
        </w:rPr>
        <w:t xml:space="preserve"> A table of the codes can be found in the Appendix Table 1. </w:t>
      </w:r>
      <w:r>
        <w:rPr>
          <w:rFonts w:ascii="Times New Roman" w:eastAsia="Times New Roman" w:hAnsi="Times New Roman" w:cs="Times New Roman"/>
        </w:rPr>
        <w:t>We also calculate race-specific measures of mental health diagnoses incidence per 1,000 residents. In our interrupted time-series design (discussed below), the key time indicators are a baseline weekly linear trend (</w:t>
      </w:r>
      <w:r>
        <w:rPr>
          <w:rFonts w:ascii="Times New Roman" w:eastAsia="Times New Roman" w:hAnsi="Times New Roman" w:cs="Times New Roman"/>
          <w:i/>
        </w:rPr>
        <w:t>T</w:t>
      </w:r>
      <w:r>
        <w:rPr>
          <w:rFonts w:ascii="Times New Roman" w:eastAsia="Times New Roman" w:hAnsi="Times New Roman" w:cs="Times New Roman"/>
        </w:rPr>
        <w:t>), an exposure indicator of the police murder of Mr. Floyd on 5/25/2020 (</w:t>
      </w:r>
      <w:r>
        <w:rPr>
          <w:rFonts w:ascii="Times New Roman" w:eastAsia="Times New Roman" w:hAnsi="Times New Roman" w:cs="Times New Roman"/>
          <w:i/>
        </w:rPr>
        <w:t>Post-Killing</w:t>
      </w:r>
      <w:r>
        <w:rPr>
          <w:rFonts w:ascii="Times New Roman" w:eastAsia="Times New Roman" w:hAnsi="Times New Roman" w:cs="Times New Roman"/>
        </w:rPr>
        <w:t>), and a linear time trend post-killing (</w:t>
      </w:r>
      <w:r>
        <w:rPr>
          <w:rFonts w:ascii="Times New Roman" w:eastAsia="Times New Roman" w:hAnsi="Times New Roman" w:cs="Times New Roman"/>
          <w:i/>
        </w:rPr>
        <w:t>T Post-Killing</w:t>
      </w:r>
      <w:r>
        <w:rPr>
          <w:rFonts w:ascii="Times New Roman" w:eastAsia="Times New Roman" w:hAnsi="Times New Roman" w:cs="Times New Roman"/>
        </w:rPr>
        <w:t xml:space="preserve">). The weekly time trend captures the overall linear trend in mental health discharges across 2016-2020,  the binary exposure variable indicates the discontinuous change in the </w:t>
      </w:r>
      <w:r>
        <w:rPr>
          <w:rFonts w:ascii="Times New Roman" w:eastAsia="Times New Roman" w:hAnsi="Times New Roman" w:cs="Times New Roman"/>
        </w:rPr>
        <w:lastRenderedPageBreak/>
        <w:t xml:space="preserve">week of the police murder of Mr. Floyd, and the post-killing term describes the linear trend in mental health discharges after the murder. </w:t>
      </w:r>
    </w:p>
    <w:p w14:paraId="00000030" w14:textId="77777777" w:rsidR="00D07932" w:rsidRDefault="00D07932">
      <w:pPr>
        <w:spacing w:line="480" w:lineRule="auto"/>
        <w:rPr>
          <w:rFonts w:ascii="Times New Roman" w:eastAsia="Times New Roman" w:hAnsi="Times New Roman" w:cs="Times New Roman"/>
        </w:rPr>
      </w:pPr>
    </w:p>
    <w:p w14:paraId="00000031" w14:textId="77777777" w:rsidR="00D07932"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In addition to our focal time measures, we further improve our identification of the post-killing effect in our interrupted time series design by controlling for </w:t>
      </w:r>
      <w:r>
        <w:rPr>
          <w:rFonts w:ascii="Times New Roman" w:eastAsia="Times New Roman" w:hAnsi="Times New Roman" w:cs="Times New Roman"/>
          <w:i/>
        </w:rPr>
        <w:t>time-varying</w:t>
      </w:r>
      <w:r>
        <w:rPr>
          <w:rFonts w:ascii="Times New Roman" w:eastAsia="Times New Roman" w:hAnsi="Times New Roman" w:cs="Times New Roman"/>
        </w:rPr>
        <w:t xml:space="preserve"> changes in COVID-19-related policy, police behavior, and seasonality. We create two event indicators related to the COVID-19 pandemic: 3/13/2020 at the inception of Governor Walz’s State of Emergency order, and from 3/28-2020-5/28/2020 at the introduction and conclusion of Minnesota’s Stay-at-Home order. These time indicators adjust for changes in mental health discharges related to significant policy events in the course of the COVID-19 pandemic and related patterns of social interaction and movement. We also incorporate measures of police behavior from the Minneapolis Police Department’s open access data. Specifically, we aggregate and spatially locate reported use of force incidents, police stops, and officer-involved shootings to both the week and ZCTA-week level from 2016-2020, placing each incident in each ZCTA-week by the date of incident and the spatial intersection of each ZCTA and the longitude and latitude coordinates of the location of the recorded police event. We then express these measures as rates per 1,000 residents. Further, we lag each measure of police behavior by one week to account for the potential simultaneity between police behavior and mental health incidence. These measures serve as our indicators of policing activity in Minneapolis, and adjust our event coefficients for any concurrent changes in police stops, uses of force, or shootings. In other words, these measures allow us to further isolate the effect of the focal police killing, </w:t>
      </w:r>
      <w:r>
        <w:rPr>
          <w:rFonts w:ascii="Times New Roman" w:eastAsia="Times New Roman" w:hAnsi="Times New Roman" w:cs="Times New Roman"/>
          <w:i/>
        </w:rPr>
        <w:t>above and beyond</w:t>
      </w:r>
      <w:r>
        <w:rPr>
          <w:rFonts w:ascii="Times New Roman" w:eastAsia="Times New Roman" w:hAnsi="Times New Roman" w:cs="Times New Roman"/>
        </w:rPr>
        <w:t xml:space="preserve"> changes in routine police behavior.</w:t>
      </w:r>
    </w:p>
    <w:p w14:paraId="00000032" w14:textId="77777777" w:rsidR="00D07932" w:rsidRDefault="00D07932">
      <w:pPr>
        <w:spacing w:line="480" w:lineRule="auto"/>
        <w:rPr>
          <w:rFonts w:ascii="Times New Roman" w:eastAsia="Times New Roman" w:hAnsi="Times New Roman" w:cs="Times New Roman"/>
        </w:rPr>
      </w:pPr>
    </w:p>
    <w:p w14:paraId="00000033" w14:textId="22F31CD2" w:rsidR="00D07932"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Previous research shows that mental health discharges exhibit a seasonal pattern,</w:t>
      </w:r>
      <w:r w:rsidR="00925CB8">
        <w:rPr>
          <w:rFonts w:ascii="Times New Roman" w:eastAsia="Times New Roman" w:hAnsi="Times New Roman" w:cs="Times New Roman"/>
        </w:rPr>
        <w:fldChar w:fldCharType="begin"/>
      </w:r>
      <w:r w:rsidR="00925CB8">
        <w:rPr>
          <w:rFonts w:ascii="Times New Roman" w:eastAsia="Times New Roman" w:hAnsi="Times New Roman" w:cs="Times New Roman"/>
        </w:rPr>
        <w:instrText xml:space="preserve"> ADDIN ZOTERO_ITEM CSL_CITATION {"citationID":"kX87QtuK","properties":{"formattedCitation":"\\super 23\\nosupersub{}","plainCitation":"23","noteIndex":0},"citationItems":[{"id":9948,"uris":["http://zotero.org/users/6155323/items/SBX2NLSK"],"itemData":{"id":9948,"type":"article-journal","abstract":"OBJECTIVES: Emergency Department (ED) utilization accounts for a large portion of healthcare services in the US. Disturbance of circadian rhythms may affect mental and behavioral health (MBH) conditions, which could result in increased ED visits and subsequent hospitalizations, thus potentially inducing staffing shortages and increasing ED wait time. Predicting the burden of ED admissions helps to better plan care at the EDs and provides significant benefits. This study investigates if increased ED visits for MBH conditions are associated with seasonality and changes in daylight savings time.\nMETHODS: Using ED encounter data from a large academic medical center, we have examined univariate and multivariate associations between ED visits for MBH conditions and the annual time periods during which MBH conditions are more elevated due to changes in the seasons. We hypothesize that ED visits for MBH conditions increase within the 2-week period following the daylight savings time changes.\nRESULTS: Increased MBH ED visits were observed in certain seasons. This was especially true for non-bipolar depressive illness. We saw no significant changes in MBH visits as associated with changes in the daylight savings time.\nCONCLUSIONS: Data do not provide conclusive evidence of a uniform seasonal increase in ED visits for MBH conditions. Variation in ED MBH visits may be due to secular trends, such as socioeconomic factors. Future research should explore contemporaneous associations between time-driven events and MBH ED visits. It will allow for greater understanding of challenges regarding psychiatric patients and opportunities for improvement.","container-title":"The American Journal of Emergency Medicine","DOI":"10.1016/j.ajem.2018.10.056","ISSN":"1532-8171","issue":"8","journalAbbreviation":"Am J Emerg Med","language":"eng","note":"PMID: 30413364","page":"1476-1481","source":"PubMed","title":"Effects of seasonality and daylight savings time on emergency department visits for mental health disorders","volume":"37","author":[{"family":"Heboyan","given":"Vahé"},{"family":"Stevens","given":"Scott"},{"family":"McCall","given":"William V."}],"issued":{"date-parts":[["2019",8]]}}}],"schema":"https://github.com/citation-style-language/schema/raw/master/csl-citation.json"} </w:instrText>
      </w:r>
      <w:r w:rsidR="00925CB8">
        <w:rPr>
          <w:rFonts w:ascii="Times New Roman" w:eastAsia="Times New Roman" w:hAnsi="Times New Roman" w:cs="Times New Roman"/>
        </w:rPr>
        <w:fldChar w:fldCharType="separate"/>
      </w:r>
      <w:r w:rsidR="00925CB8" w:rsidRPr="00925CB8">
        <w:rPr>
          <w:rFonts w:ascii="Times New Roman" w:hAnsi="Times New Roman" w:cs="Times New Roman"/>
          <w:szCs w:val="24"/>
          <w:vertAlign w:val="superscript"/>
        </w:rPr>
        <w:t>23</w:t>
      </w:r>
      <w:r w:rsidR="00925CB8">
        <w:rPr>
          <w:rFonts w:ascii="Times New Roman" w:eastAsia="Times New Roman" w:hAnsi="Times New Roman" w:cs="Times New Roman"/>
        </w:rPr>
        <w:fldChar w:fldCharType="end"/>
      </w:r>
      <w:r>
        <w:rPr>
          <w:rFonts w:ascii="Times New Roman" w:eastAsia="Times New Roman" w:hAnsi="Times New Roman" w:cs="Times New Roman"/>
        </w:rPr>
        <w:t xml:space="preserve"> and we merge measures of seasonality onto the weekly hospital data. To capture weekly changes in seasonality, we include the weekly maximum temperature (degrees Fahrenheit), snowfall (in.), and precipitation (in.) from the Minnesota Department of Natural Resources as measured at the Minneapolis/St. Paul Threaded Record station. </w:t>
      </w:r>
    </w:p>
    <w:p w14:paraId="00000034" w14:textId="77777777" w:rsidR="00D07932" w:rsidRDefault="00D07932">
      <w:pPr>
        <w:spacing w:line="480" w:lineRule="auto"/>
        <w:rPr>
          <w:rFonts w:ascii="Times New Roman" w:eastAsia="Times New Roman" w:hAnsi="Times New Roman" w:cs="Times New Roman"/>
        </w:rPr>
      </w:pPr>
    </w:p>
    <w:p w14:paraId="00000035" w14:textId="0B5FA86F" w:rsidR="00D07932"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Spatial Zip Code Tabulation Area (ZCTA) simple feature boundary attributes, and each geography’s corresponding yearly American Community Survey (ACS) data, were accessed from The Census Bureau’s API using the ‘</w:t>
      </w:r>
      <w:proofErr w:type="spellStart"/>
      <w:r>
        <w:rPr>
          <w:rFonts w:ascii="Times New Roman" w:eastAsia="Times New Roman" w:hAnsi="Times New Roman" w:cs="Times New Roman"/>
        </w:rPr>
        <w:t>tidycensus</w:t>
      </w:r>
      <w:proofErr w:type="spellEnd"/>
      <w:r>
        <w:rPr>
          <w:rFonts w:ascii="Times New Roman" w:eastAsia="Times New Roman" w:hAnsi="Times New Roman" w:cs="Times New Roman"/>
        </w:rPr>
        <w:t>’ package in R.</w:t>
      </w:r>
      <w:r w:rsidR="00925CB8">
        <w:rPr>
          <w:rFonts w:ascii="Times New Roman" w:eastAsia="Times New Roman" w:hAnsi="Times New Roman" w:cs="Times New Roman"/>
        </w:rPr>
        <w:fldChar w:fldCharType="begin"/>
      </w:r>
      <w:r w:rsidR="00925CB8">
        <w:rPr>
          <w:rFonts w:ascii="Times New Roman" w:eastAsia="Times New Roman" w:hAnsi="Times New Roman" w:cs="Times New Roman"/>
        </w:rPr>
        <w:instrText xml:space="preserve"> ADDIN ZOTERO_ITEM CSL_CITATION {"citationID":"IFjnnyHU","properties":{"formattedCitation":"\\super 24\\nosupersub{}","plainCitation":"24","noteIndex":0},"citationItems":[{"id":9943,"uris":["http://zotero.org/users/6155323/items/KY25S2LY"],"itemData":{"id":9943,"type":"software","abstract":"An integrated R interface to several United States Census Bureau APIs (&lt;https://www.census.gov/data/developers/data-sets.html&gt;) and the US Census Bureau's geographic boundary files. Allows R users to return Census and ACS data as tidyverse-ready data frames, and optionally returns a list-column with feature geometry for mapping and spatial analysis.","license":"MIT + file LICENSE","source":"R-Packages","title":"tidycensus: Load US Census Boundary and Attribute Data as 'tidyverse' and 'sf'-Ready Data Frames","title-short":"tidycensus","URL":"https://CRAN.R-project.org/package=tidycensus","version":"1.3.2","author":[{"family":"Walker","given":"Kyle"},{"family":"Herman","given":"Matt"},{"family":"Eberwein","given":"Kris"}],"accessed":{"date-parts":[["2023",4,14]]},"issued":{"date-parts":[["2023",1,30]]}}}],"schema":"https://github.com/citation-style-language/schema/raw/master/csl-citation.json"} </w:instrText>
      </w:r>
      <w:r w:rsidR="00925CB8">
        <w:rPr>
          <w:rFonts w:ascii="Times New Roman" w:eastAsia="Times New Roman" w:hAnsi="Times New Roman" w:cs="Times New Roman"/>
        </w:rPr>
        <w:fldChar w:fldCharType="separate"/>
      </w:r>
      <w:r w:rsidR="00925CB8" w:rsidRPr="00925CB8">
        <w:rPr>
          <w:rFonts w:ascii="Times New Roman" w:hAnsi="Times New Roman" w:cs="Times New Roman"/>
          <w:szCs w:val="24"/>
          <w:vertAlign w:val="superscript"/>
        </w:rPr>
        <w:t>24</w:t>
      </w:r>
      <w:r w:rsidR="00925CB8">
        <w:rPr>
          <w:rFonts w:ascii="Times New Roman" w:eastAsia="Times New Roman" w:hAnsi="Times New Roman" w:cs="Times New Roman"/>
        </w:rPr>
        <w:fldChar w:fldCharType="end"/>
      </w:r>
      <w:r>
        <w:rPr>
          <w:rFonts w:ascii="Times New Roman" w:eastAsia="Times New Roman" w:hAnsi="Times New Roman" w:cs="Times New Roman"/>
        </w:rPr>
        <w:t xml:space="preserve"> ZCTAs representing Minneapolis were determined by spatial intersection with the Minneapolis city boundary. Additionally, intersecting neighbors were defined as &gt;= 5 percent spatial overlap to identify ZCTAs that contain enough spatial overlap to have records in the Minneapolis Police Department data. Similar to previous research on neighborhood effects,</w:t>
      </w:r>
      <w:r w:rsidR="00925CB8">
        <w:rPr>
          <w:rFonts w:ascii="Times New Roman" w:eastAsia="Times New Roman" w:hAnsi="Times New Roman" w:cs="Times New Roman"/>
        </w:rPr>
        <w:fldChar w:fldCharType="begin"/>
      </w:r>
      <w:r w:rsidR="00925CB8">
        <w:rPr>
          <w:rFonts w:ascii="Times New Roman" w:eastAsia="Times New Roman" w:hAnsi="Times New Roman" w:cs="Times New Roman"/>
        </w:rPr>
        <w:instrText xml:space="preserve"> ADDIN ZOTERO_ITEM CSL_CITATION {"citationID":"nWV24JQv","properties":{"formattedCitation":"\\super 25,26\\nosupersub{}","plainCitation":"25,26","noteIndex":0},"citationItems":[{"id":1067,"uris":["http://zotero.org/users/6155323/items/MVU3PKGV"],"itemData":{"id":1067,"type":"article-journal","abstract":"It is hypothesized that collective efficacy, defined as social cohesion among neighbors combined with their willingness to intervene on behalf of the common good, is linked to reduced violence. This hypothesis was tested on a 1995 survey of 8782 residents of 343 neighborhoods in Chicago, Illinois. Multilevel analyses showed that a measure of collective efficacy yields a high between-neighborhood reliability and is negatively associated with variations in violence, when individual-level characteristics, measurement error, and prior violence are controlled. Associations of concentrated disadvantage and residential instability with violence are largely mediated by collective efficacy.","container-title":"Science, New Series","DOI":"10.1126/science.277.5328.918","ISSN":"0036-8075","issue":"5328","page":"918-924","title":"Neighborhoods and Violent Crime: A Multilevel Study of Collective Efficacy","volume":"277","author":[{"family":"Sampson","given":"Robert J."},{"family":"Raudenbush","given":"Stephen W."},{"family":"Earls","given":"Felton"}],"issued":{"date-parts":[["1997"]]}}},{"id":9944,"uris":["http://zotero.org/users/6155323/items/CNWVWFF4"],"itemData":{"id":9944,"type":"article-journal","abstract":"Theory suggests that neighborhood effects depend not only on where individuals live today, but also on where they lived in the past. Previous research, however, usually measures neighborhood context only once and does not account for length of residence, thereby understating the detrimental effects of long-term neighborhood disadvantage. This study investigates effects of duration of exposure to disadvantaged neighborhoods on high school graduation. It follows 4,154 children in the Panel Study of Income Dynamics, measuring neighborhood context once per year from age 1 to 17. The analysis overcomes the problem of dynamic neighborhood selection by adapting novel methods of causal inference for time-varying treatments. In contrast to previous analyses, these methods do not ?control away? the effect of neighborhood context operating indirectly through time-varying characteristics of the family; thus, they capture the full impact of a lifetime of neighborhood disadvantage. We find that sustained exposure to disadvantaged neighborhoods has a severe impact on high school graduation that is considerably larger than effects reported in prior research. We estimate that growing up in the most (compared to the least) disadvantaged quintile of neighborhoods reduces the probability of graduation from 96 to 76 percent for black children, and from 95 to 87 percent for nonblack children.","container-title":"American Sociological Review","DOI":"10.1177/0003122411420816","ISSN":"0003-1224","issue":"5","journalAbbreviation":"Am Sociol Rev","language":"en","note":"publisher: SAGE Publications Inc","page":"713-736","source":"SAGE Journals","title":"Neighborhood Effects in Temporal Perspective: The Impact of Long-Term Exposure to Concentrated Disadvantage on High School Graduation","title-short":"Neighborhood Effects in Temporal Perspective","volume":"76","author":[{"family":"Wodtke","given":"Geoffrey T."},{"family":"Harding","given":"David J."},{"family":"Elwert","given":"Felix"}],"issued":{"date-parts":[["2011",10,1]]}}}],"schema":"https://github.com/citation-style-language/schema/raw/master/csl-citation.json"} </w:instrText>
      </w:r>
      <w:r w:rsidR="00925CB8">
        <w:rPr>
          <w:rFonts w:ascii="Times New Roman" w:eastAsia="Times New Roman" w:hAnsi="Times New Roman" w:cs="Times New Roman"/>
        </w:rPr>
        <w:fldChar w:fldCharType="separate"/>
      </w:r>
      <w:r w:rsidR="00925CB8" w:rsidRPr="00925CB8">
        <w:rPr>
          <w:rFonts w:ascii="Times New Roman" w:hAnsi="Times New Roman" w:cs="Times New Roman"/>
          <w:szCs w:val="24"/>
          <w:vertAlign w:val="superscript"/>
        </w:rPr>
        <w:t>25,26</w:t>
      </w:r>
      <w:r w:rsidR="00925CB8">
        <w:rPr>
          <w:rFonts w:ascii="Times New Roman" w:eastAsia="Times New Roman" w:hAnsi="Times New Roman" w:cs="Times New Roman"/>
        </w:rPr>
        <w:fldChar w:fldCharType="end"/>
      </w:r>
      <w:r>
        <w:rPr>
          <w:rFonts w:ascii="Times New Roman" w:eastAsia="Times New Roman" w:hAnsi="Times New Roman" w:cs="Times New Roman"/>
        </w:rPr>
        <w:t xml:space="preserve"> we create a construct of concentrated disadvantage using time-varying indicators from the ACS 5-year estimates using five indicators: the unemployment rate, percent below the poverty line, the percent of female headed-households, the percentage of the population with no high school diploma, and the population of Black residents. We construct this measure using a confirmatory factor analysis to explicitly account for measurement error in this construct (see </w:t>
      </w:r>
      <w:r>
        <w:rPr>
          <w:rFonts w:ascii="Times New Roman" w:eastAsia="Times New Roman" w:hAnsi="Times New Roman" w:cs="Times New Roman"/>
          <w:i/>
        </w:rPr>
        <w:t>Appendix</w:t>
      </w:r>
      <w:r>
        <w:rPr>
          <w:rFonts w:ascii="Times New Roman" w:eastAsia="Times New Roman" w:hAnsi="Times New Roman" w:cs="Times New Roman"/>
        </w:rPr>
        <w:t xml:space="preserve"> for model specification). This measure serves as our proxy for structural racism and disadvantage in our tests of spatial heterogeneity below.</w:t>
      </w:r>
    </w:p>
    <w:p w14:paraId="00000036" w14:textId="77777777" w:rsidR="00D07932" w:rsidRDefault="00D07932">
      <w:pPr>
        <w:spacing w:line="480" w:lineRule="auto"/>
        <w:rPr>
          <w:rFonts w:ascii="Times New Roman" w:eastAsia="Times New Roman" w:hAnsi="Times New Roman" w:cs="Times New Roman"/>
        </w:rPr>
      </w:pPr>
    </w:p>
    <w:p w14:paraId="00000037" w14:textId="77777777" w:rsidR="00D07932" w:rsidRDefault="00000000">
      <w:pPr>
        <w:spacing w:line="480" w:lineRule="auto"/>
        <w:rPr>
          <w:rFonts w:ascii="Times New Roman" w:eastAsia="Times New Roman" w:hAnsi="Times New Roman" w:cs="Times New Roman"/>
          <w:b/>
          <w:i/>
        </w:rPr>
      </w:pPr>
      <w:r>
        <w:rPr>
          <w:rFonts w:ascii="Times New Roman" w:eastAsia="Times New Roman" w:hAnsi="Times New Roman" w:cs="Times New Roman"/>
          <w:b/>
          <w:i/>
        </w:rPr>
        <w:t>Statistical Method</w:t>
      </w:r>
    </w:p>
    <w:p w14:paraId="00000038" w14:textId="7FBF3E09" w:rsidR="00D07932"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We first construct time-series plots of mental health diagnoses incidence over the period from 2016-2020. Figure 1 displays the overall time trend in mental health diagnoses per 1,000 across Minneapolis, and Figure 2 displays the time series by racial subgroup. We then estimate autoregressive interrupted time-series models on week-level data in Minneapolis. Interrupted time series designs compare the levels of outcomes after a treatment or intervention to the </w:t>
      </w:r>
      <w:del w:id="31" w:author="Ryan Larson" w:date="2023-08-17T21:27:00Z">
        <w:r>
          <w:rPr>
            <w:rFonts w:ascii="Times New Roman" w:eastAsia="Times New Roman" w:hAnsi="Times New Roman" w:cs="Times New Roman"/>
          </w:rPr>
          <w:delText xml:space="preserve">mean </w:delText>
        </w:r>
      </w:del>
      <w:r>
        <w:rPr>
          <w:rFonts w:ascii="Times New Roman" w:eastAsia="Times New Roman" w:hAnsi="Times New Roman" w:cs="Times New Roman"/>
        </w:rPr>
        <w:t xml:space="preserve">outcome level in the pre-intervention period. The pre-treatment trend is assumed to serve as the counterfactual should treatment not have occurred (i.e. the trend in mental health discharges in the counterfactual scenario where the police killing of Mr. Floyd did not occur). The design exclusively uses </w:t>
      </w:r>
      <w:r>
        <w:rPr>
          <w:rFonts w:ascii="Times New Roman" w:eastAsia="Times New Roman" w:hAnsi="Times New Roman" w:cs="Times New Roman"/>
          <w:i/>
        </w:rPr>
        <w:t>within-unit</w:t>
      </w:r>
      <w:r>
        <w:rPr>
          <w:rFonts w:ascii="Times New Roman" w:eastAsia="Times New Roman" w:hAnsi="Times New Roman" w:cs="Times New Roman"/>
        </w:rPr>
        <w:t xml:space="preserve"> over time variation, so time-stable confounders are uncorrelated with the time-varying treatment. However, the design is susceptible to time-varying </w:t>
      </w:r>
      <w:r>
        <w:rPr>
          <w:rFonts w:ascii="Times New Roman" w:eastAsia="Times New Roman" w:hAnsi="Times New Roman" w:cs="Times New Roman"/>
        </w:rPr>
        <w:lastRenderedPageBreak/>
        <w:t xml:space="preserve">confounders, which can vary alongside treatment timing, and we therefore include a suite of time-varying controls to strengthen our causal identification in the ITS design. Further, the design is susceptible to temporal autocorrelation in the series, and therefore we include temporal autoregressive lags of mental health discharges in the </w:t>
      </w:r>
      <w:r>
        <w:rPr>
          <w:rFonts w:ascii="Times New Roman" w:eastAsia="Times New Roman" w:hAnsi="Times New Roman" w:cs="Times New Roman"/>
          <w:i/>
        </w:rPr>
        <w:t>t-lag</w:t>
      </w:r>
      <w:r>
        <w:rPr>
          <w:rFonts w:ascii="Times New Roman" w:eastAsia="Times New Roman" w:hAnsi="Times New Roman" w:cs="Times New Roman"/>
        </w:rPr>
        <w:t xml:space="preserve"> week to adjust for the impact of previous mental health diagnoses on contemporaneous diagnoses, effectively controlling for the possibility of the focal event timing being confounded with recent changes in mental health diagnoses.  In sum, our causal identification assumes that the police-killing, and its consequences, are the only exposures that change at the time of the event, net of the observed time-varying covariates. Thus, we specify the following model</w:t>
      </w:r>
    </w:p>
    <w:p w14:paraId="00000039" w14:textId="77777777" w:rsidR="00D07932" w:rsidRDefault="00000000">
      <w:pPr>
        <w:spacing w:before="240" w:after="240"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8781550" wp14:editId="51D66B8A">
            <wp:extent cx="5943600" cy="241300"/>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241300"/>
                    </a:xfrm>
                    <a:prstGeom prst="rect">
                      <a:avLst/>
                    </a:prstGeom>
                    <a:ln/>
                  </pic:spPr>
                </pic:pic>
              </a:graphicData>
            </a:graphic>
          </wp:inline>
        </w:drawing>
      </w:r>
    </w:p>
    <w:p w14:paraId="0000003A" w14:textId="77777777" w:rsidR="00D07932"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where 𝜃 represents the focal parameter of interest: the change in the time series of mental health discharge rates in response to the police killing. We specify models for Minneapolis overall as well as subgroup models for White, Black, and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residents, and the results of each are presented in Table 1. </w:t>
      </w:r>
    </w:p>
    <w:p w14:paraId="0000003B" w14:textId="77777777" w:rsidR="00D07932"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We subsequently estimate random coefficient interrupted time series panel models for the White, Black, and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racial subgroups with random ZCTA intercepts and ZCTA random </w:t>
      </w:r>
      <w:r>
        <w:rPr>
          <w:rFonts w:ascii="Times New Roman" w:eastAsia="Times New Roman" w:hAnsi="Times New Roman" w:cs="Times New Roman"/>
          <w:i/>
        </w:rPr>
        <w:t xml:space="preserve">Event </w:t>
      </w:r>
      <w:r>
        <w:rPr>
          <w:rFonts w:ascii="Times New Roman" w:eastAsia="Times New Roman" w:hAnsi="Times New Roman" w:cs="Times New Roman"/>
        </w:rPr>
        <w:t xml:space="preserve">coefficients on Zip Code Tabulation Area (ZCTA)-week level data. This ITS specification using the panel data allows the intercept and focal </w:t>
      </w:r>
      <w:r>
        <w:rPr>
          <w:rFonts w:ascii="Times New Roman" w:eastAsia="Times New Roman" w:hAnsi="Times New Roman" w:cs="Times New Roman"/>
          <w:i/>
        </w:rPr>
        <w:t xml:space="preserve">Event </w:t>
      </w:r>
      <w:r>
        <w:rPr>
          <w:rFonts w:ascii="Times New Roman" w:eastAsia="Times New Roman" w:hAnsi="Times New Roman" w:cs="Times New Roman"/>
        </w:rPr>
        <w:t xml:space="preserve">coefficients to vary by ZCTA allowing us to a) estimate the association of the police killing </w:t>
      </w:r>
      <w:r>
        <w:rPr>
          <w:rFonts w:ascii="Times New Roman" w:eastAsia="Times New Roman" w:hAnsi="Times New Roman" w:cs="Times New Roman"/>
          <w:i/>
        </w:rPr>
        <w:t>within</w:t>
      </w:r>
      <w:r>
        <w:rPr>
          <w:rFonts w:ascii="Times New Roman" w:eastAsia="Times New Roman" w:hAnsi="Times New Roman" w:cs="Times New Roman"/>
        </w:rPr>
        <w:t xml:space="preserve"> each ZCTA and account for baseline ZCTA differences in mental health (random intercept), as well as b) examine the </w:t>
      </w:r>
      <w:r>
        <w:rPr>
          <w:rFonts w:ascii="Times New Roman" w:eastAsia="Times New Roman" w:hAnsi="Times New Roman" w:cs="Times New Roman"/>
          <w:i/>
        </w:rPr>
        <w:t>spatial heterogeneity</w:t>
      </w:r>
      <w:r>
        <w:rPr>
          <w:rFonts w:ascii="Times New Roman" w:eastAsia="Times New Roman" w:hAnsi="Times New Roman" w:cs="Times New Roman"/>
        </w:rPr>
        <w:t xml:space="preserve"> in the post-killing effect (random coefficient) for each racial subgroup. The RE panel model for each subgroup is specified as follows: </w:t>
      </w:r>
    </w:p>
    <w:p w14:paraId="0000003C" w14:textId="77777777" w:rsidR="00D07932"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9E85FEE" wp14:editId="52B4FC49">
            <wp:extent cx="5943600" cy="787400"/>
            <wp:effectExtent l="0" t="0" r="0"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787400"/>
                    </a:xfrm>
                    <a:prstGeom prst="rect">
                      <a:avLst/>
                    </a:prstGeom>
                    <a:ln/>
                  </pic:spPr>
                </pic:pic>
              </a:graphicData>
            </a:graphic>
          </wp:inline>
        </w:drawing>
      </w:r>
    </w:p>
    <w:p w14:paraId="0000003D" w14:textId="77777777" w:rsidR="00D07932"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lastRenderedPageBreak/>
        <w:t>where  𝜃</w:t>
      </w:r>
      <w:r>
        <w:rPr>
          <w:rFonts w:ascii="Times New Roman" w:eastAsia="Times New Roman" w:hAnsi="Times New Roman" w:cs="Times New Roman"/>
          <w:vertAlign w:val="subscript"/>
        </w:rPr>
        <w:t xml:space="preserve">i </w:t>
      </w:r>
      <w:r>
        <w:rPr>
          <w:rFonts w:ascii="Times New Roman" w:eastAsia="Times New Roman" w:hAnsi="Times New Roman" w:cs="Times New Roman"/>
        </w:rPr>
        <w:t>represents the estimated post-killing increase in each ZCTA respectfully. Further, we specify the random effects models to have correlated random effects, which allow that the random intercepts and slopes may be related in some manner.  These RE panel specifications include the full suite of controls for time-varying seasonality, police behavior, and COVID-19 policy, as well as three lagged AR terms to control for autocorrelation structure in the data.</w:t>
      </w:r>
    </w:p>
    <w:p w14:paraId="0000003E" w14:textId="0C1BC532" w:rsidR="00D07932"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We also estimate a random coefficient models for each racial subgroup with a cross-level interaction between the post-killing indicator and concentrated disadvantage to examine the spatial heterogeneity in the post-killing effect across communities, and to assess the moderating influence of structural racism and disadvantage on the effect of the police killing. In other words, we explicitly test the extent to which the post-killing increase was </w:t>
      </w:r>
      <w:r>
        <w:rPr>
          <w:rFonts w:ascii="Times New Roman" w:eastAsia="Times New Roman" w:hAnsi="Times New Roman" w:cs="Times New Roman"/>
          <w:i/>
        </w:rPr>
        <w:t>different</w:t>
      </w:r>
      <w:r>
        <w:rPr>
          <w:rFonts w:ascii="Times New Roman" w:eastAsia="Times New Roman" w:hAnsi="Times New Roman" w:cs="Times New Roman"/>
        </w:rPr>
        <w:t xml:space="preserve"> in areas of higher concentrated disadvantage and to what extent concentrated disadvantage may explain any Post-Killing effect heterogeneity. Finally, we construct choropleth maps of both the estimated random coefficients from the base random coefficient models and latent concentrated disadvantage measure by ZCTA to visually contextualize the spatial heterogeneity of the post-killing effect across Minneapolis. </w:t>
      </w:r>
      <w:r>
        <w:rPr>
          <w:rFonts w:ascii="Times New Roman" w:eastAsia="Times New Roman" w:hAnsi="Times New Roman" w:cs="Times New Roman"/>
          <w:color w:val="9900FF"/>
        </w:rPr>
        <w:t>We conducted four additional sensitivity analyses. First we included a quadratic polynomial in the pre- and posttreatment periods and then three additional models with three largest mental health subtypes (anxiety disorders, depression disorders, and alcohol disorders). Results are in the appendix.</w:t>
      </w:r>
      <w:r>
        <w:rPr>
          <w:rFonts w:ascii="Times New Roman" w:eastAsia="Times New Roman" w:hAnsi="Times New Roman" w:cs="Times New Roman"/>
        </w:rPr>
        <w:t xml:space="preserve"> Due to the increasing concern about null hypothesis significance testing,</w:t>
      </w:r>
      <w:r w:rsidR="00925CB8">
        <w:rPr>
          <w:rFonts w:ascii="Times New Roman" w:eastAsia="Times New Roman" w:hAnsi="Times New Roman" w:cs="Times New Roman"/>
        </w:rPr>
        <w:fldChar w:fldCharType="begin"/>
      </w:r>
      <w:r w:rsidR="001854BF">
        <w:rPr>
          <w:rFonts w:ascii="Times New Roman" w:eastAsia="Times New Roman" w:hAnsi="Times New Roman" w:cs="Times New Roman"/>
        </w:rPr>
        <w:instrText xml:space="preserve"> ADDIN ZOTERO_ITEM CSL_CITATION {"citationID":"1c5IDE5A","properties":{"formattedCitation":"\\super 27\\nosupersub{}","plainCitation":"27","noteIndex":0},"citationItems":[{"id":25,"uris":["http://zotero.org/users/6155323/items/K2LMQB44"],"itemData":{"id":25,"type":"article-journal","container-title":"American Journal of Epidemiology","DOI":"10.1093/aje/kwx261","ISSN":"0002-9262, 1476-6256","issue":"6","language":"en","page":"627-635","source":"DOI.org (Crossref)","title":"The Harm Done to Reproducibility by the Culture of Null Hypothesis Significance Testing","volume":"186","author":[{"family":"Lash","given":"Timothy L."}],"issued":{"date-parts":[["2017",9,15]]}}}],"schema":"https://github.com/citation-style-language/schema/raw/master/csl-citation.json"} </w:instrText>
      </w:r>
      <w:r w:rsidR="00925CB8">
        <w:rPr>
          <w:rFonts w:ascii="Times New Roman" w:eastAsia="Times New Roman" w:hAnsi="Times New Roman" w:cs="Times New Roman"/>
        </w:rPr>
        <w:fldChar w:fldCharType="separate"/>
      </w:r>
      <w:r w:rsidR="001854BF" w:rsidRPr="001854BF">
        <w:rPr>
          <w:rFonts w:ascii="Times New Roman" w:hAnsi="Times New Roman" w:cs="Times New Roman"/>
          <w:szCs w:val="24"/>
          <w:vertAlign w:val="superscript"/>
        </w:rPr>
        <w:t>27</w:t>
      </w:r>
      <w:r w:rsidR="00925CB8">
        <w:rPr>
          <w:rFonts w:ascii="Times New Roman" w:eastAsia="Times New Roman" w:hAnsi="Times New Roman" w:cs="Times New Roman"/>
        </w:rPr>
        <w:fldChar w:fldCharType="end"/>
      </w:r>
      <w:r>
        <w:rPr>
          <w:rFonts w:ascii="Times New Roman" w:eastAsia="Times New Roman" w:hAnsi="Times New Roman" w:cs="Times New Roman"/>
        </w:rPr>
        <w:t xml:space="preserve"> this paper focuses on estimation of associations and the broad pattern of results as opposed to significance testing. All data and code for data manipulation, merging, and analysis, apart from the restricted MHA data, are available in an online GitHub repository.</w:t>
      </w:r>
    </w:p>
    <w:p w14:paraId="0000003F" w14:textId="77777777" w:rsidR="00D07932" w:rsidRDefault="00000000">
      <w:pPr>
        <w:rPr>
          <w:rFonts w:ascii="Times New Roman" w:eastAsia="Times New Roman" w:hAnsi="Times New Roman" w:cs="Times New Roman"/>
          <w:b/>
        </w:rPr>
      </w:pPr>
      <w:r>
        <w:rPr>
          <w:rFonts w:ascii="Times New Roman" w:eastAsia="Times New Roman" w:hAnsi="Times New Roman" w:cs="Times New Roman"/>
          <w:b/>
        </w:rPr>
        <w:t>Results</w:t>
      </w:r>
    </w:p>
    <w:p w14:paraId="00000040" w14:textId="77777777" w:rsidR="00D07932" w:rsidRDefault="00D07932">
      <w:pPr>
        <w:rPr>
          <w:rFonts w:ascii="Times New Roman" w:eastAsia="Times New Roman" w:hAnsi="Times New Roman" w:cs="Times New Roman"/>
          <w:b/>
        </w:rPr>
      </w:pPr>
    </w:p>
    <w:p w14:paraId="00000041" w14:textId="77777777" w:rsidR="00D07932" w:rsidRDefault="00000000">
      <w:pPr>
        <w:rPr>
          <w:rFonts w:ascii="Times New Roman" w:eastAsia="Times New Roman" w:hAnsi="Times New Roman" w:cs="Times New Roman"/>
          <w:b/>
          <w:i/>
        </w:rPr>
      </w:pPr>
      <w:r>
        <w:rPr>
          <w:rFonts w:ascii="Times New Roman" w:eastAsia="Times New Roman" w:hAnsi="Times New Roman" w:cs="Times New Roman"/>
          <w:b/>
          <w:i/>
        </w:rPr>
        <w:t>Temporal Pattern of Mental Health Diagnoses</w:t>
      </w:r>
    </w:p>
    <w:p w14:paraId="00000042" w14:textId="77777777" w:rsidR="00D07932" w:rsidRDefault="00D07932">
      <w:pPr>
        <w:rPr>
          <w:rFonts w:ascii="Times New Roman" w:eastAsia="Times New Roman" w:hAnsi="Times New Roman" w:cs="Times New Roman"/>
          <w:b/>
          <w:i/>
        </w:rPr>
      </w:pPr>
    </w:p>
    <w:p w14:paraId="00000043" w14:textId="77777777" w:rsidR="00D07932"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Figure 1 displays the weekly incidence of mental health hospital diagnoses in Minneapolis from 2016-2020. The series exhibits a fairly consistent pattern in the pre-treatment period, followed by a decline in </w:t>
      </w:r>
      <w:r>
        <w:rPr>
          <w:rFonts w:ascii="Times New Roman" w:eastAsia="Times New Roman" w:hAnsi="Times New Roman" w:cs="Times New Roman"/>
        </w:rPr>
        <w:lastRenderedPageBreak/>
        <w:t>the weeks preceding the COVID-19 pandemic, alongside a modest increase in mental health diagnoses post-killing. In the month pre-killing we observe a rate of mental health diagnoses overall of about 1.85/1,000, as compared to a rate of 1.93/1,000 post-killing a modest overall increase of .08/1,000. After this initial modest increase of ~4%,  the rate modestly declined to levels roughly commensurate with the month pre-killing.</w:t>
      </w:r>
    </w:p>
    <w:p w14:paraId="00000044" w14:textId="77777777" w:rsidR="00D07932" w:rsidRDefault="00D07932">
      <w:pPr>
        <w:rPr>
          <w:rFonts w:ascii="Times New Roman" w:eastAsia="Times New Roman" w:hAnsi="Times New Roman" w:cs="Times New Roman"/>
          <w:b/>
          <w:i/>
        </w:rPr>
      </w:pPr>
    </w:p>
    <w:p w14:paraId="00000045" w14:textId="77777777" w:rsidR="00D07932" w:rsidRDefault="00000000">
      <w:pPr>
        <w:jc w:val="center"/>
        <w:rPr>
          <w:rFonts w:ascii="Times New Roman" w:eastAsia="Times New Roman" w:hAnsi="Times New Roman" w:cs="Times New Roman"/>
        </w:rPr>
      </w:pPr>
      <w:r>
        <w:rPr>
          <w:rFonts w:ascii="Times New Roman" w:eastAsia="Times New Roman" w:hAnsi="Times New Roman" w:cs="Times New Roman"/>
        </w:rPr>
        <w:t>[FIGURE 1 HERE]</w:t>
      </w:r>
    </w:p>
    <w:p w14:paraId="00000046" w14:textId="77777777" w:rsidR="00D07932" w:rsidRDefault="00D07932">
      <w:pPr>
        <w:jc w:val="center"/>
        <w:rPr>
          <w:rFonts w:ascii="Times New Roman" w:eastAsia="Times New Roman" w:hAnsi="Times New Roman" w:cs="Times New Roman"/>
          <w:b/>
        </w:rPr>
      </w:pPr>
    </w:p>
    <w:p w14:paraId="00000047" w14:textId="77777777" w:rsidR="00D07932"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Figure 2 relays the racial group-specific time series of mental health hospital diagnoses. The beginning of the series exhibits fairly similar mental health rates across racial groups, with a divergence happening in 2017 between the rate for Black residents as compared to White and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residents. While both the White and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time series do not visually appear to have large increases post-killing, with differences of .02 and -.03  in the month prior compared to the month post-killing for each group respectively. However, the discontinuity in the Black time series is substantially larger, with a post-killing rate of 1.15/1,000 as compared to a weekly rate of 1.02 in the month pre-killing (a 12.7% increase). </w:t>
      </w:r>
    </w:p>
    <w:p w14:paraId="00000048" w14:textId="77777777" w:rsidR="00D07932" w:rsidRDefault="00000000">
      <w:pPr>
        <w:jc w:val="center"/>
        <w:rPr>
          <w:rFonts w:ascii="Times New Roman" w:eastAsia="Times New Roman" w:hAnsi="Times New Roman" w:cs="Times New Roman"/>
        </w:rPr>
      </w:pPr>
      <w:r>
        <w:rPr>
          <w:rFonts w:ascii="Times New Roman" w:eastAsia="Times New Roman" w:hAnsi="Times New Roman" w:cs="Times New Roman"/>
        </w:rPr>
        <w:t>[FIGURE 2 HERE]</w:t>
      </w:r>
    </w:p>
    <w:p w14:paraId="00000049" w14:textId="77777777" w:rsidR="00D07932" w:rsidRDefault="00000000">
      <w:pPr>
        <w:spacing w:before="240" w:after="240"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Autoregressive Interrupted Time Series Models </w:t>
      </w:r>
    </w:p>
    <w:p w14:paraId="0000004A" w14:textId="77777777" w:rsidR="00D07932"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Table 1 presents AR(3) interrupted time series models of the mental health diagnosis rate in Minneapolis from 2016-2020. Model 1 regresses the overall mental health diagnosis rate per 1,000 on the time measures (discussed above) as well as the time-varying controls for seasonality, police behavior, and COVID-19 related policy. The model also adjusts the estimates for temporal autocorrelation with three lagged AR terms, effectively netting out the impact of previous mental health diagnoses on future discharges. Our focal parameter estimate of interest, </w:t>
      </w:r>
      <w:r>
        <w:rPr>
          <w:rFonts w:ascii="Times New Roman" w:eastAsia="Times New Roman" w:hAnsi="Times New Roman" w:cs="Times New Roman"/>
          <w:i/>
        </w:rPr>
        <w:t>Post-Killing</w:t>
      </w:r>
      <w:r>
        <w:rPr>
          <w:rFonts w:ascii="Times New Roman" w:eastAsia="Times New Roman" w:hAnsi="Times New Roman" w:cs="Times New Roman"/>
        </w:rPr>
        <w:t xml:space="preserve">, represents an instantaneous increase of .152 mental health discharges per 1,000, followed by weekly linear average declines of .01 per week.  Effectively, this means that it took ~15 weeks for the post-killing effect to dissipate to comparable pre-treatment levels. </w:t>
      </w:r>
    </w:p>
    <w:p w14:paraId="0000004B" w14:textId="77777777" w:rsidR="00D07932"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[TABLE 1 HERE]</w:t>
      </w:r>
    </w:p>
    <w:p w14:paraId="0000004C" w14:textId="77777777" w:rsidR="00D07932"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racial subgroup models highlight the racial heterogeneity in the effect of police-killing on mental health diagnoses. Models 2 and 4, models for the White and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mental health discharges respectfully, show a weak increase post-killing, with increases of .061 and .022 respectively. In contrast, Model 2, which models the Black mental health diagnosis rate, exhibits a  quite large increase of .228 mental health diagnoses per 1,000 Black residents in post-killing. Further, this post-killing increase has some longevity: our estimates suggest that the Black mental health diagnosis rate has not returned to pre-treatment levels. At a weak weekly decrease of .00</w:t>
      </w:r>
      <w:sdt>
        <w:sdtPr>
          <w:tag w:val="goog_rdk_43"/>
          <w:id w:val="-929272770"/>
        </w:sdtPr>
        <w:sdtContent>
          <w:ins w:id="32" w:author="Ryan Larson" w:date="2023-08-17T21:38:00Z">
            <w:r>
              <w:rPr>
                <w:rFonts w:ascii="Times New Roman" w:eastAsia="Times New Roman" w:hAnsi="Times New Roman" w:cs="Times New Roman"/>
              </w:rPr>
              <w:t>6</w:t>
            </w:r>
          </w:ins>
        </w:sdtContent>
      </w:sdt>
      <w:sdt>
        <w:sdtPr>
          <w:tag w:val="goog_rdk_44"/>
          <w:id w:val="-819729117"/>
        </w:sdtPr>
        <w:sdtContent>
          <w:del w:id="33" w:author="Ryan Larson" w:date="2023-08-17T21:38:00Z">
            <w:r>
              <w:rPr>
                <w:rFonts w:ascii="Times New Roman" w:eastAsia="Times New Roman" w:hAnsi="Times New Roman" w:cs="Times New Roman"/>
              </w:rPr>
              <w:delText>7</w:delText>
            </w:r>
          </w:del>
        </w:sdtContent>
      </w:sdt>
      <w:r>
        <w:rPr>
          <w:rFonts w:ascii="Times New Roman" w:eastAsia="Times New Roman" w:hAnsi="Times New Roman" w:cs="Times New Roman"/>
        </w:rPr>
        <w:t xml:space="preserve"> mental health discharges per 1,000, the model estimates that it </w:t>
      </w:r>
      <w:sdt>
        <w:sdtPr>
          <w:tag w:val="goog_rdk_45"/>
          <w:id w:val="-715431860"/>
        </w:sdtPr>
        <w:sdtContent>
          <w:ins w:id="34" w:author="Ryan Larson" w:date="2023-08-17T21:38:00Z">
            <w:r>
              <w:rPr>
                <w:rFonts w:ascii="Times New Roman" w:eastAsia="Times New Roman" w:hAnsi="Times New Roman" w:cs="Times New Roman"/>
              </w:rPr>
              <w:t>would take</w:t>
            </w:r>
          </w:ins>
        </w:sdtContent>
      </w:sdt>
      <w:sdt>
        <w:sdtPr>
          <w:tag w:val="goog_rdk_46"/>
          <w:id w:val="-2007354194"/>
        </w:sdtPr>
        <w:sdtContent>
          <w:del w:id="35" w:author="Ryan Larson" w:date="2023-08-17T21:38:00Z">
            <w:r>
              <w:rPr>
                <w:rFonts w:ascii="Times New Roman" w:eastAsia="Times New Roman" w:hAnsi="Times New Roman" w:cs="Times New Roman"/>
              </w:rPr>
              <w:delText>took</w:delText>
            </w:r>
          </w:del>
        </w:sdtContent>
      </w:sdt>
      <w:r>
        <w:rPr>
          <w:rFonts w:ascii="Times New Roman" w:eastAsia="Times New Roman" w:hAnsi="Times New Roman" w:cs="Times New Roman"/>
        </w:rPr>
        <w:t xml:space="preserve"> </w:t>
      </w:r>
      <w:sdt>
        <w:sdtPr>
          <w:tag w:val="goog_rdk_47"/>
          <w:id w:val="940954181"/>
        </w:sdtPr>
        <w:sdtContent>
          <w:del w:id="36" w:author="Ryan Larson" w:date="2023-08-17T21:38:00Z">
            <w:r>
              <w:rPr>
                <w:rFonts w:ascii="Times New Roman" w:eastAsia="Times New Roman" w:hAnsi="Times New Roman" w:cs="Times New Roman"/>
              </w:rPr>
              <w:delText>~</w:delText>
            </w:r>
          </w:del>
        </w:sdtContent>
      </w:sdt>
      <w:r>
        <w:rPr>
          <w:rFonts w:ascii="Times New Roman" w:eastAsia="Times New Roman" w:hAnsi="Times New Roman" w:cs="Times New Roman"/>
        </w:rPr>
        <w:t>3</w:t>
      </w:r>
      <w:sdt>
        <w:sdtPr>
          <w:tag w:val="goog_rdk_48"/>
          <w:id w:val="-20552223"/>
        </w:sdtPr>
        <w:sdtContent>
          <w:ins w:id="37" w:author="Ryan Larson" w:date="2023-08-17T21:38:00Z">
            <w:r>
              <w:rPr>
                <w:rFonts w:ascii="Times New Roman" w:eastAsia="Times New Roman" w:hAnsi="Times New Roman" w:cs="Times New Roman"/>
              </w:rPr>
              <w:t>8</w:t>
            </w:r>
          </w:ins>
        </w:sdtContent>
      </w:sdt>
      <w:sdt>
        <w:sdtPr>
          <w:tag w:val="goog_rdk_49"/>
          <w:id w:val="-1098166634"/>
        </w:sdtPr>
        <w:sdtContent>
          <w:del w:id="38" w:author="Ryan Larson" w:date="2023-08-17T21:38:00Z">
            <w:r>
              <w:rPr>
                <w:rFonts w:ascii="Times New Roman" w:eastAsia="Times New Roman" w:hAnsi="Times New Roman" w:cs="Times New Roman"/>
              </w:rPr>
              <w:delText>2.6</w:delText>
            </w:r>
          </w:del>
        </w:sdtContent>
      </w:sdt>
      <w:r>
        <w:rPr>
          <w:rFonts w:ascii="Times New Roman" w:eastAsia="Times New Roman" w:hAnsi="Times New Roman" w:cs="Times New Roman"/>
        </w:rPr>
        <w:t xml:space="preserve"> weeks for discharge rates to return to pre-treatment levels (although this extrapolates beyond the observed series, as the decreases could have “sped up” in the early part of 2021). This suggests that the post-killing effect was driven primarily by increases in Black mental health discharges, and suggests that the police murder of George Floyd had a disproportionate, and substantially lengthy, negative impact on the Black community in Minneapolis in terms of hospitalized cases of mental health as compared to the other racial subgroups. </w:t>
      </w:r>
    </w:p>
    <w:p w14:paraId="0000004D" w14:textId="77777777" w:rsidR="00D07932" w:rsidRDefault="00D07932">
      <w:pPr>
        <w:rPr>
          <w:rFonts w:ascii="Times New Roman" w:eastAsia="Times New Roman" w:hAnsi="Times New Roman" w:cs="Times New Roman"/>
          <w:b/>
        </w:rPr>
      </w:pPr>
    </w:p>
    <w:p w14:paraId="0000004E" w14:textId="77777777" w:rsidR="00D07932"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Table 2 presents the White and Black race-subgroup ITS Random Coefficient models, which use the within-neighborhood variation to estimate the </w:t>
      </w:r>
      <w:r>
        <w:rPr>
          <w:rFonts w:ascii="Times New Roman" w:eastAsia="Times New Roman" w:hAnsi="Times New Roman" w:cs="Times New Roman"/>
          <w:i/>
        </w:rPr>
        <w:t>Post-Killing</w:t>
      </w:r>
      <w:r>
        <w:rPr>
          <w:rFonts w:ascii="Times New Roman" w:eastAsia="Times New Roman" w:hAnsi="Times New Roman" w:cs="Times New Roman"/>
        </w:rPr>
        <w:t xml:space="preserve"> effect and allow for both the model intercept (i.e., the baseline level of mental health discharges, and </w:t>
      </w:r>
      <w:r>
        <w:rPr>
          <w:rFonts w:ascii="Times New Roman" w:eastAsia="Times New Roman" w:hAnsi="Times New Roman" w:cs="Times New Roman"/>
          <w:i/>
        </w:rPr>
        <w:t>Post-Killing</w:t>
      </w:r>
      <w:r>
        <w:rPr>
          <w:rFonts w:ascii="Times New Roman" w:eastAsia="Times New Roman" w:hAnsi="Times New Roman" w:cs="Times New Roman"/>
        </w:rPr>
        <w:t xml:space="preserve"> coefficients to vary by ZCTA. Corroborating the results of the pooled Minneapolis ITS models (see Table 1), within-neighborhood comparisons show post-killing decrease of .0</w:t>
      </w:r>
      <w:sdt>
        <w:sdtPr>
          <w:tag w:val="goog_rdk_50"/>
          <w:id w:val="598991001"/>
        </w:sdtPr>
        <w:sdtContent>
          <w:ins w:id="39" w:author="Ryan Larson" w:date="2023-08-17T21:39:00Z">
            <w:r>
              <w:rPr>
                <w:rFonts w:ascii="Times New Roman" w:eastAsia="Times New Roman" w:hAnsi="Times New Roman" w:cs="Times New Roman"/>
              </w:rPr>
              <w:t>13</w:t>
            </w:r>
          </w:ins>
        </w:sdtContent>
      </w:sdt>
      <w:sdt>
        <w:sdtPr>
          <w:tag w:val="goog_rdk_51"/>
          <w:id w:val="-1201623149"/>
        </w:sdtPr>
        <w:sdtContent>
          <w:del w:id="40" w:author="Ryan Larson" w:date="2023-08-17T21:39:00Z">
            <w:r>
              <w:rPr>
                <w:rFonts w:ascii="Times New Roman" w:eastAsia="Times New Roman" w:hAnsi="Times New Roman" w:cs="Times New Roman"/>
              </w:rPr>
              <w:delText>02</w:delText>
            </w:r>
          </w:del>
        </w:sdtContent>
      </w:sdt>
      <w:r>
        <w:rPr>
          <w:rFonts w:ascii="Times New Roman" w:eastAsia="Times New Roman" w:hAnsi="Times New Roman" w:cs="Times New Roman"/>
        </w:rPr>
        <w:t xml:space="preserve"> for white residents, indicating that hospital mental health diagnoses for White residents did not appreciably change on average in the wake of the police killing. In contrast, Model 2 indicates a substantial increase in Black residents' mental health hospital diagnoses post-killing, with an increase of 2.</w:t>
      </w:r>
      <w:sdt>
        <w:sdtPr>
          <w:tag w:val="goog_rdk_52"/>
          <w:id w:val="-179594615"/>
        </w:sdtPr>
        <w:sdtContent>
          <w:ins w:id="41" w:author="Ryan Larson" w:date="2023-08-17T21:44:00Z">
            <w:r>
              <w:rPr>
                <w:rFonts w:ascii="Times New Roman" w:eastAsia="Times New Roman" w:hAnsi="Times New Roman" w:cs="Times New Roman"/>
              </w:rPr>
              <w:t>53</w:t>
            </w:r>
          </w:ins>
        </w:sdtContent>
      </w:sdt>
      <w:sdt>
        <w:sdtPr>
          <w:tag w:val="goog_rdk_53"/>
          <w:id w:val="-807852586"/>
        </w:sdtPr>
        <w:sdtContent>
          <w:del w:id="42" w:author="Ryan Larson" w:date="2023-08-17T21:44:00Z">
            <w:r>
              <w:rPr>
                <w:rFonts w:ascii="Times New Roman" w:eastAsia="Times New Roman" w:hAnsi="Times New Roman" w:cs="Times New Roman"/>
              </w:rPr>
              <w:delText>9</w:delText>
            </w:r>
          </w:del>
        </w:sdtContent>
      </w:sdt>
      <w:r>
        <w:rPr>
          <w:rFonts w:ascii="Times New Roman" w:eastAsia="Times New Roman" w:hAnsi="Times New Roman" w:cs="Times New Roman"/>
        </w:rPr>
        <w:t xml:space="preserve"> per 1,000 Black residents. This substantiates at the neighborhood-level the racially bifurcated effect of the police murder of Mr. Floyd in Minneapolis, MN. The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model (Model 3) indicates a modest reduction in mental health diagnoses post-killing, although the 95% confidence intervals indicate a wide variance in this estimate and the interval includes </w:t>
      </w:r>
      <w:r>
        <w:rPr>
          <w:rFonts w:ascii="Times New Roman" w:eastAsia="Times New Roman" w:hAnsi="Times New Roman" w:cs="Times New Roman"/>
        </w:rPr>
        <w:lastRenderedPageBreak/>
        <w:t>0. Models 4, 5, and 6 add the aforementioned interaction term between the post-killing term and concentrated disadvantage to each racial subgroup RE model. The interaction term in Model 4 indicates that the post-killing effect for White residents exhibited heterogeneity by disadvantage, with a one standard deviation increase in concentrated disadvantage leading to a .</w:t>
      </w:r>
      <w:sdt>
        <w:sdtPr>
          <w:tag w:val="goog_rdk_54"/>
          <w:id w:val="-735009257"/>
        </w:sdtPr>
        <w:sdtContent>
          <w:ins w:id="43" w:author="Ryan Larson" w:date="2023-08-17T21:44:00Z">
            <w:r>
              <w:rPr>
                <w:rFonts w:ascii="Times New Roman" w:eastAsia="Times New Roman" w:hAnsi="Times New Roman" w:cs="Times New Roman"/>
              </w:rPr>
              <w:t>34</w:t>
            </w:r>
          </w:ins>
        </w:sdtContent>
      </w:sdt>
      <w:sdt>
        <w:sdtPr>
          <w:tag w:val="goog_rdk_55"/>
          <w:id w:val="563382975"/>
        </w:sdtPr>
        <w:sdtContent>
          <w:del w:id="44" w:author="Ryan Larson" w:date="2023-08-17T21:44:00Z">
            <w:r>
              <w:rPr>
                <w:rFonts w:ascii="Times New Roman" w:eastAsia="Times New Roman" w:hAnsi="Times New Roman" w:cs="Times New Roman"/>
              </w:rPr>
              <w:delText>19</w:delText>
            </w:r>
          </w:del>
        </w:sdtContent>
      </w:sdt>
      <w:r>
        <w:rPr>
          <w:rFonts w:ascii="Times New Roman" w:eastAsia="Times New Roman" w:hAnsi="Times New Roman" w:cs="Times New Roman"/>
        </w:rPr>
        <w:t xml:space="preserve"> greater post-killing increase in White residents’ mental health diagnoses. Similarly, Model 6 exhibits a positive interaction term wherein the slight decreases in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residents’ mental health diagnoses post-killing were smaller in areas of higher disadvantage (although the 95% CI for this estimate includes 0). In contrast, Model 5 shows that, while still positive in magnitude, the interaction term is much smaller in magnitude comparatively (and the 95% CI for this estimate includes 0), suggesting that the post-killing increases did not vary appreciably by the level of concentrated disadvantage for Black residents to the same extent as they did for White residents.  In sum, these models illustrate that the deleterious impacts of the police killing 1) was concentrated amongst Black residents mental health, 2) was observed </w:t>
      </w:r>
      <w:r>
        <w:rPr>
          <w:rFonts w:ascii="Times New Roman" w:eastAsia="Times New Roman" w:hAnsi="Times New Roman" w:cs="Times New Roman"/>
          <w:i/>
        </w:rPr>
        <w:t xml:space="preserve">city-wide, </w:t>
      </w:r>
      <w:r>
        <w:rPr>
          <w:rFonts w:ascii="Times New Roman" w:eastAsia="Times New Roman" w:hAnsi="Times New Roman" w:cs="Times New Roman"/>
        </w:rPr>
        <w:t xml:space="preserve">and 3) negative mental health effects for white residents were spatially located in areas characterized by high levels of concentrated disadvantage. </w:t>
      </w:r>
    </w:p>
    <w:p w14:paraId="0000004F" w14:textId="77777777" w:rsidR="00D07932" w:rsidRDefault="00D07932">
      <w:pPr>
        <w:rPr>
          <w:rFonts w:ascii="Times New Roman" w:eastAsia="Times New Roman" w:hAnsi="Times New Roman" w:cs="Times New Roman"/>
        </w:rPr>
      </w:pPr>
    </w:p>
    <w:p w14:paraId="00000050" w14:textId="77777777" w:rsidR="00D07932" w:rsidRDefault="00000000">
      <w:pPr>
        <w:jc w:val="center"/>
        <w:rPr>
          <w:rFonts w:ascii="Times New Roman" w:eastAsia="Times New Roman" w:hAnsi="Times New Roman" w:cs="Times New Roman"/>
        </w:rPr>
      </w:pPr>
      <w:r>
        <w:rPr>
          <w:rFonts w:ascii="Times New Roman" w:eastAsia="Times New Roman" w:hAnsi="Times New Roman" w:cs="Times New Roman"/>
        </w:rPr>
        <w:t>[TABLE 2 HERE]</w:t>
      </w:r>
    </w:p>
    <w:p w14:paraId="00000051" w14:textId="77777777" w:rsidR="00D07932" w:rsidRDefault="00D07932">
      <w:pPr>
        <w:rPr>
          <w:rFonts w:ascii="Times New Roman" w:eastAsia="Times New Roman" w:hAnsi="Times New Roman" w:cs="Times New Roman"/>
        </w:rPr>
      </w:pPr>
    </w:p>
    <w:p w14:paraId="00000052" w14:textId="77777777" w:rsidR="00D07932"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Figures 3, 4, 5, and 6 contextualize these patterns by plotting the spatial distribution of post-killing random coefficients from the base RE models for White (Figure 3), Black (Figure 4), and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(Figure 5) residents alongside levels of concentrated disadvantage (Figure 6). In general, the White and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post-killing effects tend to be stronger (or less negative in the case of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residents) in areas of higher concentrated disadvantage, such as North Minneapolis and the East Phillips neighborhood (the red and orange areas of Figure 6).</w:t>
      </w:r>
      <w:r>
        <w:rPr>
          <w:rFonts w:ascii="Times New Roman" w:eastAsia="Times New Roman" w:hAnsi="Times New Roman" w:cs="Times New Roman"/>
          <w:vertAlign w:val="superscript"/>
        </w:rPr>
        <w:footnoteReference w:id="1"/>
      </w:r>
      <w:r>
        <w:rPr>
          <w:rFonts w:ascii="Times New Roman" w:eastAsia="Times New Roman" w:hAnsi="Times New Roman" w:cs="Times New Roman"/>
        </w:rPr>
        <w:t xml:space="preserve"> In contrast, the post-killing increases in Black mental health discharges were remarkably stable across space, with the </w:t>
      </w:r>
      <w:sdt>
        <w:sdtPr>
          <w:tag w:val="goog_rdk_56"/>
          <w:id w:val="-488169970"/>
        </w:sdtPr>
        <w:sdtContent>
          <w:ins w:id="45" w:author="Ryan Larson" w:date="2023-08-17T21:53:00Z">
            <w:r>
              <w:rPr>
                <w:rFonts w:ascii="Times New Roman" w:eastAsia="Times New Roman" w:hAnsi="Times New Roman" w:cs="Times New Roman"/>
              </w:rPr>
              <w:t>exception of a smaller</w:t>
            </w:r>
          </w:ins>
        </w:sdtContent>
      </w:sdt>
      <w:sdt>
        <w:sdtPr>
          <w:tag w:val="goog_rdk_57"/>
          <w:id w:val="1240216781"/>
        </w:sdtPr>
        <w:sdtContent>
          <w:del w:id="46" w:author="Ryan Larson" w:date="2023-08-17T21:53:00Z">
            <w:r>
              <w:rPr>
                <w:rFonts w:ascii="Times New Roman" w:eastAsia="Times New Roman" w:hAnsi="Times New Roman" w:cs="Times New Roman"/>
              </w:rPr>
              <w:delText xml:space="preserve">exception a </w:delText>
            </w:r>
          </w:del>
        </w:sdtContent>
      </w:sdt>
      <w:sdt>
        <w:sdtPr>
          <w:tag w:val="goog_rdk_58"/>
          <w:id w:val="1085806570"/>
        </w:sdtPr>
        <w:sdtContent>
          <w:customXmlInsRangeStart w:id="47" w:author="Ryan Larson" w:date="2023-08-17T21:53:00Z"/>
          <w:sdt>
            <w:sdtPr>
              <w:tag w:val="goog_rdk_59"/>
              <w:id w:val="-514765648"/>
            </w:sdtPr>
            <w:sdtContent>
              <w:customXmlInsRangeEnd w:id="47"/>
              <w:ins w:id="48" w:author="Ryan Larson" w:date="2023-08-17T21:53:00Z">
                <w:del w:id="49" w:author="Ryan Larson" w:date="2023-08-17T21:53:00Z">
                  <w:r>
                    <w:rPr>
                      <w:rFonts w:ascii="Times New Roman" w:eastAsia="Times New Roman" w:hAnsi="Times New Roman" w:cs="Times New Roman"/>
                    </w:rPr>
                    <w:delText>smaller</w:delText>
                  </w:r>
                </w:del>
              </w:ins>
              <w:customXmlInsRangeStart w:id="50" w:author="Ryan Larson" w:date="2023-08-17T21:53:00Z"/>
            </w:sdtContent>
          </w:sdt>
          <w:customXmlInsRangeEnd w:id="50"/>
          <w:ins w:id="51" w:author="Ryan Larson" w:date="2023-08-17T21:53:00Z">
            <w:r>
              <w:rPr>
                <w:rFonts w:ascii="Times New Roman" w:eastAsia="Times New Roman" w:hAnsi="Times New Roman" w:cs="Times New Roman"/>
              </w:rPr>
              <w:t xml:space="preserve"> increase</w:t>
            </w:r>
          </w:ins>
        </w:sdtContent>
      </w:sdt>
      <w:sdt>
        <w:sdtPr>
          <w:tag w:val="goog_rdk_60"/>
          <w:id w:val="-1406684928"/>
        </w:sdtPr>
        <w:sdtContent>
          <w:del w:id="52" w:author="Ryan Larson" w:date="2023-08-17T21:53:00Z">
            <w:r>
              <w:rPr>
                <w:rFonts w:ascii="Times New Roman" w:eastAsia="Times New Roman" w:hAnsi="Times New Roman" w:cs="Times New Roman"/>
              </w:rPr>
              <w:delText>slight decrease</w:delText>
            </w:r>
          </w:del>
        </w:sdtContent>
      </w:sdt>
      <w:r>
        <w:rPr>
          <w:rFonts w:ascii="Times New Roman" w:eastAsia="Times New Roman" w:hAnsi="Times New Roman" w:cs="Times New Roman"/>
        </w:rPr>
        <w:t xml:space="preserve"> </w:t>
      </w:r>
      <w:r>
        <w:rPr>
          <w:rFonts w:ascii="Times New Roman" w:eastAsia="Times New Roman" w:hAnsi="Times New Roman" w:cs="Times New Roman"/>
        </w:rPr>
        <w:lastRenderedPageBreak/>
        <w:t>in downtown Minneapolis</w:t>
      </w:r>
      <w:sdt>
        <w:sdtPr>
          <w:tag w:val="goog_rdk_61"/>
          <w:id w:val="-1162848444"/>
        </w:sdtPr>
        <w:sdtContent>
          <w:del w:id="53" w:author="Ryan Larson" w:date="2023-08-17T21:53:00Z">
            <w:r>
              <w:rPr>
                <w:rFonts w:ascii="Times New Roman" w:eastAsia="Times New Roman" w:hAnsi="Times New Roman" w:cs="Times New Roman"/>
              </w:rPr>
              <w:delText>, and a quite large increase in mental health diagnosis rates for Black residents in ZCTA 55455, which is the ZCTA that contains the University of Minnesota-Twin Cities campus.</w:delText>
            </w:r>
          </w:del>
        </w:sdtContent>
      </w:sdt>
      <w:r>
        <w:rPr>
          <w:rFonts w:ascii="Times New Roman" w:eastAsia="Times New Roman" w:hAnsi="Times New Roman" w:cs="Times New Roman"/>
        </w:rPr>
        <w:t xml:space="preserve"> Note also the magnitude and scale of the estimated effects shown in Figure 4 relative to the more modest effects in Figures 3 and 5. In general, these patterns of results establish the </w:t>
      </w:r>
      <w:r>
        <w:rPr>
          <w:rFonts w:ascii="Times New Roman" w:eastAsia="Times New Roman" w:hAnsi="Times New Roman" w:cs="Times New Roman"/>
          <w:i/>
        </w:rPr>
        <w:t xml:space="preserve">spatially racialized </w:t>
      </w:r>
      <w:r>
        <w:rPr>
          <w:rFonts w:ascii="Times New Roman" w:eastAsia="Times New Roman" w:hAnsi="Times New Roman" w:cs="Times New Roman"/>
        </w:rPr>
        <w:t xml:space="preserve">character of the harmful effects of police violence, where  Black residents experience a universal harm and the negative effects for White residents are confined to those </w:t>
      </w:r>
      <w:r>
        <w:rPr>
          <w:rFonts w:ascii="Times New Roman" w:eastAsia="Times New Roman" w:hAnsi="Times New Roman" w:cs="Times New Roman"/>
          <w:color w:val="9900FF"/>
        </w:rPr>
        <w:t>located in</w:t>
      </w:r>
      <w:r>
        <w:rPr>
          <w:rFonts w:ascii="Times New Roman" w:eastAsia="Times New Roman" w:hAnsi="Times New Roman" w:cs="Times New Roman"/>
        </w:rPr>
        <w:t xml:space="preserve"> disadvantaged </w:t>
      </w:r>
      <w:r>
        <w:rPr>
          <w:rFonts w:ascii="Times New Roman" w:eastAsia="Times New Roman" w:hAnsi="Times New Roman" w:cs="Times New Roman"/>
          <w:color w:val="9900FF"/>
        </w:rPr>
        <w:t>spaces</w:t>
      </w:r>
      <w:r>
        <w:rPr>
          <w:rFonts w:ascii="Times New Roman" w:eastAsia="Times New Roman" w:hAnsi="Times New Roman" w:cs="Times New Roman"/>
        </w:rPr>
        <w:t>.</w:t>
      </w:r>
    </w:p>
    <w:p w14:paraId="00000053" w14:textId="77777777" w:rsidR="00D07932" w:rsidRDefault="00D07932">
      <w:pPr>
        <w:rPr>
          <w:rFonts w:ascii="Times New Roman" w:eastAsia="Times New Roman" w:hAnsi="Times New Roman" w:cs="Times New Roman"/>
        </w:rPr>
      </w:pPr>
    </w:p>
    <w:p w14:paraId="00000054" w14:textId="77777777" w:rsidR="00D07932" w:rsidRDefault="00000000">
      <w:pPr>
        <w:rPr>
          <w:rFonts w:ascii="Times New Roman" w:eastAsia="Times New Roman" w:hAnsi="Times New Roman" w:cs="Times New Roman"/>
          <w:b/>
        </w:rPr>
      </w:pPr>
      <w:r>
        <w:rPr>
          <w:rFonts w:ascii="Times New Roman" w:eastAsia="Times New Roman" w:hAnsi="Times New Roman" w:cs="Times New Roman"/>
          <w:b/>
        </w:rPr>
        <w:t xml:space="preserve">Discussion </w:t>
      </w:r>
    </w:p>
    <w:p w14:paraId="00000055" w14:textId="77777777" w:rsidR="00D07932" w:rsidRDefault="00D07932">
      <w:pPr>
        <w:spacing w:line="480" w:lineRule="auto"/>
        <w:rPr>
          <w:rFonts w:ascii="Times New Roman" w:eastAsia="Times New Roman" w:hAnsi="Times New Roman" w:cs="Times New Roman"/>
        </w:rPr>
      </w:pPr>
    </w:p>
    <w:p w14:paraId="00000056" w14:textId="77777777" w:rsidR="00D07932"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In the wake of George Floyd’s murder, our study found a modest overall increase of mental health diagnoses followed by a decline to levels approximating those observed in  the pre-murder period. However, our racially-stratified analysis finds much larger deleterious impacts of the police murder among Black residents. Specifically, we find that they experienced a universal (spatially) and longstanding harm whereas there was little impact for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and white residents, but the harmful effects for these groups were spatially located in areas characterized by high levels of concentrated disadvantage. </w:t>
      </w:r>
    </w:p>
    <w:p w14:paraId="00000057" w14:textId="77777777" w:rsidR="00D07932" w:rsidRDefault="00D07932">
      <w:pPr>
        <w:spacing w:line="480" w:lineRule="auto"/>
        <w:rPr>
          <w:rFonts w:ascii="Times New Roman" w:eastAsia="Times New Roman" w:hAnsi="Times New Roman" w:cs="Times New Roman"/>
        </w:rPr>
      </w:pPr>
    </w:p>
    <w:p w14:paraId="00000058" w14:textId="647951B5" w:rsidR="00D07932"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Our results suggest that residing in advantaged neighborhoods did not insulate Black people from experiencing mental health diagnoses post-murder of Mr. Floyd.  The global effects of Mr. Floyd’s murder on Black people’s mental health are likely reflective of structural racism, which Bailey et al. define as “the totality of ways in which societies foster racial discrimination through mutually reinforcing systems of housing, education, employment, earnings, benefits, credit, media, health care, and criminal justice.”</w:t>
      </w:r>
      <w:r w:rsidR="001854BF">
        <w:rPr>
          <w:rFonts w:ascii="Times New Roman" w:eastAsia="Times New Roman" w:hAnsi="Times New Roman" w:cs="Times New Roman"/>
          <w:vertAlign w:val="superscript"/>
        </w:rPr>
        <w:fldChar w:fldCharType="begin"/>
      </w:r>
      <w:r w:rsidR="001854BF">
        <w:rPr>
          <w:rFonts w:ascii="Times New Roman" w:eastAsia="Times New Roman" w:hAnsi="Times New Roman" w:cs="Times New Roman"/>
          <w:vertAlign w:val="superscript"/>
        </w:rPr>
        <w:instrText xml:space="preserve"> ADDIN ZOTERO_ITEM CSL_CITATION {"citationID":"znxCQ5cv","properties":{"formattedCitation":"\\super 28\\nosupersub{}","plainCitation":"28","noteIndex":0},"citationItems":[{"id":261,"uris":["http://zotero.org/users/6155323/items/UZ7496ZD"],"itemData":{"id":261,"type":"article-journal","abstract":"Despite growing interest in understanding how social factors drive poor health outcomes, many academics, policy makers, scientists, elected officials, journalists, and others responsible for defining and responding to the public discourse remain reluctant to identify racism as a root cause of racial health inequities. In this conceptual report, the third in a Series on equity and equality in health in the USA, we use a contemporary and historical perspective to discuss research and interventions that grapple with the implications of what is known as structural racism on population health and health inequities. Structural racism refers to the totality of ways in which societies foster racial discrimination through mutually reinforcing systems of housing, education, employment, earnings, benefits, credit, media, health care, and criminal justice. These patterns and practices in turn reinforce discriminatory beliefs, values, and distribution of resources. We argue that a focus on structural racism offers a concrete, feasible, and promising approach towards advancing health equity and improving population health.","container-title":"The Lancet","DOI":"10.1016/S0140-6736(17)30569-X","ISSN":"0140-6736","issue":"10077","journalAbbreviation":"The Lancet","language":"en","page":"1453-1463","source":"ScienceDirect","title":"Structural racism and health inequities in the USA: evidence and interventions","title-short":"Structural racism and health inequities in the USA","volume":"389","author":[{"family":"Bailey","given":"Zinzi D"},{"family":"Krieger","given":"Nancy"},{"family":"Agénor","given":"Madina"},{"family":"Graves","given":"Jasmine"},{"family":"Linos","given":"Natalia"},{"family":"Bassett","given":"Mary T"}],"issued":{"date-parts":[["2017",4,8]]}}}],"schema":"https://github.com/citation-style-language/schema/raw/master/csl-citation.json"} </w:instrText>
      </w:r>
      <w:r w:rsidR="001854BF">
        <w:rPr>
          <w:rFonts w:ascii="Times New Roman" w:eastAsia="Times New Roman" w:hAnsi="Times New Roman" w:cs="Times New Roman"/>
          <w:vertAlign w:val="superscript"/>
        </w:rPr>
        <w:fldChar w:fldCharType="separate"/>
      </w:r>
      <w:r w:rsidR="001854BF" w:rsidRPr="001854BF">
        <w:rPr>
          <w:rFonts w:ascii="Times New Roman" w:hAnsi="Times New Roman" w:cs="Times New Roman"/>
          <w:szCs w:val="24"/>
          <w:vertAlign w:val="superscript"/>
        </w:rPr>
        <w:t>28</w:t>
      </w:r>
      <w:r w:rsidR="001854BF">
        <w:rPr>
          <w:rFonts w:ascii="Times New Roman" w:eastAsia="Times New Roman" w:hAnsi="Times New Roman" w:cs="Times New Roman"/>
          <w:vertAlign w:val="superscript"/>
        </w:rPr>
        <w:fldChar w:fldCharType="end"/>
      </w:r>
      <w:r>
        <w:rPr>
          <w:rFonts w:ascii="Times New Roman" w:eastAsia="Times New Roman" w:hAnsi="Times New Roman" w:cs="Times New Roman"/>
        </w:rPr>
        <w:t xml:space="preserve"> Structural racism is a fundamental cause of health inequity that undermines health through a series of interdependent pathways, including (but not limited to) economic injustice and social deprivation, inadequate health care, maladaptive coping mechanisms, and psychosocial trauma.</w:t>
      </w:r>
      <w:r w:rsidR="001854BF">
        <w:rPr>
          <w:rFonts w:ascii="Times New Roman" w:eastAsia="Times New Roman" w:hAnsi="Times New Roman" w:cs="Times New Roman"/>
        </w:rPr>
        <w:fldChar w:fldCharType="begin"/>
      </w:r>
      <w:r w:rsidR="001854BF">
        <w:rPr>
          <w:rFonts w:ascii="Times New Roman" w:eastAsia="Times New Roman" w:hAnsi="Times New Roman" w:cs="Times New Roman"/>
        </w:rPr>
        <w:instrText xml:space="preserve"> ADDIN ZOTERO_ITEM CSL_CITATION {"citationID":"PMXIsnn8","properties":{"formattedCitation":"\\super 28,29\\nosupersub{}","plainCitation":"28,29","noteIndex":0},"citationItems":[{"id":261,"uris":["http://zotero.org/users/6155323/items/UZ7496ZD"],"itemData":{"id":261,"type":"article-journal","abstract":"Despite growing interest in understanding how social factors drive poor health outcomes, many academics, policy makers, scientists, elected officials, journalists, and others responsible for defining and responding to the public discourse remain reluctant to identify racism as a root cause of racial health inequities. In this conceptual report, the third in a Series on equity and equality in health in the USA, we use a contemporary and historical perspective to discuss research and interventions that grapple with the implications of what is known as structural racism on population health and health inequities. Structural racism refers to the totality of ways in which societies foster racial discrimination through mutually reinforcing systems of housing, education, employment, earnings, benefits, credit, media, health care, and criminal justice. These patterns and practices in turn reinforce discriminatory beliefs, values, and distribution of resources. We argue that a focus on structural racism offers a concrete, feasible, and promising approach towards advancing health equity and improving population health.","container-title":"The Lancet","DOI":"10.1016/S0140-6736(17)30569-X","ISSN":"0140-6736","issue":"10077","journalAbbreviation":"The Lancet","language":"en","page":"1453-1463","source":"ScienceDirect","title":"Structural racism and health inequities in the USA: evidence and interventions","title-short":"Structural racism and health inequities in the USA","volume":"389","author":[{"family":"Bailey","given":"Zinzi D"},{"family":"Krieger","given":"Nancy"},{"family":"Agénor","given":"Madina"},{"family":"Graves","given":"Jasmine"},{"family":"Linos","given":"Natalia"},{"family":"Bassett","given":"Mary T"}],"issued":{"date-parts":[["2017",4,8]]}}},{"id":9942,"uris":["http://zotero.org/users/6155323/items/33GRNZRD"],"itemData":{"id":9942,"type":"article-journal","abstract":"We previously proposed that socioeconomic status (SES) is a fundamental cause of health inequalities and, as such, that SES inequalities in health persist over time despite radical changes in the diseases, risks, and interventions that happen to produce them at any given time. Like SES, race in the United States has an enduring connection to health and mortality. Our goals here are to evaluate whether this connection endures because systemic racism is a fundamental cause of health inequalities and, in doing so, to review a wide range of empirical data regarding racial differences in health outcomes, health risks, and health-enhancing resources such as money, knowledge, power, prestige, freedom, and beneﬁcial social connections. We conclude that racial inequalities in health endure primarily because racism is a fundamental cause of racial differences in SES and because SES is a fundamental cause of health inequalities. In addition to these powerful connections, however, there is evidence that racism, largely via inequalities in power, prestige, freedom, neighborhood context, and health care, also has a fundamental association with health independent of SES.","container-title":"Annual Review of Sociology","DOI":"10.1146/annurev-soc-073014-112305","ISSN":"0360-0572, 1545-2115","issue":"1","journalAbbreviation":"Annu. Rev. Sociol.","language":"en","page":"311-330","source":"DOI.org (Crossref)","title":"Is Racism a Fundamental Cause of Inequalities in Health?","volume":"41","author":[{"family":"Phelan","given":"Jo C."},{"family":"Link","given":"Bruce G."}],"issued":{"date-parts":[["2015",8,14]]}}}],"schema":"https://github.com/citation-style-language/schema/raw/master/csl-citation.json"} </w:instrText>
      </w:r>
      <w:r w:rsidR="001854BF">
        <w:rPr>
          <w:rFonts w:ascii="Times New Roman" w:eastAsia="Times New Roman" w:hAnsi="Times New Roman" w:cs="Times New Roman"/>
        </w:rPr>
        <w:fldChar w:fldCharType="separate"/>
      </w:r>
      <w:r w:rsidR="001854BF" w:rsidRPr="001854BF">
        <w:rPr>
          <w:rFonts w:ascii="Times New Roman" w:hAnsi="Times New Roman" w:cs="Times New Roman"/>
          <w:szCs w:val="24"/>
          <w:vertAlign w:val="superscript"/>
        </w:rPr>
        <w:t>28,29</w:t>
      </w:r>
      <w:r w:rsidR="001854BF">
        <w:rPr>
          <w:rFonts w:ascii="Times New Roman" w:eastAsia="Times New Roman" w:hAnsi="Times New Roman" w:cs="Times New Roman"/>
        </w:rPr>
        <w:fldChar w:fldCharType="end"/>
      </w:r>
      <w:r>
        <w:rPr>
          <w:rFonts w:ascii="Times New Roman" w:eastAsia="Times New Roman" w:hAnsi="Times New Roman" w:cs="Times New Roman"/>
          <w:vertAlign w:val="superscript"/>
        </w:rPr>
        <w:t xml:space="preserve"> </w:t>
      </w:r>
      <w:r>
        <w:rPr>
          <w:rFonts w:ascii="Times New Roman" w:eastAsia="Times New Roman" w:hAnsi="Times New Roman" w:cs="Times New Roman"/>
        </w:rPr>
        <w:t xml:space="preserve">Our work adds further evidence that police violence operates as a fundamental mechanism in the structural racism-health pathway that (re)produces, in part, the racial disparities in health we observe.  These </w:t>
      </w:r>
      <w:r>
        <w:rPr>
          <w:rFonts w:ascii="Times New Roman" w:eastAsia="Times New Roman" w:hAnsi="Times New Roman" w:cs="Times New Roman"/>
        </w:rPr>
        <w:lastRenderedPageBreak/>
        <w:t>structural racism-health pathways create, in part, racial disparities in police contact and downstream disparities in mental health concerns. Economic injustice and social deprivation increase the chances that Black neighborhoods experience high concentrations of community and police violence.</w:t>
      </w:r>
      <w:r w:rsidR="001854BF">
        <w:rPr>
          <w:rFonts w:ascii="Times New Roman" w:eastAsia="Times New Roman" w:hAnsi="Times New Roman" w:cs="Times New Roman"/>
        </w:rPr>
        <w:fldChar w:fldCharType="begin"/>
      </w:r>
      <w:r w:rsidR="001854BF">
        <w:rPr>
          <w:rFonts w:ascii="Times New Roman" w:eastAsia="Times New Roman" w:hAnsi="Times New Roman" w:cs="Times New Roman"/>
        </w:rPr>
        <w:instrText xml:space="preserve"> ADDIN ZOTERO_ITEM CSL_CITATION {"citationID":"IkFytk8I","properties":{"formattedCitation":"\\super 30\\nosupersub{}","plainCitation":"30","noteIndex":0},"citationItems":[{"id":9939,"uris":["http://zotero.org/users/6155323/items/28PBVQD5"],"itemData":{"id":9939,"type":"article-journal","abstract":"Against the backdrop of Ferguson and the Black Lives Matter movement, we ask what the American politics subfield has to say about the political lives of communities subjugated by race and class. We argue that mainstream research in this subfield—framed by images of representative democracy and Marshallian citizenship—has provided a rich portrait of what such communities lack in political life. Indeed, by focusing so effectively on their political marginalization, political scientists have ironically made such communities marginal to the subfield's account of American democracy and citizenship. In this article, we provide a corrective by focusing on what is present in the political lives of such communities. To redress the current imbalance and advance the understandings of race and class in American politics, we argue that studies of the liberal-democratic “first face” of the state must be complemented by greater attention to the state's more controlling “second face.” Focusing on policing, we seek to unsettle the mainstream of a subfield that rarely inquires into governmental practices of social control and the ways “race-class subjugated communities” are governed through coercion, containment, repression, surveillance, regulation, predation, discipline, and violence.","container-title":"Annual Review of Political Science","DOI":"10.1146/annurev-polisci-060415-093825","issue":"1","note":"_eprint: https://doi.org/10.1146/annurev-polisci-060415-093825","page":"565-591","source":"Annual Reviews","title":"Police Are Our Government: Politics, Political Science, and the Policing of Race–Class Subjugated Communities","title-short":"Police Are Our Government","volume":"20","author":[{"family":"Soss","given":"Joe"},{"family":"Weaver","given":"Vesla"}],"issued":{"date-parts":[["2017"]]}}}],"schema":"https://github.com/citation-style-language/schema/raw/master/csl-citation.json"} </w:instrText>
      </w:r>
      <w:r w:rsidR="001854BF">
        <w:rPr>
          <w:rFonts w:ascii="Times New Roman" w:eastAsia="Times New Roman" w:hAnsi="Times New Roman" w:cs="Times New Roman"/>
        </w:rPr>
        <w:fldChar w:fldCharType="separate"/>
      </w:r>
      <w:r w:rsidR="001854BF" w:rsidRPr="001854BF">
        <w:rPr>
          <w:rFonts w:ascii="Times New Roman" w:hAnsi="Times New Roman" w:cs="Times New Roman"/>
          <w:szCs w:val="24"/>
          <w:vertAlign w:val="superscript"/>
        </w:rPr>
        <w:t>30</w:t>
      </w:r>
      <w:r w:rsidR="001854BF">
        <w:rPr>
          <w:rFonts w:ascii="Times New Roman" w:eastAsia="Times New Roman" w:hAnsi="Times New Roman" w:cs="Times New Roman"/>
        </w:rPr>
        <w:fldChar w:fldCharType="end"/>
      </w:r>
      <w:r w:rsidR="001854BF">
        <w:rPr>
          <w:rFonts w:ascii="Times New Roman" w:eastAsia="Times New Roman" w:hAnsi="Times New Roman" w:cs="Times New Roman"/>
          <w:vertAlign w:val="superscript"/>
        </w:rPr>
        <w:t xml:space="preserve"> </w:t>
      </w:r>
      <w:r>
        <w:rPr>
          <w:rFonts w:ascii="Times New Roman" w:eastAsia="Times New Roman" w:hAnsi="Times New Roman" w:cs="Times New Roman"/>
        </w:rPr>
        <w:t>As such, vicarious police violence exposures may exacerbate symptoms of untreated psychological distress and foster psychosocial trauma. Black people in-and-out-of-advantaged contexts can experience this psychosocial trauma; each police murder of an unarmed Black person adds another racial injustice to the nation’s legacy of limited accountability for anti-Black violence.</w:t>
      </w:r>
      <w:r w:rsidR="001854BF">
        <w:rPr>
          <w:rFonts w:ascii="Times New Roman" w:eastAsia="Times New Roman" w:hAnsi="Times New Roman" w:cs="Times New Roman"/>
        </w:rPr>
        <w:fldChar w:fldCharType="begin"/>
      </w:r>
      <w:r w:rsidR="001854BF">
        <w:rPr>
          <w:rFonts w:ascii="Times New Roman" w:eastAsia="Times New Roman" w:hAnsi="Times New Roman" w:cs="Times New Roman"/>
        </w:rPr>
        <w:instrText xml:space="preserve"> ADDIN ZOTERO_ITEM CSL_CITATION {"citationID":"JCvIfqTn","properties":{"formattedCitation":"\\super 31\\nosupersub{}","plainCitation":"31","noteIndex":0},"citationItems":[{"id":9937,"uris":["http://zotero.org/users/6155323/items/PXQZAGVF"],"itemData":{"id":9937,"type":"article-journal","abstract":"Cultural traumas are socially mediated processes that occur when groups endure horrific events that forever change their consciousness and identity. According to cultural sociologists, these traumas arise out of shocks to the routine or the taken for granted. Understanding such traumas is critical for developing solutions that can address group suffering. Using the African American community?s response to the not guilty verdict in the Emmett Till murder trial as a case study, this article extends cultural trauma theory by explicating how cultural traumas can arise not only when routines are disrupted but also when they are maintained and reaffirmed in a public or official manner. In so doing, this article analyzes the interplay between the history or accumulation of the ?routine? harm at issue, the shocking or unusual occurrences that frequently precede such ?routine? harms, the harm itself, and public discourse about such harm?s meaning in cultivating a cultural trauma narrative.","container-title":"Sociological Theory","DOI":"10.1177/0735275116679864","ISSN":"0735-2751","issue":"4","language":"en","note":"publisher: SAGE Publications Inc","page":"335-357","source":"SAGE Journals","title":"The Trauma of the Routine: Lessons on Cultural Trauma from the Emmett Till Verdict","title-short":"The Trauma of the Routine","volume":"34","author":[{"family":"Onwuachi-Willig","given":"Angela"}],"issued":{"date-parts":[["2016",12,1]]}}}],"schema":"https://github.com/citation-style-language/schema/raw/master/csl-citation.json"} </w:instrText>
      </w:r>
      <w:r w:rsidR="001854BF">
        <w:rPr>
          <w:rFonts w:ascii="Times New Roman" w:eastAsia="Times New Roman" w:hAnsi="Times New Roman" w:cs="Times New Roman"/>
        </w:rPr>
        <w:fldChar w:fldCharType="separate"/>
      </w:r>
      <w:r w:rsidR="001854BF" w:rsidRPr="001854BF">
        <w:rPr>
          <w:rFonts w:ascii="Times New Roman" w:hAnsi="Times New Roman" w:cs="Times New Roman"/>
          <w:szCs w:val="24"/>
          <w:vertAlign w:val="superscript"/>
        </w:rPr>
        <w:t>31</w:t>
      </w:r>
      <w:r w:rsidR="001854BF">
        <w:rPr>
          <w:rFonts w:ascii="Times New Roman" w:eastAsia="Times New Roman" w:hAnsi="Times New Roman" w:cs="Times New Roman"/>
        </w:rPr>
        <w:fldChar w:fldCharType="end"/>
      </w:r>
      <w:r>
        <w:rPr>
          <w:rFonts w:ascii="Times New Roman" w:eastAsia="Times New Roman" w:hAnsi="Times New Roman" w:cs="Times New Roman"/>
          <w:vertAlign w:val="superscript"/>
        </w:rPr>
        <w:t xml:space="preserve"> </w:t>
      </w:r>
      <w:r>
        <w:rPr>
          <w:rFonts w:ascii="Times New Roman" w:eastAsia="Times New Roman" w:hAnsi="Times New Roman" w:cs="Times New Roman"/>
        </w:rPr>
        <w:t>The resulting racial trauma manifests itself in the increased worry, anticipatory stress, and adverse mental health that we found in our analysis</w:t>
      </w:r>
      <w:r w:rsidR="001854BF">
        <w:rPr>
          <w:rFonts w:ascii="Times New Roman" w:eastAsia="Times New Roman" w:hAnsi="Times New Roman" w:cs="Times New Roman"/>
        </w:rPr>
        <w:t>.</w:t>
      </w:r>
      <w:r w:rsidR="001854BF">
        <w:rPr>
          <w:rFonts w:ascii="Times New Roman" w:eastAsia="Times New Roman" w:hAnsi="Times New Roman" w:cs="Times New Roman"/>
        </w:rPr>
        <w:fldChar w:fldCharType="begin"/>
      </w:r>
      <w:r w:rsidR="001854BF">
        <w:rPr>
          <w:rFonts w:ascii="Times New Roman" w:eastAsia="Times New Roman" w:hAnsi="Times New Roman" w:cs="Times New Roman"/>
        </w:rPr>
        <w:instrText xml:space="preserve"> ADDIN ZOTERO_ITEM CSL_CITATION {"citationID":"v31TnF4X","properties":{"formattedCitation":"\\super 18\\nosupersub{}","plainCitation":"18","noteIndex":0},"citationItems":[{"id":9934,"uris":["http://zotero.org/users/6155323/items/68D8FE3M"],"itemData":{"id":9934,"type":"article-journal","abstract":"The mission of policing is “to protect and serve,” but recent events suggest that many Americans, and especially Black Americans, do not feel protected from the police. Understanding police-related fear is important because it may impact civilians’ health, daily lives, and policy attitudes. To examine the prevalence, sources, and consequences of both personal and altruistic fear of the police, we surveyed a nationwide sample (N = 1,150), which included comparable numbers of Black (N = 517) and White (N = 492) respondents. Most White respondents felt safe, but most Black respondents lived in fear of the police killing them and hurting their family members. Approximately half of Black respondents preferred to be robbed or burglarized than to have unprovoked contact with officers. The racial divide in fear was mediated by past experiences with police mistreatment. In turn, fear mediated the effects of race and past mistreatment on support for defunding the police and intentions to have “the talk” with family youths about the need to distrust and avoid officers. The deep American racial divide in police-related fear represents a racially disparate health crisis and a primary obstacle to law enforcement's capacity to serve all communities equitably.","container-title":"Criminology","DOI":"10.1111/1745-9125.12298","ISSN":"1745-9125","issue":"2","language":"en","note":"_eprint: https://onlinelibrary.wiley.com/doi/pdf/10.1111/1745-9125.12298","page":"291-320","source":"Wiley Online Library","title":"The American racial divide in fear of the police","volume":"60","author":[{"family":"Pickett","given":"Justin T."},{"family":"Graham","given":"Amanda"},{"family":"Cullen","given":"Francis T."}],"issued":{"date-parts":[["2022"]]}}}],"schema":"https://github.com/citation-style-language/schema/raw/master/csl-citation.json"} </w:instrText>
      </w:r>
      <w:r w:rsidR="001854BF">
        <w:rPr>
          <w:rFonts w:ascii="Times New Roman" w:eastAsia="Times New Roman" w:hAnsi="Times New Roman" w:cs="Times New Roman"/>
        </w:rPr>
        <w:fldChar w:fldCharType="separate"/>
      </w:r>
      <w:r w:rsidR="001854BF" w:rsidRPr="001854BF">
        <w:rPr>
          <w:rFonts w:ascii="Times New Roman" w:hAnsi="Times New Roman" w:cs="Times New Roman"/>
          <w:szCs w:val="24"/>
          <w:vertAlign w:val="superscript"/>
        </w:rPr>
        <w:t>18</w:t>
      </w:r>
      <w:r w:rsidR="001854BF">
        <w:rPr>
          <w:rFonts w:ascii="Times New Roman" w:eastAsia="Times New Roman" w:hAnsi="Times New Roman" w:cs="Times New Roman"/>
        </w:rPr>
        <w:fldChar w:fldCharType="end"/>
      </w:r>
    </w:p>
    <w:p w14:paraId="00000059" w14:textId="77777777" w:rsidR="00D07932" w:rsidRDefault="00D07932">
      <w:pPr>
        <w:spacing w:line="240" w:lineRule="auto"/>
        <w:jc w:val="both"/>
        <w:rPr>
          <w:rFonts w:ascii="Times New Roman" w:eastAsia="Times New Roman" w:hAnsi="Times New Roman" w:cs="Times New Roman"/>
        </w:rPr>
      </w:pPr>
    </w:p>
    <w:p w14:paraId="0000005A" w14:textId="77777777" w:rsidR="00D07932" w:rsidRDefault="00D07932">
      <w:pPr>
        <w:spacing w:line="240" w:lineRule="auto"/>
        <w:ind w:firstLine="720"/>
        <w:jc w:val="both"/>
        <w:rPr>
          <w:rFonts w:ascii="Times New Roman" w:eastAsia="Times New Roman" w:hAnsi="Times New Roman" w:cs="Times New Roman"/>
        </w:rPr>
      </w:pPr>
    </w:p>
    <w:p w14:paraId="0000005B" w14:textId="55B9D540" w:rsidR="00D07932" w:rsidRDefault="00000000">
      <w:pPr>
        <w:spacing w:line="480" w:lineRule="auto"/>
        <w:rPr>
          <w:rFonts w:ascii="Times New Roman" w:eastAsia="Times New Roman" w:hAnsi="Times New Roman" w:cs="Times New Roman"/>
          <w:b/>
        </w:rPr>
      </w:pPr>
      <w:r>
        <w:rPr>
          <w:rFonts w:ascii="Times New Roman" w:eastAsia="Times New Roman" w:hAnsi="Times New Roman" w:cs="Times New Roman"/>
        </w:rPr>
        <w:t xml:space="preserve">Our study is not without limitations. First, hospital discharge data only captures mental health diagnoses among those who went to the hospital for care, </w:t>
      </w:r>
      <w:proofErr w:type="spellStart"/>
      <w:r>
        <w:rPr>
          <w:rFonts w:ascii="Times New Roman" w:eastAsia="Times New Roman" w:hAnsi="Times New Roman" w:cs="Times New Roman"/>
        </w:rPr>
        <w:t>ie</w:t>
      </w:r>
      <w:proofErr w:type="spellEnd"/>
      <w:r>
        <w:rPr>
          <w:rFonts w:ascii="Times New Roman" w:eastAsia="Times New Roman" w:hAnsi="Times New Roman" w:cs="Times New Roman"/>
        </w:rPr>
        <w:t>. more serious cases. Mental health stigma, a lack of health insurance, or medical mistrust, which is fostered by police violence exposure, could serve as barriers to seeking hospital care.</w:t>
      </w:r>
      <w:r w:rsidR="001854BF">
        <w:rPr>
          <w:rFonts w:ascii="Times New Roman" w:eastAsia="Times New Roman" w:hAnsi="Times New Roman" w:cs="Times New Roman"/>
        </w:rPr>
        <w:fldChar w:fldCharType="begin"/>
      </w:r>
      <w:r w:rsidR="001854BF">
        <w:rPr>
          <w:rFonts w:ascii="Times New Roman" w:eastAsia="Times New Roman" w:hAnsi="Times New Roman" w:cs="Times New Roman"/>
        </w:rPr>
        <w:instrText xml:space="preserve"> ADDIN ZOTERO_ITEM CSL_CITATION {"citationID":"zDt7nmrF","properties":{"formattedCitation":"\\super 32\\nosupersub{}","plainCitation":"32","noteIndex":0},"citationItems":[{"id":9914,"uris":["http://zotero.org/users/6155323/items/NMNMITJT"],"itemData":{"id":9914,"type":"article-journal","abstract":"BACKGROUND: People bring the social contexts of their lives into the medical encounter. As a social determinant of health, police brutality influences physical and mental health. However, negative experiences with institutions such as law enforcement might decrease trust in other institutions, including medical institutions. Mistrust might limit engagement with the healthcare system and affect population health. This study investigates the relationship between police brutality and medical mistrust and assesses whether it varies by race.\nBASIC PROCEDURES: Data were obtained from a 2018 cross-sectional survey of adults living in urban areas in the USA (N = 4389). Medical mistrust was regressed on police brutality (experiences and appraisal of negative encounters with the police), controlling for socio-demographics, health status, and healthcare access. Means of mistrust were predicted by racial group after including interactions between police brutality and race.\nMAIN FINDINGS: Respondents who had negative encounters with the police, even if they perceived these encounters to be necessary, had higher levels of medical mistrust compared to those with no negative police encounters. Police brutality increased mistrust for all racial groups.\nPRINCIPAL CONCLUSIONS: Conditions outside the medical system such as experiencing police brutality impact relationships with the medical system. Given that clinicians are in a unique position of having access to firsthand information about the struggles and injustices that shape their patients' health, advocating for systemic change on behalf of their patients might build trust.","container-title":"Journal of Racial and Ethnic Health Disparities","DOI":"10.1007/s40615-020-00706-w","ISSN":"2196-8837","issue":"4","journalAbbreviation":"J Racial Ethn Health Disparities","language":"eng","note":"PMID: 31989532","page":"760-768","source":"PubMed","title":"Police Brutality and Mistrust in Medical Institutions","volume":"7","author":[{"family":"Alang","given":"Sirry"},{"family":"McAlpine","given":"Donna D."},{"family":"Hardeman","given":"Rachel"}],"issued":{"date-parts":[["2020",8]]}}}],"schema":"https://github.com/citation-style-language/schema/raw/master/csl-citation.json"} </w:instrText>
      </w:r>
      <w:r w:rsidR="001854BF">
        <w:rPr>
          <w:rFonts w:ascii="Times New Roman" w:eastAsia="Times New Roman" w:hAnsi="Times New Roman" w:cs="Times New Roman"/>
        </w:rPr>
        <w:fldChar w:fldCharType="separate"/>
      </w:r>
      <w:r w:rsidR="001854BF" w:rsidRPr="001854BF">
        <w:rPr>
          <w:rFonts w:ascii="Times New Roman" w:hAnsi="Times New Roman" w:cs="Times New Roman"/>
          <w:szCs w:val="24"/>
          <w:vertAlign w:val="superscript"/>
        </w:rPr>
        <w:t>32</w:t>
      </w:r>
      <w:r w:rsidR="001854BF">
        <w:rPr>
          <w:rFonts w:ascii="Times New Roman" w:eastAsia="Times New Roman" w:hAnsi="Times New Roman" w:cs="Times New Roman"/>
        </w:rPr>
        <w:fldChar w:fldCharType="end"/>
      </w:r>
      <w:r w:rsidR="001854BF">
        <w:rPr>
          <w:rFonts w:ascii="Times New Roman" w:eastAsia="Times New Roman" w:hAnsi="Times New Roman" w:cs="Times New Roman"/>
          <w:vertAlign w:val="superscript"/>
        </w:rPr>
        <w:t xml:space="preserve"> </w:t>
      </w:r>
      <w:r>
        <w:rPr>
          <w:rFonts w:ascii="Times New Roman" w:eastAsia="Times New Roman" w:hAnsi="Times New Roman" w:cs="Times New Roman"/>
        </w:rPr>
        <w:t>This self-selection of not receiving health care could have also been exacerbated because of COVID-19. However, our</w:t>
      </w:r>
      <w:r>
        <w:rPr>
          <w:rFonts w:ascii="Times New Roman" w:eastAsia="Times New Roman" w:hAnsi="Times New Roman" w:cs="Times New Roman"/>
          <w:color w:val="9900FF"/>
        </w:rPr>
        <w:t xml:space="preserve"> study found an increase in rates of diagnosis among Black individuals despite prior evidence that police violence can lead to greater rates of medical mistrust, suggesting that these effects may actually</w:t>
      </w:r>
      <w:ins w:id="54" w:author="Christopher Uggen" w:date="2023-08-25T03:21:00Z">
        <w:r>
          <w:rPr>
            <w:rFonts w:ascii="Times New Roman" w:eastAsia="Times New Roman" w:hAnsi="Times New Roman" w:cs="Times New Roman"/>
            <w:color w:val="9900FF"/>
          </w:rPr>
          <w:t xml:space="preserve"> understate</w:t>
        </w:r>
      </w:ins>
      <w:sdt>
        <w:sdtPr>
          <w:tag w:val="goog_rdk_63"/>
          <w:id w:val="293031172"/>
        </w:sdtPr>
        <w:sdtContent>
          <w:del w:id="55" w:author="Christopher Uggen" w:date="2023-08-25T03:21:00Z">
            <w:r>
              <w:rPr>
                <w:rFonts w:ascii="Times New Roman" w:eastAsia="Times New Roman" w:hAnsi="Times New Roman" w:cs="Times New Roman"/>
                <w:color w:val="9900FF"/>
              </w:rPr>
              <w:delText xml:space="preserve"> be under-estimates of</w:delText>
            </w:r>
          </w:del>
        </w:sdtContent>
      </w:sdt>
      <w:r>
        <w:rPr>
          <w:rFonts w:ascii="Times New Roman" w:eastAsia="Times New Roman" w:hAnsi="Times New Roman" w:cs="Times New Roman"/>
          <w:color w:val="9900FF"/>
        </w:rPr>
        <w:t xml:space="preserve"> the true increase in distress/mental health </w:t>
      </w:r>
      <w:proofErr w:type="spellStart"/>
      <w:r>
        <w:rPr>
          <w:rFonts w:ascii="Times New Roman" w:eastAsia="Times New Roman" w:hAnsi="Times New Roman" w:cs="Times New Roman"/>
          <w:color w:val="9900FF"/>
        </w:rPr>
        <w:t>health</w:t>
      </w:r>
      <w:proofErr w:type="spellEnd"/>
      <w:r>
        <w:rPr>
          <w:rFonts w:ascii="Times New Roman" w:eastAsia="Times New Roman" w:hAnsi="Times New Roman" w:cs="Times New Roman"/>
          <w:color w:val="9900FF"/>
        </w:rPr>
        <w:t xml:space="preserve"> symptoms in the wake of the murder of Mr. Floyd . </w:t>
      </w:r>
      <w:r>
        <w:rPr>
          <w:rFonts w:ascii="Times New Roman" w:eastAsia="Times New Roman" w:hAnsi="Times New Roman" w:cs="Times New Roman"/>
        </w:rPr>
        <w:t xml:space="preserve">Second, despite our efforts to adjust estimates for changes in COVID-19-related policy, police behavior and seasonality, we cannot rule out other unmeasured confounders that could represent a threat to internal validity.  Our identification strategy in the ITS model assumes that the event shift in mental health diagnoses is fully attributable to the event. However, if other changes contemporaneous with the event week took place (e.g., changes in population composition, other exogenous events), net of our time varying controls, our estimates would be biased. Third, although our models focus on Black, white, and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residents, our analysis does not examine associations among Indigenous residents, who have been historic targets of police violence in Minneapolis</w:t>
      </w:r>
      <w:r w:rsidR="001854BF">
        <w:rPr>
          <w:rFonts w:ascii="Times New Roman" w:eastAsia="Times New Roman" w:hAnsi="Times New Roman" w:cs="Times New Roman"/>
        </w:rPr>
        <w:fldChar w:fldCharType="begin"/>
      </w:r>
      <w:r w:rsidR="001854BF">
        <w:rPr>
          <w:rFonts w:ascii="Times New Roman" w:eastAsia="Times New Roman" w:hAnsi="Times New Roman" w:cs="Times New Roman"/>
        </w:rPr>
        <w:instrText xml:space="preserve"> ADDIN ZOTERO_ITEM CSL_CITATION {"citationID":"gSYZLuTe","properties":{"formattedCitation":"\\super 33\\nosupersub{}","plainCitation":"33","noteIndex":0},"citationItems":[{"id":9933,"uris":["http://zotero.org/users/6155323/items/HDS6Z5FA"],"itemData":{"id":9933,"type":"thesis","publisher":"University of Arizona","title":"The influence of police brutality on the American Indian movement's establishment in Minneapolis, 1968-1969","author":[{"family":"Birong","given":"C"}]}}],"schema":"https://github.com/citation-style-language/schema/raw/master/csl-citation.json"} </w:instrText>
      </w:r>
      <w:r w:rsidR="001854BF">
        <w:rPr>
          <w:rFonts w:ascii="Times New Roman" w:eastAsia="Times New Roman" w:hAnsi="Times New Roman" w:cs="Times New Roman"/>
        </w:rPr>
        <w:fldChar w:fldCharType="separate"/>
      </w:r>
      <w:r w:rsidR="001854BF" w:rsidRPr="001854BF">
        <w:rPr>
          <w:rFonts w:ascii="Times New Roman" w:hAnsi="Times New Roman" w:cs="Times New Roman"/>
          <w:szCs w:val="24"/>
          <w:vertAlign w:val="superscript"/>
        </w:rPr>
        <w:t>33</w:t>
      </w:r>
      <w:r w:rsidR="001854BF">
        <w:rPr>
          <w:rFonts w:ascii="Times New Roman" w:eastAsia="Times New Roman" w:hAnsi="Times New Roman" w:cs="Times New Roman"/>
        </w:rPr>
        <w:fldChar w:fldCharType="end"/>
      </w:r>
      <w:r>
        <w:rPr>
          <w:rFonts w:ascii="Times New Roman" w:eastAsia="Times New Roman" w:hAnsi="Times New Roman" w:cs="Times New Roman"/>
        </w:rPr>
        <w:t xml:space="preserve">  and elsewhere.</w:t>
      </w:r>
      <w:r w:rsidR="001854BF">
        <w:rPr>
          <w:rFonts w:ascii="Times New Roman" w:eastAsia="Times New Roman" w:hAnsi="Times New Roman" w:cs="Times New Roman"/>
        </w:rPr>
        <w:fldChar w:fldCharType="begin"/>
      </w:r>
      <w:r w:rsidR="001854BF">
        <w:rPr>
          <w:rFonts w:ascii="Times New Roman" w:eastAsia="Times New Roman" w:hAnsi="Times New Roman" w:cs="Times New Roman"/>
        </w:rPr>
        <w:instrText xml:space="preserve"> ADDIN ZOTERO_ITEM CSL_CITATION {"citationID":"zQ9ZGqo1","properties":{"formattedCitation":"\\super 5\\nosupersub{}","plainCitation":"5","noteIndex":0},"citationItems":[{"id":9908,"uris":["http://zotero.org/users/6155323/items/GC3TB8Y2"],"itemData":{"id":9908,"type":"article-journal","abstract":"We use data on police-involved deaths to estimate how the risk of being killed by police use of force in the United States varies across social groups. We estimate the lifetime and age-specific risks of being killed by police by race and sex. We also provide estimates of the proportion of all deaths accounted for by police use of force. We find that African American men and women, American Indian/Alaska Native men and women, and Latino men face higher lifetime risk of being killed by police than do their white peers. We find that Latina women and Asian/Pacific Islander men and women face lower risk of being killed by police than do their white peers. Risk is highest for black men, who (at current levels of risk) face about a 1 in 1,000 chance of being killed by police over the life course. The average lifetime odds of being killed by police are about 1 in 2,000 for men and about 1 in 33,000 for women. Risk peaks between the ages of 20 y and 35 y for all groups. For young men of color, police use of force is among the leading causes of death.","container-title":"Proceedings of the National Academy of Sciences","DOI":"10.1073/pnas.1821204116","issue":"34","note":"publisher: Proceedings of the National Academy of Sciences","page":"16793-16798","source":"pnas.org (Atypon)","title":"Risk of being killed by police use of force in the United States by age, race–ethnicity, and sex","volume":"116","author":[{"family":"Edwards","given":"Frank"},{"family":"Lee","given":"Hedwig"},{"family":"Esposito","given":"Michael"}],"issued":{"date-parts":[["2019",8,20]]}}}],"schema":"https://github.com/citation-style-language/schema/raw/master/csl-citation.json"} </w:instrText>
      </w:r>
      <w:r w:rsidR="001854BF">
        <w:rPr>
          <w:rFonts w:ascii="Times New Roman" w:eastAsia="Times New Roman" w:hAnsi="Times New Roman" w:cs="Times New Roman"/>
        </w:rPr>
        <w:fldChar w:fldCharType="separate"/>
      </w:r>
      <w:r w:rsidR="001854BF" w:rsidRPr="001854BF">
        <w:rPr>
          <w:rFonts w:ascii="Times New Roman" w:hAnsi="Times New Roman" w:cs="Times New Roman"/>
          <w:szCs w:val="24"/>
          <w:vertAlign w:val="superscript"/>
        </w:rPr>
        <w:t>5</w:t>
      </w:r>
      <w:r w:rsidR="001854BF">
        <w:rPr>
          <w:rFonts w:ascii="Times New Roman" w:eastAsia="Times New Roman" w:hAnsi="Times New Roman" w:cs="Times New Roman"/>
        </w:rPr>
        <w:fldChar w:fldCharType="end"/>
      </w:r>
      <w:r>
        <w:rPr>
          <w:rFonts w:ascii="Times New Roman" w:eastAsia="Times New Roman" w:hAnsi="Times New Roman" w:cs="Times New Roman"/>
        </w:rPr>
        <w:t xml:space="preserve"> This historical trauma could have also worsened this </w:t>
      </w:r>
      <w:r>
        <w:rPr>
          <w:rFonts w:ascii="Times New Roman" w:eastAsia="Times New Roman" w:hAnsi="Times New Roman" w:cs="Times New Roman"/>
        </w:rPr>
        <w:lastRenderedPageBreak/>
        <w:t xml:space="preserve">group's mental health due to the murder of Mr. Floyd. However, due to sparse data in this subpopulation we were not able to explore this. </w:t>
      </w:r>
    </w:p>
    <w:p w14:paraId="0000005C" w14:textId="77777777" w:rsidR="00D07932" w:rsidRDefault="00D07932">
      <w:pPr>
        <w:rPr>
          <w:rFonts w:ascii="Times New Roman" w:eastAsia="Times New Roman" w:hAnsi="Times New Roman" w:cs="Times New Roman"/>
        </w:rPr>
      </w:pPr>
    </w:p>
    <w:p w14:paraId="0000005D" w14:textId="77777777" w:rsidR="00D07932" w:rsidRDefault="00D07932">
      <w:pPr>
        <w:rPr>
          <w:rFonts w:ascii="Times New Roman" w:eastAsia="Times New Roman" w:hAnsi="Times New Roman" w:cs="Times New Roman"/>
        </w:rPr>
      </w:pPr>
    </w:p>
    <w:p w14:paraId="0000005E" w14:textId="77777777" w:rsidR="00D07932"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In conclusion, these findings speak to the traumatizing effects of police violence and the short- and longer-term public health consequences for communities, particularly Black communities. We have much historical and contemporary evidence that Black residents are disproportionately the targets of police violence. Our study adds to the mounting evidence showing the disproportionate mental health consequences of this violence. </w:t>
      </w:r>
    </w:p>
    <w:p w14:paraId="0000005F" w14:textId="77777777" w:rsidR="00D07932" w:rsidRDefault="00D07932">
      <w:pPr>
        <w:rPr>
          <w:rFonts w:ascii="Times New Roman" w:eastAsia="Times New Roman" w:hAnsi="Times New Roman" w:cs="Times New Roman"/>
        </w:rPr>
      </w:pPr>
    </w:p>
    <w:p w14:paraId="00000060" w14:textId="77777777" w:rsidR="00D07932" w:rsidRDefault="00D07932">
      <w:pPr>
        <w:rPr>
          <w:rFonts w:ascii="Times New Roman" w:eastAsia="Times New Roman" w:hAnsi="Times New Roman" w:cs="Times New Roman"/>
        </w:rPr>
      </w:pPr>
    </w:p>
    <w:p w14:paraId="00000061" w14:textId="77777777" w:rsidR="00D07932" w:rsidRDefault="00D07932">
      <w:pPr>
        <w:rPr>
          <w:rFonts w:ascii="Times New Roman" w:eastAsia="Times New Roman" w:hAnsi="Times New Roman" w:cs="Times New Roman"/>
        </w:rPr>
      </w:pPr>
    </w:p>
    <w:p w14:paraId="00000062" w14:textId="77777777" w:rsidR="00D07932" w:rsidRDefault="00D07932">
      <w:pPr>
        <w:rPr>
          <w:rFonts w:ascii="Times New Roman" w:eastAsia="Times New Roman" w:hAnsi="Times New Roman" w:cs="Times New Roman"/>
        </w:rPr>
      </w:pPr>
    </w:p>
    <w:p w14:paraId="00000063" w14:textId="77777777" w:rsidR="00D07932" w:rsidRDefault="00D07932">
      <w:pPr>
        <w:rPr>
          <w:rFonts w:ascii="Times New Roman" w:eastAsia="Times New Roman" w:hAnsi="Times New Roman" w:cs="Times New Roman"/>
          <w:b/>
        </w:rPr>
      </w:pPr>
    </w:p>
    <w:p w14:paraId="00000064" w14:textId="77777777" w:rsidR="00D07932" w:rsidRDefault="00D07932">
      <w:pPr>
        <w:rPr>
          <w:rFonts w:ascii="Times New Roman" w:eastAsia="Times New Roman" w:hAnsi="Times New Roman" w:cs="Times New Roman"/>
          <w:b/>
        </w:rPr>
      </w:pPr>
    </w:p>
    <w:p w14:paraId="00000065" w14:textId="77777777" w:rsidR="00D07932" w:rsidRDefault="00D07932">
      <w:pPr>
        <w:rPr>
          <w:rFonts w:ascii="Times New Roman" w:eastAsia="Times New Roman" w:hAnsi="Times New Roman" w:cs="Times New Roman"/>
          <w:b/>
        </w:rPr>
      </w:pPr>
    </w:p>
    <w:p w14:paraId="00000066" w14:textId="77777777" w:rsidR="00D07932" w:rsidRDefault="00D07932">
      <w:pPr>
        <w:rPr>
          <w:rFonts w:ascii="Times New Roman" w:eastAsia="Times New Roman" w:hAnsi="Times New Roman" w:cs="Times New Roman"/>
          <w:b/>
        </w:rPr>
      </w:pPr>
    </w:p>
    <w:p w14:paraId="00000067" w14:textId="77777777" w:rsidR="00D07932" w:rsidRDefault="00D07932">
      <w:pPr>
        <w:rPr>
          <w:rFonts w:ascii="Times New Roman" w:eastAsia="Times New Roman" w:hAnsi="Times New Roman" w:cs="Times New Roman"/>
          <w:b/>
        </w:rPr>
      </w:pPr>
    </w:p>
    <w:p w14:paraId="00000068" w14:textId="77777777" w:rsidR="00D07932" w:rsidRDefault="00D07932">
      <w:pPr>
        <w:rPr>
          <w:rFonts w:ascii="Times New Roman" w:eastAsia="Times New Roman" w:hAnsi="Times New Roman" w:cs="Times New Roman"/>
          <w:b/>
        </w:rPr>
      </w:pPr>
    </w:p>
    <w:p w14:paraId="00000069" w14:textId="77777777" w:rsidR="00D07932" w:rsidRDefault="00D07932">
      <w:pPr>
        <w:rPr>
          <w:rFonts w:ascii="Times New Roman" w:eastAsia="Times New Roman" w:hAnsi="Times New Roman" w:cs="Times New Roman"/>
          <w:b/>
        </w:rPr>
      </w:pPr>
    </w:p>
    <w:p w14:paraId="0000006A" w14:textId="77777777" w:rsidR="00D07932" w:rsidRDefault="00D07932">
      <w:pPr>
        <w:rPr>
          <w:rFonts w:ascii="Times New Roman" w:eastAsia="Times New Roman" w:hAnsi="Times New Roman" w:cs="Times New Roman"/>
          <w:b/>
        </w:rPr>
      </w:pPr>
    </w:p>
    <w:p w14:paraId="0000006B" w14:textId="77777777" w:rsidR="00D07932" w:rsidRDefault="00D07932">
      <w:pPr>
        <w:rPr>
          <w:rFonts w:ascii="Times New Roman" w:eastAsia="Times New Roman" w:hAnsi="Times New Roman" w:cs="Times New Roman"/>
          <w:b/>
        </w:rPr>
      </w:pPr>
    </w:p>
    <w:p w14:paraId="0000006C" w14:textId="77777777" w:rsidR="00D07932" w:rsidRDefault="00D07932">
      <w:pPr>
        <w:rPr>
          <w:rFonts w:ascii="Times New Roman" w:eastAsia="Times New Roman" w:hAnsi="Times New Roman" w:cs="Times New Roman"/>
          <w:b/>
        </w:rPr>
      </w:pPr>
    </w:p>
    <w:p w14:paraId="0000006D" w14:textId="77777777" w:rsidR="00D07932" w:rsidRDefault="00D07932">
      <w:pPr>
        <w:rPr>
          <w:rFonts w:ascii="Times New Roman" w:eastAsia="Times New Roman" w:hAnsi="Times New Roman" w:cs="Times New Roman"/>
          <w:b/>
        </w:rPr>
      </w:pPr>
    </w:p>
    <w:p w14:paraId="0000006E" w14:textId="77777777" w:rsidR="00D07932" w:rsidRDefault="00D07932">
      <w:pPr>
        <w:rPr>
          <w:rFonts w:ascii="Times New Roman" w:eastAsia="Times New Roman" w:hAnsi="Times New Roman" w:cs="Times New Roman"/>
          <w:b/>
        </w:rPr>
      </w:pPr>
    </w:p>
    <w:p w14:paraId="0000006F" w14:textId="77777777" w:rsidR="00D07932" w:rsidRDefault="00000000">
      <w:pPr>
        <w:rPr>
          <w:rFonts w:ascii="Times New Roman" w:eastAsia="Times New Roman" w:hAnsi="Times New Roman" w:cs="Times New Roman"/>
          <w:b/>
        </w:rPr>
      </w:pPr>
      <w:r>
        <w:rPr>
          <w:rFonts w:ascii="Times New Roman" w:eastAsia="Times New Roman" w:hAnsi="Times New Roman" w:cs="Times New Roman"/>
          <w:b/>
        </w:rPr>
        <w:t>References</w:t>
      </w:r>
    </w:p>
    <w:p w14:paraId="00000070" w14:textId="77777777" w:rsidR="00D07932" w:rsidRDefault="00D07932">
      <w:pPr>
        <w:rPr>
          <w:rFonts w:ascii="Times New Roman" w:eastAsia="Times New Roman" w:hAnsi="Times New Roman" w:cs="Times New Roman"/>
        </w:rPr>
      </w:pPr>
    </w:p>
    <w:p w14:paraId="00000071"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11">
        <w:r>
          <w:rPr>
            <w:rFonts w:ascii="Times New Roman" w:eastAsia="Times New Roman" w:hAnsi="Times New Roman" w:cs="Times New Roman"/>
          </w:rPr>
          <w:t>1.</w:t>
        </w:r>
        <w:r>
          <w:rPr>
            <w:rFonts w:ascii="Times New Roman" w:eastAsia="Times New Roman" w:hAnsi="Times New Roman" w:cs="Times New Roman"/>
          </w:rPr>
          <w:tab/>
          <w:t xml:space="preserve">James Baldwin’s National Press Club Speech. </w:t>
        </w:r>
      </w:hyperlink>
      <w:hyperlink r:id="rId12">
        <w:r>
          <w:rPr>
            <w:rFonts w:ascii="Times New Roman" w:eastAsia="Times New Roman" w:hAnsi="Times New Roman" w:cs="Times New Roman"/>
            <w:i/>
          </w:rPr>
          <w:t>National Press Club</w:t>
        </w:r>
      </w:hyperlink>
      <w:hyperlink r:id="rId13">
        <w:r>
          <w:rPr>
            <w:rFonts w:ascii="Times New Roman" w:eastAsia="Times New Roman" w:hAnsi="Times New Roman" w:cs="Times New Roman"/>
          </w:rPr>
          <w:t>. Published online 1986. Accessed April 13, 2023. https://www.press.org/author-speech-0</w:t>
        </w:r>
      </w:hyperlink>
    </w:p>
    <w:p w14:paraId="00000072"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14">
        <w:r>
          <w:rPr>
            <w:rFonts w:ascii="Times New Roman" w:eastAsia="Times New Roman" w:hAnsi="Times New Roman" w:cs="Times New Roman"/>
          </w:rPr>
          <w:t>2.</w:t>
        </w:r>
        <w:r>
          <w:rPr>
            <w:rFonts w:ascii="Times New Roman" w:eastAsia="Times New Roman" w:hAnsi="Times New Roman" w:cs="Times New Roman"/>
          </w:rPr>
          <w:tab/>
          <w:t xml:space="preserve">Lyons CJ, Painter-Davis N, Medaris DC. The Lynching Era and Contemporary Lethal Police Shootings in the South. </w:t>
        </w:r>
      </w:hyperlink>
      <w:hyperlink r:id="rId15">
        <w:r>
          <w:rPr>
            <w:rFonts w:ascii="Times New Roman" w:eastAsia="Times New Roman" w:hAnsi="Times New Roman" w:cs="Times New Roman"/>
            <w:i/>
          </w:rPr>
          <w:t>Race and Justice</w:t>
        </w:r>
      </w:hyperlink>
      <w:hyperlink r:id="rId16">
        <w:r>
          <w:rPr>
            <w:rFonts w:ascii="Times New Roman" w:eastAsia="Times New Roman" w:hAnsi="Times New Roman" w:cs="Times New Roman"/>
          </w:rPr>
          <w:t>. Published online August 15, 2022:21533687221120950. doi:10.1177/21533687221120951</w:t>
        </w:r>
      </w:hyperlink>
    </w:p>
    <w:p w14:paraId="00000073"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17">
        <w:r>
          <w:rPr>
            <w:rFonts w:ascii="Times New Roman" w:eastAsia="Times New Roman" w:hAnsi="Times New Roman" w:cs="Times New Roman"/>
          </w:rPr>
          <w:t>3.</w:t>
        </w:r>
        <w:r>
          <w:rPr>
            <w:rFonts w:ascii="Times New Roman" w:eastAsia="Times New Roman" w:hAnsi="Times New Roman" w:cs="Times New Roman"/>
          </w:rPr>
          <w:tab/>
        </w:r>
        <w:proofErr w:type="spellStart"/>
        <w:r>
          <w:rPr>
            <w:rFonts w:ascii="Times New Roman" w:eastAsia="Times New Roman" w:hAnsi="Times New Roman" w:cs="Times New Roman"/>
          </w:rPr>
          <w:t>DeVylder</w:t>
        </w:r>
        <w:proofErr w:type="spellEnd"/>
        <w:r>
          <w:rPr>
            <w:rFonts w:ascii="Times New Roman" w:eastAsia="Times New Roman" w:hAnsi="Times New Roman" w:cs="Times New Roman"/>
          </w:rPr>
          <w:t xml:space="preserve"> JE, Oh HY, Nam B, Sharpe TL, Lehmann M, Link BG. Prevalence, demographic variation and psychological correlates of exposure to police </w:t>
        </w:r>
        <w:proofErr w:type="spellStart"/>
        <w:r>
          <w:rPr>
            <w:rFonts w:ascii="Times New Roman" w:eastAsia="Times New Roman" w:hAnsi="Times New Roman" w:cs="Times New Roman"/>
          </w:rPr>
          <w:t>victimisation</w:t>
        </w:r>
        <w:proofErr w:type="spellEnd"/>
        <w:r>
          <w:rPr>
            <w:rFonts w:ascii="Times New Roman" w:eastAsia="Times New Roman" w:hAnsi="Times New Roman" w:cs="Times New Roman"/>
          </w:rPr>
          <w:t xml:space="preserve"> in four US cities. </w:t>
        </w:r>
      </w:hyperlink>
      <w:hyperlink r:id="rId18">
        <w:r>
          <w:rPr>
            <w:rFonts w:ascii="Times New Roman" w:eastAsia="Times New Roman" w:hAnsi="Times New Roman" w:cs="Times New Roman"/>
            <w:i/>
          </w:rPr>
          <w:t xml:space="preserve">Epidemiol </w:t>
        </w:r>
        <w:proofErr w:type="spellStart"/>
        <w:r>
          <w:rPr>
            <w:rFonts w:ascii="Times New Roman" w:eastAsia="Times New Roman" w:hAnsi="Times New Roman" w:cs="Times New Roman"/>
            <w:i/>
          </w:rPr>
          <w:t>Psychiatr</w:t>
        </w:r>
        <w:proofErr w:type="spellEnd"/>
        <w:r>
          <w:rPr>
            <w:rFonts w:ascii="Times New Roman" w:eastAsia="Times New Roman" w:hAnsi="Times New Roman" w:cs="Times New Roman"/>
            <w:i/>
          </w:rPr>
          <w:t xml:space="preserve"> Sci</w:t>
        </w:r>
      </w:hyperlink>
      <w:hyperlink r:id="rId19">
        <w:r>
          <w:rPr>
            <w:rFonts w:ascii="Times New Roman" w:eastAsia="Times New Roman" w:hAnsi="Times New Roman" w:cs="Times New Roman"/>
          </w:rPr>
          <w:t>. 2016;26(5):466-477. doi:10.1017/S2045796016000810</w:t>
        </w:r>
      </w:hyperlink>
    </w:p>
    <w:p w14:paraId="00000074"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20">
        <w:r>
          <w:rPr>
            <w:rFonts w:ascii="Times New Roman" w:eastAsia="Times New Roman" w:hAnsi="Times New Roman" w:cs="Times New Roman"/>
          </w:rPr>
          <w:t>4.</w:t>
        </w:r>
        <w:r>
          <w:rPr>
            <w:rFonts w:ascii="Times New Roman" w:eastAsia="Times New Roman" w:hAnsi="Times New Roman" w:cs="Times New Roman"/>
          </w:rPr>
          <w:tab/>
          <w:t xml:space="preserve">Knox D, Lowe W, </w:t>
        </w:r>
        <w:proofErr w:type="spellStart"/>
        <w:r>
          <w:rPr>
            <w:rFonts w:ascii="Times New Roman" w:eastAsia="Times New Roman" w:hAnsi="Times New Roman" w:cs="Times New Roman"/>
          </w:rPr>
          <w:t>Mummolo</w:t>
        </w:r>
        <w:proofErr w:type="spellEnd"/>
        <w:r>
          <w:rPr>
            <w:rFonts w:ascii="Times New Roman" w:eastAsia="Times New Roman" w:hAnsi="Times New Roman" w:cs="Times New Roman"/>
          </w:rPr>
          <w:t xml:space="preserve"> J. Administrative Records Mask Racially Biased Policing. </w:t>
        </w:r>
      </w:hyperlink>
      <w:hyperlink r:id="rId21">
        <w:r>
          <w:rPr>
            <w:rFonts w:ascii="Times New Roman" w:eastAsia="Times New Roman" w:hAnsi="Times New Roman" w:cs="Times New Roman"/>
            <w:i/>
          </w:rPr>
          <w:t>Am Polit Sci Rev</w:t>
        </w:r>
      </w:hyperlink>
      <w:hyperlink r:id="rId22">
        <w:r>
          <w:rPr>
            <w:rFonts w:ascii="Times New Roman" w:eastAsia="Times New Roman" w:hAnsi="Times New Roman" w:cs="Times New Roman"/>
          </w:rPr>
          <w:t>. 2020;114(3):619-637. doi:10.1017/S0003055420000039</w:t>
        </w:r>
      </w:hyperlink>
    </w:p>
    <w:p w14:paraId="00000075"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23">
        <w:r>
          <w:rPr>
            <w:rFonts w:ascii="Times New Roman" w:eastAsia="Times New Roman" w:hAnsi="Times New Roman" w:cs="Times New Roman"/>
          </w:rPr>
          <w:t>5.</w:t>
        </w:r>
        <w:r>
          <w:rPr>
            <w:rFonts w:ascii="Times New Roman" w:eastAsia="Times New Roman" w:hAnsi="Times New Roman" w:cs="Times New Roman"/>
          </w:rPr>
          <w:tab/>
          <w:t xml:space="preserve">Edwards F, Lee H, Esposito M. Risk of being killed by police use of force in the United States by age, race–ethnicity, and sex. </w:t>
        </w:r>
      </w:hyperlink>
      <w:hyperlink r:id="rId24">
        <w:r>
          <w:rPr>
            <w:rFonts w:ascii="Times New Roman" w:eastAsia="Times New Roman" w:hAnsi="Times New Roman" w:cs="Times New Roman"/>
            <w:i/>
          </w:rPr>
          <w:t>Proceedings of the National Academy of Sciences</w:t>
        </w:r>
      </w:hyperlink>
      <w:hyperlink r:id="rId25">
        <w:r>
          <w:rPr>
            <w:rFonts w:ascii="Times New Roman" w:eastAsia="Times New Roman" w:hAnsi="Times New Roman" w:cs="Times New Roman"/>
          </w:rPr>
          <w:t>. 2019;116(34):16793-16798. doi:10.1073/pnas.1821204116</w:t>
        </w:r>
      </w:hyperlink>
    </w:p>
    <w:p w14:paraId="00000076"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26">
        <w:r>
          <w:rPr>
            <w:rFonts w:ascii="Times New Roman" w:eastAsia="Times New Roman" w:hAnsi="Times New Roman" w:cs="Times New Roman"/>
          </w:rPr>
          <w:t>6.</w:t>
        </w:r>
        <w:r>
          <w:rPr>
            <w:rFonts w:ascii="Times New Roman" w:eastAsia="Times New Roman" w:hAnsi="Times New Roman" w:cs="Times New Roman"/>
          </w:rPr>
          <w:tab/>
          <w:t xml:space="preserve">Bui AL, Coates MM, </w:t>
        </w:r>
        <w:proofErr w:type="spellStart"/>
        <w:r>
          <w:rPr>
            <w:rFonts w:ascii="Times New Roman" w:eastAsia="Times New Roman" w:hAnsi="Times New Roman" w:cs="Times New Roman"/>
          </w:rPr>
          <w:t>Matthay</w:t>
        </w:r>
        <w:proofErr w:type="spellEnd"/>
        <w:r>
          <w:rPr>
            <w:rFonts w:ascii="Times New Roman" w:eastAsia="Times New Roman" w:hAnsi="Times New Roman" w:cs="Times New Roman"/>
          </w:rPr>
          <w:t xml:space="preserve"> EC. Years of life lost due to encounters with law enforcement in the </w:t>
        </w:r>
        <w:r>
          <w:rPr>
            <w:rFonts w:ascii="Times New Roman" w:eastAsia="Times New Roman" w:hAnsi="Times New Roman" w:cs="Times New Roman"/>
          </w:rPr>
          <w:lastRenderedPageBreak/>
          <w:t xml:space="preserve">USA 2015–2016. </w:t>
        </w:r>
      </w:hyperlink>
      <w:hyperlink r:id="rId27">
        <w:r>
          <w:rPr>
            <w:rFonts w:ascii="Times New Roman" w:eastAsia="Times New Roman" w:hAnsi="Times New Roman" w:cs="Times New Roman"/>
            <w:i/>
          </w:rPr>
          <w:t>J Epidemiol Community Health</w:t>
        </w:r>
      </w:hyperlink>
      <w:hyperlink r:id="rId28">
        <w:r>
          <w:rPr>
            <w:rFonts w:ascii="Times New Roman" w:eastAsia="Times New Roman" w:hAnsi="Times New Roman" w:cs="Times New Roman"/>
          </w:rPr>
          <w:t>. 2018;72(8):715-718. doi:10.1136/jech-2017-210059</w:t>
        </w:r>
      </w:hyperlink>
    </w:p>
    <w:p w14:paraId="00000077"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29">
        <w:r>
          <w:rPr>
            <w:rFonts w:ascii="Times New Roman" w:eastAsia="Times New Roman" w:hAnsi="Times New Roman" w:cs="Times New Roman"/>
          </w:rPr>
          <w:t>7.</w:t>
        </w:r>
        <w:r>
          <w:rPr>
            <w:rFonts w:ascii="Times New Roman" w:eastAsia="Times New Roman" w:hAnsi="Times New Roman" w:cs="Times New Roman"/>
          </w:rPr>
          <w:tab/>
          <w:t xml:space="preserve">Jacobs D, O’Brien RM. The Determinants of Deadly Force: A Structural Analysis of Police Violence. </w:t>
        </w:r>
      </w:hyperlink>
      <w:hyperlink r:id="rId30">
        <w:r>
          <w:rPr>
            <w:rFonts w:ascii="Times New Roman" w:eastAsia="Times New Roman" w:hAnsi="Times New Roman" w:cs="Times New Roman"/>
            <w:i/>
          </w:rPr>
          <w:t>American Journal of Sociology</w:t>
        </w:r>
      </w:hyperlink>
      <w:hyperlink r:id="rId31">
        <w:r>
          <w:rPr>
            <w:rFonts w:ascii="Times New Roman" w:eastAsia="Times New Roman" w:hAnsi="Times New Roman" w:cs="Times New Roman"/>
          </w:rPr>
          <w:t>. 1998;103(4):837-862. doi:10.1086/231291</w:t>
        </w:r>
      </w:hyperlink>
    </w:p>
    <w:p w14:paraId="00000078"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32">
        <w:r>
          <w:rPr>
            <w:rFonts w:ascii="Times New Roman" w:eastAsia="Times New Roman" w:hAnsi="Times New Roman" w:cs="Times New Roman"/>
          </w:rPr>
          <w:t>8.</w:t>
        </w:r>
        <w:r>
          <w:rPr>
            <w:rFonts w:ascii="Times New Roman" w:eastAsia="Times New Roman" w:hAnsi="Times New Roman" w:cs="Times New Roman"/>
          </w:rPr>
          <w:tab/>
          <w:t xml:space="preserve">Geller A, Fagan J, Tyler T, Link BG. Aggressive Policing and the Mental Health of Young Urban Men. </w:t>
        </w:r>
      </w:hyperlink>
      <w:hyperlink r:id="rId33">
        <w:r>
          <w:rPr>
            <w:rFonts w:ascii="Times New Roman" w:eastAsia="Times New Roman" w:hAnsi="Times New Roman" w:cs="Times New Roman"/>
            <w:i/>
          </w:rPr>
          <w:t>Am J Public Health</w:t>
        </w:r>
      </w:hyperlink>
      <w:hyperlink r:id="rId34">
        <w:r>
          <w:rPr>
            <w:rFonts w:ascii="Times New Roman" w:eastAsia="Times New Roman" w:hAnsi="Times New Roman" w:cs="Times New Roman"/>
          </w:rPr>
          <w:t>. 2014;104(12):2321-2327. doi:10.2105/AJPH.2014.302046</w:t>
        </w:r>
      </w:hyperlink>
    </w:p>
    <w:p w14:paraId="00000079"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35">
        <w:r>
          <w:rPr>
            <w:rFonts w:ascii="Times New Roman" w:eastAsia="Times New Roman" w:hAnsi="Times New Roman" w:cs="Times New Roman"/>
          </w:rPr>
          <w:t>9.</w:t>
        </w:r>
        <w:r>
          <w:rPr>
            <w:rFonts w:ascii="Times New Roman" w:eastAsia="Times New Roman" w:hAnsi="Times New Roman" w:cs="Times New Roman"/>
          </w:rPr>
          <w:tab/>
          <w:t xml:space="preserve">Alang S, McAlpine D, McClain M. Police Encounters as Stressors: Associations with Depression and Anxiety across Race. </w:t>
        </w:r>
      </w:hyperlink>
      <w:hyperlink r:id="rId36">
        <w:r>
          <w:rPr>
            <w:rFonts w:ascii="Times New Roman" w:eastAsia="Times New Roman" w:hAnsi="Times New Roman" w:cs="Times New Roman"/>
            <w:i/>
          </w:rPr>
          <w:t>Socius</w:t>
        </w:r>
      </w:hyperlink>
      <w:hyperlink r:id="rId37">
        <w:r>
          <w:rPr>
            <w:rFonts w:ascii="Times New Roman" w:eastAsia="Times New Roman" w:hAnsi="Times New Roman" w:cs="Times New Roman"/>
          </w:rPr>
          <w:t xml:space="preserve">. 2021;7:1-13. </w:t>
        </w:r>
        <w:proofErr w:type="spellStart"/>
        <w:r>
          <w:rPr>
            <w:rFonts w:ascii="Times New Roman" w:eastAsia="Times New Roman" w:hAnsi="Times New Roman" w:cs="Times New Roman"/>
          </w:rPr>
          <w:t>doi:https</w:t>
        </w:r>
        <w:proofErr w:type="spellEnd"/>
        <w:r>
          <w:rPr>
            <w:rFonts w:ascii="Times New Roman" w:eastAsia="Times New Roman" w:hAnsi="Times New Roman" w:cs="Times New Roman"/>
          </w:rPr>
          <w:t>://doi.org/10.1177/2378023121998128</w:t>
        </w:r>
      </w:hyperlink>
    </w:p>
    <w:p w14:paraId="0000007A"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38">
        <w:r>
          <w:rPr>
            <w:rFonts w:ascii="Times New Roman" w:eastAsia="Times New Roman" w:hAnsi="Times New Roman" w:cs="Times New Roman"/>
          </w:rPr>
          <w:t>10.</w:t>
        </w:r>
        <w:r>
          <w:rPr>
            <w:rFonts w:ascii="Times New Roman" w:eastAsia="Times New Roman" w:hAnsi="Times New Roman" w:cs="Times New Roman"/>
          </w:rPr>
          <w:tab/>
          <w:t xml:space="preserve">Salas-Hernández L, </w:t>
        </w:r>
        <w:proofErr w:type="spellStart"/>
        <w:r>
          <w:rPr>
            <w:rFonts w:ascii="Times New Roman" w:eastAsia="Times New Roman" w:hAnsi="Times New Roman" w:cs="Times New Roman"/>
          </w:rPr>
          <w:t>DeVylder</w:t>
        </w:r>
        <w:proofErr w:type="spellEnd"/>
        <w:r>
          <w:rPr>
            <w:rFonts w:ascii="Times New Roman" w:eastAsia="Times New Roman" w:hAnsi="Times New Roman" w:cs="Times New Roman"/>
          </w:rPr>
          <w:t xml:space="preserve"> JE, Cooper HLF, et al. Latent Class Profiles of Police Violence Exposure in 4 US Cities and Their Associations with Anticipation of Police Violence and Mental Health Outcomes. </w:t>
        </w:r>
      </w:hyperlink>
      <w:hyperlink r:id="rId39">
        <w:r>
          <w:rPr>
            <w:rFonts w:ascii="Times New Roman" w:eastAsia="Times New Roman" w:hAnsi="Times New Roman" w:cs="Times New Roman"/>
            <w:i/>
          </w:rPr>
          <w:t>J Urban Health</w:t>
        </w:r>
      </w:hyperlink>
      <w:hyperlink r:id="rId40">
        <w:r>
          <w:rPr>
            <w:rFonts w:ascii="Times New Roman" w:eastAsia="Times New Roman" w:hAnsi="Times New Roman" w:cs="Times New Roman"/>
          </w:rPr>
          <w:t>. 2022;99(4):655-668. doi:10.1007/s11524-022-00643-5</w:t>
        </w:r>
      </w:hyperlink>
    </w:p>
    <w:p w14:paraId="0000007B"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41">
        <w:r>
          <w:rPr>
            <w:rFonts w:ascii="Times New Roman" w:eastAsia="Times New Roman" w:hAnsi="Times New Roman" w:cs="Times New Roman"/>
          </w:rPr>
          <w:t>11.</w:t>
        </w:r>
        <w:r>
          <w:rPr>
            <w:rFonts w:ascii="Times New Roman" w:eastAsia="Times New Roman" w:hAnsi="Times New Roman" w:cs="Times New Roman"/>
          </w:rPr>
          <w:tab/>
        </w:r>
        <w:proofErr w:type="spellStart"/>
        <w:r>
          <w:rPr>
            <w:rFonts w:ascii="Times New Roman" w:eastAsia="Times New Roman" w:hAnsi="Times New Roman" w:cs="Times New Roman"/>
          </w:rPr>
          <w:t>Bor</w:t>
        </w:r>
        <w:proofErr w:type="spellEnd"/>
        <w:r>
          <w:rPr>
            <w:rFonts w:ascii="Times New Roman" w:eastAsia="Times New Roman" w:hAnsi="Times New Roman" w:cs="Times New Roman"/>
          </w:rPr>
          <w:t xml:space="preserve"> J, Venkataramani AS, Williams DR, Tsai AC. Police killings and their spillover effects on the mental health of black Americans: a population-based, quasi-experimental study. </w:t>
        </w:r>
      </w:hyperlink>
      <w:hyperlink r:id="rId42">
        <w:r>
          <w:rPr>
            <w:rFonts w:ascii="Times New Roman" w:eastAsia="Times New Roman" w:hAnsi="Times New Roman" w:cs="Times New Roman"/>
            <w:i/>
          </w:rPr>
          <w:t>Lancet</w:t>
        </w:r>
      </w:hyperlink>
      <w:hyperlink r:id="rId43">
        <w:r>
          <w:rPr>
            <w:rFonts w:ascii="Times New Roman" w:eastAsia="Times New Roman" w:hAnsi="Times New Roman" w:cs="Times New Roman"/>
          </w:rPr>
          <w:t>. 2018;392(10144):302-310. doi:10.1016/S0140-6736(18)31130-9</w:t>
        </w:r>
      </w:hyperlink>
    </w:p>
    <w:p w14:paraId="0000007C"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44">
        <w:r>
          <w:rPr>
            <w:rFonts w:ascii="Times New Roman" w:eastAsia="Times New Roman" w:hAnsi="Times New Roman" w:cs="Times New Roman"/>
          </w:rPr>
          <w:t>12.</w:t>
        </w:r>
        <w:r>
          <w:rPr>
            <w:rFonts w:ascii="Times New Roman" w:eastAsia="Times New Roman" w:hAnsi="Times New Roman" w:cs="Times New Roman"/>
          </w:rPr>
          <w:tab/>
          <w:t xml:space="preserve">Nguyen TT, Criss S, Michaels EK, et al. Progress and push-back: How the killings of Ahmaud </w:t>
        </w:r>
        <w:proofErr w:type="spellStart"/>
        <w:r>
          <w:rPr>
            <w:rFonts w:ascii="Times New Roman" w:eastAsia="Times New Roman" w:hAnsi="Times New Roman" w:cs="Times New Roman"/>
          </w:rPr>
          <w:t>Arbery</w:t>
        </w:r>
        <w:proofErr w:type="spellEnd"/>
        <w:r>
          <w:rPr>
            <w:rFonts w:ascii="Times New Roman" w:eastAsia="Times New Roman" w:hAnsi="Times New Roman" w:cs="Times New Roman"/>
          </w:rPr>
          <w:t xml:space="preserve">, Breonna Taylor, and George Floyd impacted public discourse on race and racism on Twitter. </w:t>
        </w:r>
      </w:hyperlink>
      <w:hyperlink r:id="rId45">
        <w:r>
          <w:rPr>
            <w:rFonts w:ascii="Times New Roman" w:eastAsia="Times New Roman" w:hAnsi="Times New Roman" w:cs="Times New Roman"/>
            <w:i/>
          </w:rPr>
          <w:t>SSM - Population Health</w:t>
        </w:r>
      </w:hyperlink>
      <w:hyperlink r:id="rId46">
        <w:r>
          <w:rPr>
            <w:rFonts w:ascii="Times New Roman" w:eastAsia="Times New Roman" w:hAnsi="Times New Roman" w:cs="Times New Roman"/>
          </w:rPr>
          <w:t>. 2021;15:100922. doi:10.1016/j.ssmph.2021.100922</w:t>
        </w:r>
      </w:hyperlink>
    </w:p>
    <w:p w14:paraId="0000007D"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47">
        <w:r>
          <w:rPr>
            <w:rFonts w:ascii="Times New Roman" w:eastAsia="Times New Roman" w:hAnsi="Times New Roman" w:cs="Times New Roman"/>
          </w:rPr>
          <w:t>13.</w:t>
        </w:r>
        <w:r>
          <w:rPr>
            <w:rFonts w:ascii="Times New Roman" w:eastAsia="Times New Roman" w:hAnsi="Times New Roman" w:cs="Times New Roman"/>
          </w:rPr>
          <w:tab/>
          <w:t xml:space="preserve">Eichstaedt JC, Sherman GT, Giorgi S, et al. The emotional and mental health impact of the murder of George Floyd on the US population. </w:t>
        </w:r>
      </w:hyperlink>
      <w:hyperlink r:id="rId48">
        <w:r>
          <w:rPr>
            <w:rFonts w:ascii="Times New Roman" w:eastAsia="Times New Roman" w:hAnsi="Times New Roman" w:cs="Times New Roman"/>
            <w:i/>
          </w:rPr>
          <w:t>Proceedings of the National Academy of Sciences</w:t>
        </w:r>
      </w:hyperlink>
      <w:hyperlink r:id="rId49">
        <w:r>
          <w:rPr>
            <w:rFonts w:ascii="Times New Roman" w:eastAsia="Times New Roman" w:hAnsi="Times New Roman" w:cs="Times New Roman"/>
          </w:rPr>
          <w:t>. 2021;118(39):e2109139118. doi:10.1073/pnas.2109139118</w:t>
        </w:r>
      </w:hyperlink>
    </w:p>
    <w:p w14:paraId="0000007E"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50">
        <w:r>
          <w:rPr>
            <w:rFonts w:ascii="Times New Roman" w:eastAsia="Times New Roman" w:hAnsi="Times New Roman" w:cs="Times New Roman"/>
          </w:rPr>
          <w:t>14.</w:t>
        </w:r>
        <w:r>
          <w:rPr>
            <w:rFonts w:ascii="Times New Roman" w:eastAsia="Times New Roman" w:hAnsi="Times New Roman" w:cs="Times New Roman"/>
          </w:rPr>
          <w:tab/>
          <w:t xml:space="preserve">Pickett JT, Graham A, Cullen FT. The American racial divide in fear of the police. </w:t>
        </w:r>
      </w:hyperlink>
      <w:hyperlink r:id="rId51">
        <w:r>
          <w:rPr>
            <w:rFonts w:ascii="Times New Roman" w:eastAsia="Times New Roman" w:hAnsi="Times New Roman" w:cs="Times New Roman"/>
            <w:i/>
          </w:rPr>
          <w:t>Criminology</w:t>
        </w:r>
      </w:hyperlink>
      <w:hyperlink r:id="rId52">
        <w:r>
          <w:rPr>
            <w:rFonts w:ascii="Times New Roman" w:eastAsia="Times New Roman" w:hAnsi="Times New Roman" w:cs="Times New Roman"/>
          </w:rPr>
          <w:t>. 2022;60(2):291-320. doi:10.1111/1745-9125.12298</w:t>
        </w:r>
      </w:hyperlink>
    </w:p>
    <w:p w14:paraId="0000007F"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53">
        <w:r>
          <w:rPr>
            <w:rFonts w:ascii="Times New Roman" w:eastAsia="Times New Roman" w:hAnsi="Times New Roman" w:cs="Times New Roman"/>
          </w:rPr>
          <w:t>15.</w:t>
        </w:r>
        <w:r>
          <w:rPr>
            <w:rFonts w:ascii="Times New Roman" w:eastAsia="Times New Roman" w:hAnsi="Times New Roman" w:cs="Times New Roman"/>
          </w:rPr>
          <w:tab/>
          <w:t xml:space="preserve">McLeod MN, Heller D, </w:t>
        </w:r>
        <w:proofErr w:type="spellStart"/>
        <w:r>
          <w:rPr>
            <w:rFonts w:ascii="Times New Roman" w:eastAsia="Times New Roman" w:hAnsi="Times New Roman" w:cs="Times New Roman"/>
          </w:rPr>
          <w:t>Manze</w:t>
        </w:r>
        <w:proofErr w:type="spellEnd"/>
        <w:r>
          <w:rPr>
            <w:rFonts w:ascii="Times New Roman" w:eastAsia="Times New Roman" w:hAnsi="Times New Roman" w:cs="Times New Roman"/>
          </w:rPr>
          <w:t xml:space="preserve"> MG, Echeverria SE. Police Interactions and the Mental Health of Black Americans: a Systematic Review. </w:t>
        </w:r>
      </w:hyperlink>
      <w:hyperlink r:id="rId54">
        <w:r>
          <w:rPr>
            <w:rFonts w:ascii="Times New Roman" w:eastAsia="Times New Roman" w:hAnsi="Times New Roman" w:cs="Times New Roman"/>
            <w:i/>
          </w:rPr>
          <w:t xml:space="preserve">J Racial </w:t>
        </w:r>
        <w:proofErr w:type="spellStart"/>
        <w:r>
          <w:rPr>
            <w:rFonts w:ascii="Times New Roman" w:eastAsia="Times New Roman" w:hAnsi="Times New Roman" w:cs="Times New Roman"/>
            <w:i/>
          </w:rPr>
          <w:t>Ethn</w:t>
        </w:r>
        <w:proofErr w:type="spellEnd"/>
        <w:r>
          <w:rPr>
            <w:rFonts w:ascii="Times New Roman" w:eastAsia="Times New Roman" w:hAnsi="Times New Roman" w:cs="Times New Roman"/>
            <w:i/>
          </w:rPr>
          <w:t xml:space="preserve"> Health Disparities</w:t>
        </w:r>
      </w:hyperlink>
      <w:hyperlink r:id="rId55">
        <w:r>
          <w:rPr>
            <w:rFonts w:ascii="Times New Roman" w:eastAsia="Times New Roman" w:hAnsi="Times New Roman" w:cs="Times New Roman"/>
          </w:rPr>
          <w:t>. 2020;7(1):10-27. doi:10.1007/s40615-019-00629-1</w:t>
        </w:r>
      </w:hyperlink>
    </w:p>
    <w:p w14:paraId="00000080"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56">
        <w:r>
          <w:rPr>
            <w:rFonts w:ascii="Times New Roman" w:eastAsia="Times New Roman" w:hAnsi="Times New Roman" w:cs="Times New Roman"/>
          </w:rPr>
          <w:t>16.</w:t>
        </w:r>
        <w:r>
          <w:rPr>
            <w:rFonts w:ascii="Times New Roman" w:eastAsia="Times New Roman" w:hAnsi="Times New Roman" w:cs="Times New Roman"/>
          </w:rPr>
          <w:tab/>
          <w:t xml:space="preserve">Haile R, Rowell-Cunsolo T, Hyacinthe MF, Alang S. “We (still) charge genocide”: A systematic review and synthesis of the direct and indirect health consequences of police violence in the United States. </w:t>
        </w:r>
      </w:hyperlink>
      <w:hyperlink r:id="rId57">
        <w:r>
          <w:rPr>
            <w:rFonts w:ascii="Times New Roman" w:eastAsia="Times New Roman" w:hAnsi="Times New Roman" w:cs="Times New Roman"/>
            <w:i/>
          </w:rPr>
          <w:t>Social Science &amp; Medicine</w:t>
        </w:r>
      </w:hyperlink>
      <w:hyperlink r:id="rId58">
        <w:r>
          <w:rPr>
            <w:rFonts w:ascii="Times New Roman" w:eastAsia="Times New Roman" w:hAnsi="Times New Roman" w:cs="Times New Roman"/>
          </w:rPr>
          <w:t>. 2023;322:115784. doi:10.1016/j.socscimed.2023.115784</w:t>
        </w:r>
      </w:hyperlink>
    </w:p>
    <w:p w14:paraId="00000081"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rPr>
      </w:pPr>
      <w:hyperlink r:id="rId59">
        <w:r>
          <w:rPr>
            <w:rFonts w:ascii="Times New Roman" w:eastAsia="Times New Roman" w:hAnsi="Times New Roman" w:cs="Times New Roman"/>
          </w:rPr>
          <w:t>17.</w:t>
        </w:r>
        <w:r>
          <w:rPr>
            <w:rFonts w:ascii="Times New Roman" w:eastAsia="Times New Roman" w:hAnsi="Times New Roman" w:cs="Times New Roman"/>
          </w:rPr>
          <w:tab/>
        </w:r>
      </w:hyperlink>
      <w:hyperlink r:id="rId60">
        <w:r>
          <w:rPr>
            <w:rFonts w:ascii="Times New Roman" w:eastAsia="Times New Roman" w:hAnsi="Times New Roman" w:cs="Times New Roman"/>
            <w:i/>
          </w:rPr>
          <w:t>ICD-10 Mental Health Billable Diagnosis Codes in Alphabetical Order by Description</w:t>
        </w:r>
      </w:hyperlink>
      <w:hyperlink r:id="rId61">
        <w:r>
          <w:rPr>
            <w:rFonts w:ascii="Times New Roman" w:eastAsia="Times New Roman" w:hAnsi="Times New Roman" w:cs="Times New Roman"/>
          </w:rPr>
          <w:t>.; 2017. https://www.dhs.state.mn.us/main/groups/agencywide/documents/pub/dhs16_197744.pdf</w:t>
        </w:r>
      </w:hyperlink>
    </w:p>
    <w:p w14:paraId="00000082"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r>
        <w:rPr>
          <w:rFonts w:ascii="Times New Roman" w:eastAsia="Times New Roman" w:hAnsi="Times New Roman" w:cs="Times New Roman"/>
          <w:color w:val="222222"/>
          <w:highlight w:val="white"/>
        </w:rPr>
        <w:t xml:space="preserve">18. </w:t>
      </w:r>
      <w:proofErr w:type="spellStart"/>
      <w:r>
        <w:rPr>
          <w:rFonts w:ascii="Times New Roman" w:eastAsia="Times New Roman" w:hAnsi="Times New Roman" w:cs="Times New Roman"/>
          <w:color w:val="222222"/>
          <w:highlight w:val="white"/>
        </w:rPr>
        <w:t>Heboyan</w:t>
      </w:r>
      <w:proofErr w:type="spellEnd"/>
      <w:r>
        <w:rPr>
          <w:rFonts w:ascii="Times New Roman" w:eastAsia="Times New Roman" w:hAnsi="Times New Roman" w:cs="Times New Roman"/>
          <w:color w:val="222222"/>
          <w:highlight w:val="white"/>
        </w:rPr>
        <w:t xml:space="preserve">, </w:t>
      </w:r>
      <w:proofErr w:type="spellStart"/>
      <w:r>
        <w:rPr>
          <w:rFonts w:ascii="Times New Roman" w:eastAsia="Times New Roman" w:hAnsi="Times New Roman" w:cs="Times New Roman"/>
          <w:color w:val="222222"/>
          <w:highlight w:val="white"/>
        </w:rPr>
        <w:t>Vahé</w:t>
      </w:r>
      <w:proofErr w:type="spellEnd"/>
      <w:r>
        <w:rPr>
          <w:rFonts w:ascii="Times New Roman" w:eastAsia="Times New Roman" w:hAnsi="Times New Roman" w:cs="Times New Roman"/>
          <w:color w:val="222222"/>
          <w:highlight w:val="white"/>
        </w:rPr>
        <w:t xml:space="preserve">, Scott Stevens, and William V. McCall. Effects of seasonality and daylight savings time on emergency department visits for mental health disorders. </w:t>
      </w:r>
      <w:r>
        <w:rPr>
          <w:rFonts w:ascii="Times New Roman" w:eastAsia="Times New Roman" w:hAnsi="Times New Roman" w:cs="Times New Roman"/>
          <w:i/>
          <w:color w:val="222222"/>
          <w:highlight w:val="white"/>
        </w:rPr>
        <w:t>The American Journal of Emergency Medicine.</w:t>
      </w:r>
      <w:r>
        <w:rPr>
          <w:rFonts w:ascii="Times New Roman" w:eastAsia="Times New Roman" w:hAnsi="Times New Roman" w:cs="Times New Roman"/>
          <w:color w:val="222222"/>
          <w:highlight w:val="white"/>
        </w:rPr>
        <w:t xml:space="preserve"> 2019;37(8):1476-1481.</w:t>
      </w:r>
    </w:p>
    <w:p w14:paraId="00000083"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r>
        <w:rPr>
          <w:rFonts w:ascii="Times New Roman" w:eastAsia="Times New Roman" w:hAnsi="Times New Roman" w:cs="Times New Roman"/>
        </w:rPr>
        <w:t>19.</w:t>
      </w:r>
      <w:r>
        <w:rPr>
          <w:rFonts w:ascii="Times New Roman" w:eastAsia="Times New Roman" w:hAnsi="Times New Roman" w:cs="Times New Roman"/>
        </w:rPr>
        <w:tab/>
        <w:t xml:space="preserve">Walker K, Herman M, Eberwein K. </w:t>
      </w:r>
      <w:proofErr w:type="spellStart"/>
      <w:r>
        <w:rPr>
          <w:rFonts w:ascii="Times New Roman" w:eastAsia="Times New Roman" w:hAnsi="Times New Roman" w:cs="Times New Roman"/>
        </w:rPr>
        <w:t>tidycensus</w:t>
      </w:r>
      <w:proofErr w:type="spellEnd"/>
      <w:r>
        <w:rPr>
          <w:rFonts w:ascii="Times New Roman" w:eastAsia="Times New Roman" w:hAnsi="Times New Roman" w:cs="Times New Roman"/>
        </w:rPr>
        <w:t>: Load US Census Boundary and Attribute Data as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and ’sf’-Ready Data Frames. Published online January 30, 2023. Accessed April 14, 2023. https://CRAN.R-project.org/package=tidycensus</w:t>
      </w:r>
    </w:p>
    <w:p w14:paraId="00000084"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62">
        <w:r>
          <w:rPr>
            <w:rFonts w:ascii="Times New Roman" w:eastAsia="Times New Roman" w:hAnsi="Times New Roman" w:cs="Times New Roman"/>
          </w:rPr>
          <w:t>20.</w:t>
        </w:r>
        <w:r>
          <w:rPr>
            <w:rFonts w:ascii="Times New Roman" w:eastAsia="Times New Roman" w:hAnsi="Times New Roman" w:cs="Times New Roman"/>
          </w:rPr>
          <w:tab/>
          <w:t xml:space="preserve">Sampson RJ, Raudenbush SW, Earls F. Neighborhoods and Violent Crime: A Multilevel Study of Collective Efficacy. </w:t>
        </w:r>
      </w:hyperlink>
      <w:hyperlink r:id="rId63">
        <w:r>
          <w:rPr>
            <w:rFonts w:ascii="Times New Roman" w:eastAsia="Times New Roman" w:hAnsi="Times New Roman" w:cs="Times New Roman"/>
            <w:i/>
          </w:rPr>
          <w:t>Science, New Series</w:t>
        </w:r>
      </w:hyperlink>
      <w:hyperlink r:id="rId64">
        <w:r>
          <w:rPr>
            <w:rFonts w:ascii="Times New Roman" w:eastAsia="Times New Roman" w:hAnsi="Times New Roman" w:cs="Times New Roman"/>
          </w:rPr>
          <w:t>. 1997;277(5328):918-924. doi:10.1126/science.277.5328.918</w:t>
        </w:r>
      </w:hyperlink>
    </w:p>
    <w:p w14:paraId="00000085"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65">
        <w:r>
          <w:rPr>
            <w:rFonts w:ascii="Times New Roman" w:eastAsia="Times New Roman" w:hAnsi="Times New Roman" w:cs="Times New Roman"/>
          </w:rPr>
          <w:t>21.</w:t>
        </w:r>
        <w:r>
          <w:rPr>
            <w:rFonts w:ascii="Times New Roman" w:eastAsia="Times New Roman" w:hAnsi="Times New Roman" w:cs="Times New Roman"/>
          </w:rPr>
          <w:tab/>
          <w:t xml:space="preserve">Wodtke GT, Harding DJ, </w:t>
        </w:r>
        <w:proofErr w:type="spellStart"/>
        <w:r>
          <w:rPr>
            <w:rFonts w:ascii="Times New Roman" w:eastAsia="Times New Roman" w:hAnsi="Times New Roman" w:cs="Times New Roman"/>
          </w:rPr>
          <w:t>Elwert</w:t>
        </w:r>
        <w:proofErr w:type="spellEnd"/>
        <w:r>
          <w:rPr>
            <w:rFonts w:ascii="Times New Roman" w:eastAsia="Times New Roman" w:hAnsi="Times New Roman" w:cs="Times New Roman"/>
          </w:rPr>
          <w:t xml:space="preserve"> F. Neighborhood Effects in Temporal Perspective: The Impact of Long-Term Exposure to Concentrated Disadvantage on High School Graduation. </w:t>
        </w:r>
      </w:hyperlink>
      <w:hyperlink r:id="rId66">
        <w:r>
          <w:rPr>
            <w:rFonts w:ascii="Times New Roman" w:eastAsia="Times New Roman" w:hAnsi="Times New Roman" w:cs="Times New Roman"/>
            <w:i/>
          </w:rPr>
          <w:t xml:space="preserve">Am </w:t>
        </w:r>
        <w:proofErr w:type="spellStart"/>
        <w:r>
          <w:rPr>
            <w:rFonts w:ascii="Times New Roman" w:eastAsia="Times New Roman" w:hAnsi="Times New Roman" w:cs="Times New Roman"/>
            <w:i/>
          </w:rPr>
          <w:t>Sociol</w:t>
        </w:r>
        <w:proofErr w:type="spellEnd"/>
        <w:r>
          <w:rPr>
            <w:rFonts w:ascii="Times New Roman" w:eastAsia="Times New Roman" w:hAnsi="Times New Roman" w:cs="Times New Roman"/>
            <w:i/>
          </w:rPr>
          <w:t xml:space="preserve"> Rev</w:t>
        </w:r>
      </w:hyperlink>
      <w:hyperlink r:id="rId67">
        <w:r>
          <w:rPr>
            <w:rFonts w:ascii="Times New Roman" w:eastAsia="Times New Roman" w:hAnsi="Times New Roman" w:cs="Times New Roman"/>
          </w:rPr>
          <w:t>. 2011;76(5):713-736. doi:10.1177/0003122411420816</w:t>
        </w:r>
      </w:hyperlink>
    </w:p>
    <w:p w14:paraId="00000086"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68">
        <w:r>
          <w:rPr>
            <w:rFonts w:ascii="Times New Roman" w:eastAsia="Times New Roman" w:hAnsi="Times New Roman" w:cs="Times New Roman"/>
          </w:rPr>
          <w:t>22.</w:t>
        </w:r>
        <w:r>
          <w:rPr>
            <w:rFonts w:ascii="Times New Roman" w:eastAsia="Times New Roman" w:hAnsi="Times New Roman" w:cs="Times New Roman"/>
          </w:rPr>
          <w:tab/>
          <w:t xml:space="preserve">Lash TL. The Harm Done to Reproducibility by the Culture of Null Hypothesis Significance Testing. </w:t>
        </w:r>
      </w:hyperlink>
      <w:hyperlink r:id="rId69">
        <w:r>
          <w:rPr>
            <w:rFonts w:ascii="Times New Roman" w:eastAsia="Times New Roman" w:hAnsi="Times New Roman" w:cs="Times New Roman"/>
            <w:i/>
          </w:rPr>
          <w:t>American Journal of Epidemiology</w:t>
        </w:r>
      </w:hyperlink>
      <w:hyperlink r:id="rId70">
        <w:r>
          <w:rPr>
            <w:rFonts w:ascii="Times New Roman" w:eastAsia="Times New Roman" w:hAnsi="Times New Roman" w:cs="Times New Roman"/>
          </w:rPr>
          <w:t>. 2017;186(6):627-635. doi:10.1093/</w:t>
        </w:r>
        <w:proofErr w:type="spellStart"/>
        <w:r>
          <w:rPr>
            <w:rFonts w:ascii="Times New Roman" w:eastAsia="Times New Roman" w:hAnsi="Times New Roman" w:cs="Times New Roman"/>
          </w:rPr>
          <w:t>aje</w:t>
        </w:r>
        <w:proofErr w:type="spellEnd"/>
        <w:r>
          <w:rPr>
            <w:rFonts w:ascii="Times New Roman" w:eastAsia="Times New Roman" w:hAnsi="Times New Roman" w:cs="Times New Roman"/>
          </w:rPr>
          <w:t>/kwx261</w:t>
        </w:r>
      </w:hyperlink>
    </w:p>
    <w:p w14:paraId="00000087"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71">
        <w:r>
          <w:rPr>
            <w:rFonts w:ascii="Times New Roman" w:eastAsia="Times New Roman" w:hAnsi="Times New Roman" w:cs="Times New Roman"/>
          </w:rPr>
          <w:t>23.</w:t>
        </w:r>
        <w:r>
          <w:rPr>
            <w:rFonts w:ascii="Times New Roman" w:eastAsia="Times New Roman" w:hAnsi="Times New Roman" w:cs="Times New Roman"/>
          </w:rPr>
          <w:tab/>
          <w:t xml:space="preserve">Bailey ZD, Krieger N, Agénor M, Graves J, Linos N, Bassett MT. Structural racism and health inequities in the USA: evidence and interventions. </w:t>
        </w:r>
      </w:hyperlink>
      <w:hyperlink r:id="rId72">
        <w:r>
          <w:rPr>
            <w:rFonts w:ascii="Times New Roman" w:eastAsia="Times New Roman" w:hAnsi="Times New Roman" w:cs="Times New Roman"/>
            <w:i/>
          </w:rPr>
          <w:t>The Lancet</w:t>
        </w:r>
      </w:hyperlink>
      <w:hyperlink r:id="rId73">
        <w:r>
          <w:rPr>
            <w:rFonts w:ascii="Times New Roman" w:eastAsia="Times New Roman" w:hAnsi="Times New Roman" w:cs="Times New Roman"/>
          </w:rPr>
          <w:t>. 2017;389(10077):1453-1463. doi:10.1016/S0140-6736(17)30569-X</w:t>
        </w:r>
      </w:hyperlink>
    </w:p>
    <w:p w14:paraId="00000088"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74">
        <w:r>
          <w:rPr>
            <w:rFonts w:ascii="Times New Roman" w:eastAsia="Times New Roman" w:hAnsi="Times New Roman" w:cs="Times New Roman"/>
          </w:rPr>
          <w:t>24.</w:t>
        </w:r>
        <w:r>
          <w:rPr>
            <w:rFonts w:ascii="Times New Roman" w:eastAsia="Times New Roman" w:hAnsi="Times New Roman" w:cs="Times New Roman"/>
          </w:rPr>
          <w:tab/>
          <w:t xml:space="preserve">Phelan JC, Link BG. Is Racism a Fundamental Cause of Inequalities in Health? </w:t>
        </w:r>
      </w:hyperlink>
      <w:hyperlink r:id="rId75">
        <w:r>
          <w:rPr>
            <w:rFonts w:ascii="Times New Roman" w:eastAsia="Times New Roman" w:hAnsi="Times New Roman" w:cs="Times New Roman"/>
            <w:i/>
          </w:rPr>
          <w:t xml:space="preserve">Annu Rev </w:t>
        </w:r>
        <w:proofErr w:type="spellStart"/>
        <w:r>
          <w:rPr>
            <w:rFonts w:ascii="Times New Roman" w:eastAsia="Times New Roman" w:hAnsi="Times New Roman" w:cs="Times New Roman"/>
            <w:i/>
          </w:rPr>
          <w:t>Sociol</w:t>
        </w:r>
        <w:proofErr w:type="spellEnd"/>
      </w:hyperlink>
      <w:hyperlink r:id="rId76">
        <w:r>
          <w:rPr>
            <w:rFonts w:ascii="Times New Roman" w:eastAsia="Times New Roman" w:hAnsi="Times New Roman" w:cs="Times New Roman"/>
          </w:rPr>
          <w:t>. 2015;41(1):311-330. doi:10.1146/annurev-soc-073014-112305</w:t>
        </w:r>
      </w:hyperlink>
    </w:p>
    <w:p w14:paraId="00000089"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77">
        <w:r>
          <w:rPr>
            <w:rFonts w:ascii="Times New Roman" w:eastAsia="Times New Roman" w:hAnsi="Times New Roman" w:cs="Times New Roman"/>
          </w:rPr>
          <w:t>25.</w:t>
        </w:r>
        <w:r>
          <w:rPr>
            <w:rFonts w:ascii="Times New Roman" w:eastAsia="Times New Roman" w:hAnsi="Times New Roman" w:cs="Times New Roman"/>
          </w:rPr>
          <w:tab/>
        </w:r>
        <w:proofErr w:type="spellStart"/>
        <w:r>
          <w:rPr>
            <w:rFonts w:ascii="Times New Roman" w:eastAsia="Times New Roman" w:hAnsi="Times New Roman" w:cs="Times New Roman"/>
          </w:rPr>
          <w:t>Soss</w:t>
        </w:r>
        <w:proofErr w:type="spellEnd"/>
        <w:r>
          <w:rPr>
            <w:rFonts w:ascii="Times New Roman" w:eastAsia="Times New Roman" w:hAnsi="Times New Roman" w:cs="Times New Roman"/>
          </w:rPr>
          <w:t xml:space="preserve"> J, Weaver V. Police Are Our Government: Politics, Political Science, and the Policing of Race–Class Subjugated Communities. </w:t>
        </w:r>
      </w:hyperlink>
      <w:hyperlink r:id="rId78">
        <w:r>
          <w:rPr>
            <w:rFonts w:ascii="Times New Roman" w:eastAsia="Times New Roman" w:hAnsi="Times New Roman" w:cs="Times New Roman"/>
            <w:i/>
          </w:rPr>
          <w:t>Annual Review of Political Science</w:t>
        </w:r>
      </w:hyperlink>
      <w:hyperlink r:id="rId79">
        <w:r>
          <w:rPr>
            <w:rFonts w:ascii="Times New Roman" w:eastAsia="Times New Roman" w:hAnsi="Times New Roman" w:cs="Times New Roman"/>
          </w:rPr>
          <w:t xml:space="preserve">. 2017;20(1):565-591. </w:t>
        </w:r>
        <w:r>
          <w:rPr>
            <w:rFonts w:ascii="Times New Roman" w:eastAsia="Times New Roman" w:hAnsi="Times New Roman" w:cs="Times New Roman"/>
          </w:rPr>
          <w:lastRenderedPageBreak/>
          <w:t>doi:10.1146/annurev-polisci-060415-093825</w:t>
        </w:r>
      </w:hyperlink>
    </w:p>
    <w:p w14:paraId="0000008A"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80">
        <w:r>
          <w:rPr>
            <w:rFonts w:ascii="Times New Roman" w:eastAsia="Times New Roman" w:hAnsi="Times New Roman" w:cs="Times New Roman"/>
          </w:rPr>
          <w:t>26.</w:t>
        </w:r>
        <w:r>
          <w:rPr>
            <w:rFonts w:ascii="Times New Roman" w:eastAsia="Times New Roman" w:hAnsi="Times New Roman" w:cs="Times New Roman"/>
          </w:rPr>
          <w:tab/>
          <w:t xml:space="preserve">Onwuachi-Willig A. The Trauma of the Routine: Lessons on Cultural Trauma from the Emmett Till Verdict. </w:t>
        </w:r>
      </w:hyperlink>
      <w:hyperlink r:id="rId81">
        <w:r>
          <w:rPr>
            <w:rFonts w:ascii="Times New Roman" w:eastAsia="Times New Roman" w:hAnsi="Times New Roman" w:cs="Times New Roman"/>
            <w:i/>
          </w:rPr>
          <w:t>Sociological Theory</w:t>
        </w:r>
      </w:hyperlink>
      <w:hyperlink r:id="rId82">
        <w:r>
          <w:rPr>
            <w:rFonts w:ascii="Times New Roman" w:eastAsia="Times New Roman" w:hAnsi="Times New Roman" w:cs="Times New Roman"/>
          </w:rPr>
          <w:t>. 2016;34(4):335-357. doi:10.1177/0735275116679864</w:t>
        </w:r>
      </w:hyperlink>
    </w:p>
    <w:p w14:paraId="0000008B"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83">
        <w:r>
          <w:rPr>
            <w:rFonts w:ascii="Times New Roman" w:eastAsia="Times New Roman" w:hAnsi="Times New Roman" w:cs="Times New Roman"/>
          </w:rPr>
          <w:t>27.</w:t>
        </w:r>
        <w:r>
          <w:rPr>
            <w:rFonts w:ascii="Times New Roman" w:eastAsia="Times New Roman" w:hAnsi="Times New Roman" w:cs="Times New Roman"/>
          </w:rPr>
          <w:tab/>
          <w:t xml:space="preserve">Alang S, McAlpine DD, Hardeman R. Police Brutality and Mistrust in Medical Institutions. </w:t>
        </w:r>
      </w:hyperlink>
      <w:hyperlink r:id="rId84">
        <w:r>
          <w:rPr>
            <w:rFonts w:ascii="Times New Roman" w:eastAsia="Times New Roman" w:hAnsi="Times New Roman" w:cs="Times New Roman"/>
            <w:i/>
          </w:rPr>
          <w:t xml:space="preserve">J Racial </w:t>
        </w:r>
        <w:proofErr w:type="spellStart"/>
        <w:r>
          <w:rPr>
            <w:rFonts w:ascii="Times New Roman" w:eastAsia="Times New Roman" w:hAnsi="Times New Roman" w:cs="Times New Roman"/>
            <w:i/>
          </w:rPr>
          <w:t>Ethn</w:t>
        </w:r>
        <w:proofErr w:type="spellEnd"/>
        <w:r>
          <w:rPr>
            <w:rFonts w:ascii="Times New Roman" w:eastAsia="Times New Roman" w:hAnsi="Times New Roman" w:cs="Times New Roman"/>
            <w:i/>
          </w:rPr>
          <w:t xml:space="preserve"> Health Disparities</w:t>
        </w:r>
      </w:hyperlink>
      <w:hyperlink r:id="rId85">
        <w:r>
          <w:rPr>
            <w:rFonts w:ascii="Times New Roman" w:eastAsia="Times New Roman" w:hAnsi="Times New Roman" w:cs="Times New Roman"/>
          </w:rPr>
          <w:t>. 2020;7(4):760-768. doi:10.1007/s40615-020-00706-w</w:t>
        </w:r>
      </w:hyperlink>
    </w:p>
    <w:p w14:paraId="0000008C" w14:textId="77777777" w:rsidR="00D07932"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86">
        <w:r>
          <w:rPr>
            <w:rFonts w:ascii="Times New Roman" w:eastAsia="Times New Roman" w:hAnsi="Times New Roman" w:cs="Times New Roman"/>
          </w:rPr>
          <w:t>28.</w:t>
        </w:r>
        <w:r>
          <w:rPr>
            <w:rFonts w:ascii="Times New Roman" w:eastAsia="Times New Roman" w:hAnsi="Times New Roman" w:cs="Times New Roman"/>
          </w:rPr>
          <w:tab/>
        </w:r>
        <w:proofErr w:type="spellStart"/>
        <w:r>
          <w:rPr>
            <w:rFonts w:ascii="Times New Roman" w:eastAsia="Times New Roman" w:hAnsi="Times New Roman" w:cs="Times New Roman"/>
          </w:rPr>
          <w:t>Birong</w:t>
        </w:r>
        <w:proofErr w:type="spellEnd"/>
        <w:r>
          <w:rPr>
            <w:rFonts w:ascii="Times New Roman" w:eastAsia="Times New Roman" w:hAnsi="Times New Roman" w:cs="Times New Roman"/>
          </w:rPr>
          <w:t xml:space="preserve"> C. </w:t>
        </w:r>
      </w:hyperlink>
      <w:hyperlink r:id="rId87">
        <w:r>
          <w:rPr>
            <w:rFonts w:ascii="Times New Roman" w:eastAsia="Times New Roman" w:hAnsi="Times New Roman" w:cs="Times New Roman"/>
            <w:i/>
          </w:rPr>
          <w:t>The Influence of Police Brutality on the American Indian Movement’s Establishment in Minneapolis, 1968-1969</w:t>
        </w:r>
      </w:hyperlink>
      <w:hyperlink r:id="rId88">
        <w:r>
          <w:rPr>
            <w:rFonts w:ascii="Times New Roman" w:eastAsia="Times New Roman" w:hAnsi="Times New Roman" w:cs="Times New Roman"/>
          </w:rPr>
          <w:t>. University of Arizona.</w:t>
        </w:r>
      </w:hyperlink>
    </w:p>
    <w:p w14:paraId="0000008D" w14:textId="77777777" w:rsidR="00D07932" w:rsidRDefault="00D07932">
      <w:pPr>
        <w:spacing w:before="120" w:after="360"/>
        <w:rPr>
          <w:rFonts w:ascii="Times New Roman" w:eastAsia="Times New Roman" w:hAnsi="Times New Roman" w:cs="Times New Roman"/>
          <w:b/>
        </w:rPr>
      </w:pPr>
    </w:p>
    <w:p w14:paraId="0000008E" w14:textId="77777777" w:rsidR="00D07932" w:rsidRDefault="00D07932">
      <w:pPr>
        <w:spacing w:before="120" w:after="360"/>
        <w:rPr>
          <w:rFonts w:ascii="Times New Roman" w:eastAsia="Times New Roman" w:hAnsi="Times New Roman" w:cs="Times New Roman"/>
          <w:b/>
        </w:rPr>
      </w:pPr>
    </w:p>
    <w:p w14:paraId="0000008F" w14:textId="77777777" w:rsidR="00D07932" w:rsidRDefault="00D07932">
      <w:pPr>
        <w:spacing w:before="120" w:after="360"/>
        <w:rPr>
          <w:rFonts w:ascii="Times New Roman" w:eastAsia="Times New Roman" w:hAnsi="Times New Roman" w:cs="Times New Roman"/>
          <w:b/>
        </w:rPr>
      </w:pPr>
    </w:p>
    <w:p w14:paraId="00000090" w14:textId="77777777" w:rsidR="00D07932" w:rsidRDefault="00D07932">
      <w:pPr>
        <w:spacing w:before="120" w:after="360"/>
        <w:rPr>
          <w:rFonts w:ascii="Times New Roman" w:eastAsia="Times New Roman" w:hAnsi="Times New Roman" w:cs="Times New Roman"/>
          <w:b/>
        </w:rPr>
      </w:pPr>
    </w:p>
    <w:p w14:paraId="00000091" w14:textId="77777777" w:rsidR="00D07932" w:rsidRDefault="00D07932">
      <w:pPr>
        <w:spacing w:before="120" w:after="360"/>
        <w:rPr>
          <w:rFonts w:ascii="Times New Roman" w:eastAsia="Times New Roman" w:hAnsi="Times New Roman" w:cs="Times New Roman"/>
          <w:b/>
        </w:rPr>
      </w:pPr>
    </w:p>
    <w:p w14:paraId="00000092" w14:textId="77777777" w:rsidR="00D07932" w:rsidRDefault="00D07932">
      <w:pPr>
        <w:spacing w:before="120" w:after="360"/>
        <w:rPr>
          <w:rFonts w:ascii="Times New Roman" w:eastAsia="Times New Roman" w:hAnsi="Times New Roman" w:cs="Times New Roman"/>
          <w:b/>
        </w:rPr>
      </w:pPr>
    </w:p>
    <w:p w14:paraId="00000093" w14:textId="77777777" w:rsidR="00D07932" w:rsidRDefault="00D07932">
      <w:pPr>
        <w:spacing w:before="120" w:after="360"/>
        <w:rPr>
          <w:rFonts w:ascii="Times New Roman" w:eastAsia="Times New Roman" w:hAnsi="Times New Roman" w:cs="Times New Roman"/>
          <w:b/>
        </w:rPr>
      </w:pPr>
    </w:p>
    <w:p w14:paraId="00000094" w14:textId="77777777" w:rsidR="00D07932" w:rsidRDefault="00D07932">
      <w:pPr>
        <w:spacing w:before="120" w:after="360"/>
        <w:rPr>
          <w:rFonts w:ascii="Times New Roman" w:eastAsia="Times New Roman" w:hAnsi="Times New Roman" w:cs="Times New Roman"/>
          <w:b/>
        </w:rPr>
      </w:pPr>
    </w:p>
    <w:p w14:paraId="00000095" w14:textId="77777777" w:rsidR="00D07932" w:rsidRDefault="00D07932">
      <w:pPr>
        <w:spacing w:before="120" w:after="360"/>
        <w:rPr>
          <w:rFonts w:ascii="Times New Roman" w:eastAsia="Times New Roman" w:hAnsi="Times New Roman" w:cs="Times New Roman"/>
          <w:b/>
        </w:rPr>
      </w:pPr>
    </w:p>
    <w:p w14:paraId="00000096" w14:textId="77777777" w:rsidR="00D07932" w:rsidRDefault="00D07932">
      <w:pPr>
        <w:spacing w:before="120" w:after="360"/>
        <w:rPr>
          <w:rFonts w:ascii="Times New Roman" w:eastAsia="Times New Roman" w:hAnsi="Times New Roman" w:cs="Times New Roman"/>
          <w:b/>
        </w:rPr>
      </w:pPr>
    </w:p>
    <w:p w14:paraId="00000097" w14:textId="77777777" w:rsidR="00D07932" w:rsidRDefault="00D07932">
      <w:pPr>
        <w:spacing w:before="120" w:after="360"/>
        <w:rPr>
          <w:rFonts w:ascii="Times New Roman" w:eastAsia="Times New Roman" w:hAnsi="Times New Roman" w:cs="Times New Roman"/>
          <w:b/>
        </w:rPr>
      </w:pPr>
    </w:p>
    <w:p w14:paraId="00000098" w14:textId="77777777" w:rsidR="00D07932" w:rsidRDefault="00000000">
      <w:pPr>
        <w:spacing w:before="120" w:after="360"/>
        <w:rPr>
          <w:rFonts w:ascii="Times New Roman" w:eastAsia="Times New Roman" w:hAnsi="Times New Roman" w:cs="Times New Roman"/>
          <w:b/>
        </w:rPr>
      </w:pPr>
      <w:r>
        <w:rPr>
          <w:rFonts w:ascii="Times New Roman" w:eastAsia="Times New Roman" w:hAnsi="Times New Roman" w:cs="Times New Roman"/>
          <w:b/>
        </w:rPr>
        <w:t>Figures and Tables</w:t>
      </w:r>
    </w:p>
    <w:p w14:paraId="00000099" w14:textId="77777777" w:rsidR="00D07932" w:rsidRDefault="00000000">
      <w:pPr>
        <w:spacing w:before="120" w:after="360"/>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114300" distB="114300" distL="114300" distR="114300" wp14:anchorId="043F59A9" wp14:editId="0D5F5368">
            <wp:extent cx="5943600" cy="3670300"/>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9"/>
                    <a:srcRect/>
                    <a:stretch>
                      <a:fillRect/>
                    </a:stretch>
                  </pic:blipFill>
                  <pic:spPr>
                    <a:xfrm>
                      <a:off x="0" y="0"/>
                      <a:ext cx="5943600" cy="3670300"/>
                    </a:xfrm>
                    <a:prstGeom prst="rect">
                      <a:avLst/>
                    </a:prstGeom>
                    <a:ln/>
                  </pic:spPr>
                </pic:pic>
              </a:graphicData>
            </a:graphic>
          </wp:inline>
        </w:drawing>
      </w:r>
    </w:p>
    <w:p w14:paraId="0000009A" w14:textId="77777777" w:rsidR="00D07932" w:rsidRDefault="00000000">
      <w:pPr>
        <w:spacing w:before="120" w:after="360"/>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1D0F7A4D" wp14:editId="75D39451">
            <wp:extent cx="5943600" cy="367030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0"/>
                    <a:srcRect/>
                    <a:stretch>
                      <a:fillRect/>
                    </a:stretch>
                  </pic:blipFill>
                  <pic:spPr>
                    <a:xfrm>
                      <a:off x="0" y="0"/>
                      <a:ext cx="5943600" cy="3670300"/>
                    </a:xfrm>
                    <a:prstGeom prst="rect">
                      <a:avLst/>
                    </a:prstGeom>
                    <a:ln/>
                  </pic:spPr>
                </pic:pic>
              </a:graphicData>
            </a:graphic>
          </wp:inline>
        </w:drawing>
      </w:r>
    </w:p>
    <w:p w14:paraId="0000009B" w14:textId="77777777" w:rsidR="00D07932" w:rsidRDefault="00000000">
      <w:pPr>
        <w:spacing w:before="120" w:after="360"/>
        <w:rPr>
          <w:rFonts w:ascii="Times New Roman" w:eastAsia="Times New Roman" w:hAnsi="Times New Roman" w:cs="Times New Roman"/>
          <w:b/>
        </w:rPr>
      </w:pPr>
      <w:r>
        <w:rPr>
          <w:noProof/>
        </w:rPr>
        <w:lastRenderedPageBreak/>
        <w:drawing>
          <wp:inline distT="114300" distB="114300" distL="114300" distR="114300" wp14:anchorId="50EDD80B" wp14:editId="4F85F822">
            <wp:extent cx="5562600" cy="7353300"/>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1"/>
                    <a:srcRect/>
                    <a:stretch>
                      <a:fillRect/>
                    </a:stretch>
                  </pic:blipFill>
                  <pic:spPr>
                    <a:xfrm>
                      <a:off x="0" y="0"/>
                      <a:ext cx="5562600" cy="7353300"/>
                    </a:xfrm>
                    <a:prstGeom prst="rect">
                      <a:avLst/>
                    </a:prstGeom>
                    <a:ln/>
                  </pic:spPr>
                </pic:pic>
              </a:graphicData>
            </a:graphic>
          </wp:inline>
        </w:drawing>
      </w:r>
    </w:p>
    <w:p w14:paraId="0000009C" w14:textId="77777777" w:rsidR="00D07932" w:rsidRDefault="00000000">
      <w:pPr>
        <w:spacing w:before="120" w:after="360"/>
        <w:rPr>
          <w:rFonts w:ascii="Times New Roman" w:eastAsia="Times New Roman" w:hAnsi="Times New Roman" w:cs="Times New Roman"/>
          <w:b/>
        </w:rPr>
      </w:pPr>
      <w:r>
        <w:rPr>
          <w:noProof/>
        </w:rPr>
        <w:lastRenderedPageBreak/>
        <w:drawing>
          <wp:inline distT="114300" distB="114300" distL="114300" distR="114300" wp14:anchorId="618D1DE5" wp14:editId="7DC0C975">
            <wp:extent cx="5943600" cy="6616700"/>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2"/>
                    <a:srcRect/>
                    <a:stretch>
                      <a:fillRect/>
                    </a:stretch>
                  </pic:blipFill>
                  <pic:spPr>
                    <a:xfrm>
                      <a:off x="0" y="0"/>
                      <a:ext cx="5943600" cy="6616700"/>
                    </a:xfrm>
                    <a:prstGeom prst="rect">
                      <a:avLst/>
                    </a:prstGeom>
                    <a:ln/>
                  </pic:spPr>
                </pic:pic>
              </a:graphicData>
            </a:graphic>
          </wp:inline>
        </w:drawing>
      </w:r>
    </w:p>
    <w:p w14:paraId="0000009D" w14:textId="77777777" w:rsidR="00D07932" w:rsidRDefault="00D07932">
      <w:pPr>
        <w:spacing w:before="120" w:after="360"/>
        <w:rPr>
          <w:rFonts w:ascii="Times New Roman" w:eastAsia="Times New Roman" w:hAnsi="Times New Roman" w:cs="Times New Roman"/>
          <w:b/>
        </w:rPr>
      </w:pPr>
    </w:p>
    <w:p w14:paraId="0000009E" w14:textId="77777777" w:rsidR="00D07932" w:rsidRDefault="00000000">
      <w:pPr>
        <w:spacing w:before="120" w:after="360"/>
        <w:rPr>
          <w:rFonts w:ascii="Times New Roman" w:eastAsia="Times New Roman" w:hAnsi="Times New Roman" w:cs="Times New Roman"/>
          <w:b/>
        </w:rPr>
      </w:pPr>
      <w:r>
        <w:rPr>
          <w:noProof/>
        </w:rPr>
        <w:lastRenderedPageBreak/>
        <w:drawing>
          <wp:inline distT="114300" distB="114300" distL="114300" distR="114300" wp14:anchorId="67FD8397" wp14:editId="03AE1BE4">
            <wp:extent cx="5943600" cy="4241800"/>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3"/>
                    <a:srcRect/>
                    <a:stretch>
                      <a:fillRect/>
                    </a:stretch>
                  </pic:blipFill>
                  <pic:spPr>
                    <a:xfrm>
                      <a:off x="0" y="0"/>
                      <a:ext cx="5943600" cy="4241800"/>
                    </a:xfrm>
                    <a:prstGeom prst="rect">
                      <a:avLst/>
                    </a:prstGeom>
                    <a:ln/>
                  </pic:spPr>
                </pic:pic>
              </a:graphicData>
            </a:graphic>
          </wp:inline>
        </w:drawing>
      </w:r>
    </w:p>
    <w:p w14:paraId="0000009F" w14:textId="77777777" w:rsidR="00D07932" w:rsidRDefault="00000000">
      <w:pPr>
        <w:spacing w:before="120" w:after="360"/>
        <w:rPr>
          <w:rFonts w:ascii="Times New Roman" w:eastAsia="Times New Roman" w:hAnsi="Times New Roman" w:cs="Times New Roman"/>
          <w:b/>
        </w:rPr>
      </w:pPr>
      <w:r>
        <w:rPr>
          <w:rFonts w:ascii="Times New Roman" w:eastAsia="Times New Roman" w:hAnsi="Times New Roman" w:cs="Times New Roman"/>
          <w:b/>
        </w:rPr>
        <w:t>Appendix</w:t>
      </w:r>
    </w:p>
    <w:p w14:paraId="000000A0" w14:textId="77777777" w:rsidR="00D07932" w:rsidRDefault="00000000">
      <w:pPr>
        <w:spacing w:before="120" w:after="36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97099BF" wp14:editId="7FC71CC2">
            <wp:extent cx="5943600" cy="16891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4"/>
                    <a:srcRect/>
                    <a:stretch>
                      <a:fillRect/>
                    </a:stretch>
                  </pic:blipFill>
                  <pic:spPr>
                    <a:xfrm>
                      <a:off x="0" y="0"/>
                      <a:ext cx="5943600" cy="1689100"/>
                    </a:xfrm>
                    <a:prstGeom prst="rect">
                      <a:avLst/>
                    </a:prstGeom>
                    <a:ln/>
                  </pic:spPr>
                </pic:pic>
              </a:graphicData>
            </a:graphic>
          </wp:inline>
        </w:drawing>
      </w:r>
    </w:p>
    <w:p w14:paraId="000000A1" w14:textId="77777777" w:rsidR="00D07932" w:rsidRDefault="00D07932">
      <w:pPr>
        <w:spacing w:before="120" w:after="360"/>
        <w:rPr>
          <w:rFonts w:ascii="Times New Roman" w:eastAsia="Times New Roman" w:hAnsi="Times New Roman" w:cs="Times New Roman"/>
          <w:b/>
        </w:rPr>
      </w:pPr>
    </w:p>
    <w:p w14:paraId="000000A2" w14:textId="77777777" w:rsidR="00D07932" w:rsidRDefault="00D07932">
      <w:pPr>
        <w:spacing w:before="120" w:after="360"/>
        <w:rPr>
          <w:rFonts w:ascii="Times New Roman" w:eastAsia="Times New Roman" w:hAnsi="Times New Roman" w:cs="Times New Roman"/>
          <w:b/>
        </w:rPr>
      </w:pPr>
    </w:p>
    <w:p w14:paraId="000000A3" w14:textId="77777777" w:rsidR="00D07932" w:rsidRDefault="00D07932">
      <w:pPr>
        <w:spacing w:before="120" w:after="360"/>
        <w:rPr>
          <w:rFonts w:ascii="Times New Roman" w:eastAsia="Times New Roman" w:hAnsi="Times New Roman" w:cs="Times New Roman"/>
          <w:color w:val="FFFFFF"/>
          <w:u w:val="single"/>
        </w:rPr>
      </w:pPr>
    </w:p>
    <w:p w14:paraId="000000A4" w14:textId="77777777" w:rsidR="00D07932" w:rsidRDefault="00D07932">
      <w:pPr>
        <w:rPr>
          <w:rFonts w:ascii="Times New Roman" w:eastAsia="Times New Roman" w:hAnsi="Times New Roman" w:cs="Times New Roman"/>
          <w:b/>
        </w:rPr>
      </w:pPr>
    </w:p>
    <w:sectPr w:rsidR="00D07932">
      <w:headerReference w:type="default" r:id="rId9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F5A70" w14:textId="77777777" w:rsidR="005C61EC" w:rsidRDefault="005C61EC">
      <w:pPr>
        <w:spacing w:line="240" w:lineRule="auto"/>
      </w:pPr>
      <w:r>
        <w:separator/>
      </w:r>
    </w:p>
  </w:endnote>
  <w:endnote w:type="continuationSeparator" w:id="0">
    <w:p w14:paraId="7401389A" w14:textId="77777777" w:rsidR="005C61EC" w:rsidRDefault="005C61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9D9D6" w14:textId="77777777" w:rsidR="005C61EC" w:rsidRDefault="005C61EC">
      <w:pPr>
        <w:spacing w:line="240" w:lineRule="auto"/>
      </w:pPr>
      <w:r>
        <w:separator/>
      </w:r>
    </w:p>
  </w:footnote>
  <w:footnote w:type="continuationSeparator" w:id="0">
    <w:p w14:paraId="2EB9DA7A" w14:textId="77777777" w:rsidR="005C61EC" w:rsidRDefault="005C61EC">
      <w:pPr>
        <w:spacing w:line="240" w:lineRule="auto"/>
      </w:pPr>
      <w:r>
        <w:continuationSeparator/>
      </w:r>
    </w:p>
  </w:footnote>
  <w:footnote w:id="1">
    <w:p w14:paraId="000000A6" w14:textId="77777777" w:rsidR="00D07932"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Although the </w:t>
      </w:r>
      <w:proofErr w:type="spellStart"/>
      <w:r>
        <w:rPr>
          <w:rFonts w:ascii="Times New Roman" w:eastAsia="Times New Roman" w:hAnsi="Times New Roman" w:cs="Times New Roman"/>
          <w:sz w:val="20"/>
          <w:szCs w:val="20"/>
        </w:rPr>
        <w:t>Latine</w:t>
      </w:r>
      <w:proofErr w:type="spellEnd"/>
      <w:r>
        <w:rPr>
          <w:rFonts w:ascii="Times New Roman" w:eastAsia="Times New Roman" w:hAnsi="Times New Roman" w:cs="Times New Roman"/>
          <w:sz w:val="20"/>
          <w:szCs w:val="20"/>
        </w:rPr>
        <w:t xml:space="preserve"> post-killing effects tended to be less negative in areas of higher concentrated disadvantage (as depicted in Figure 5), all the estimated ZCTA-specific random coefficients for the </w:t>
      </w:r>
      <w:proofErr w:type="spellStart"/>
      <w:r>
        <w:rPr>
          <w:rFonts w:ascii="Times New Roman" w:eastAsia="Times New Roman" w:hAnsi="Times New Roman" w:cs="Times New Roman"/>
          <w:sz w:val="20"/>
          <w:szCs w:val="20"/>
        </w:rPr>
        <w:t>Latine</w:t>
      </w:r>
      <w:proofErr w:type="spellEnd"/>
      <w:r>
        <w:rPr>
          <w:rFonts w:ascii="Times New Roman" w:eastAsia="Times New Roman" w:hAnsi="Times New Roman" w:cs="Times New Roman"/>
          <w:sz w:val="20"/>
          <w:szCs w:val="20"/>
        </w:rPr>
        <w:t xml:space="preserve"> post-killing effect were negative in sign.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7" w14:textId="77777777" w:rsidR="00D07932" w:rsidRDefault="00D0793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932"/>
    <w:rsid w:val="001854BF"/>
    <w:rsid w:val="002A74C6"/>
    <w:rsid w:val="00547BEE"/>
    <w:rsid w:val="005C61EC"/>
    <w:rsid w:val="00925CB8"/>
    <w:rsid w:val="00B602EF"/>
    <w:rsid w:val="00C261D4"/>
    <w:rsid w:val="00D07932"/>
    <w:rsid w:val="00EF0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E1B0C"/>
  <w15:docId w15:val="{7F6BBEE8-F851-4C90-8B53-BE411B8C3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AE08E6"/>
    <w:rPr>
      <w:color w:val="0000FF" w:themeColor="hyperlink"/>
      <w:u w:val="single"/>
    </w:rPr>
  </w:style>
  <w:style w:type="character" w:styleId="UnresolvedMention">
    <w:name w:val="Unresolved Mention"/>
    <w:basedOn w:val="DefaultParagraphFont"/>
    <w:uiPriority w:val="99"/>
    <w:semiHidden/>
    <w:unhideWhenUsed/>
    <w:rsid w:val="00AE08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zotero.org/google-docs/?Ei1tpa" TargetMode="External"/><Relationship Id="rId21" Type="http://schemas.openxmlformats.org/officeDocument/2006/relationships/hyperlink" Target="https://www.zotero.org/google-docs/?Ei1tpa" TargetMode="External"/><Relationship Id="rId34" Type="http://schemas.openxmlformats.org/officeDocument/2006/relationships/hyperlink" Target="https://www.zotero.org/google-docs/?Ei1tpa" TargetMode="External"/><Relationship Id="rId42" Type="http://schemas.openxmlformats.org/officeDocument/2006/relationships/hyperlink" Target="https://www.zotero.org/google-docs/?Ei1tpa" TargetMode="External"/><Relationship Id="rId47" Type="http://schemas.openxmlformats.org/officeDocument/2006/relationships/hyperlink" Target="https://www.zotero.org/google-docs/?Ei1tpa" TargetMode="External"/><Relationship Id="rId50" Type="http://schemas.openxmlformats.org/officeDocument/2006/relationships/hyperlink" Target="https://www.zotero.org/google-docs/?Ei1tpa" TargetMode="External"/><Relationship Id="rId55" Type="http://schemas.openxmlformats.org/officeDocument/2006/relationships/hyperlink" Target="https://www.zotero.org/google-docs/?Ei1tpa" TargetMode="External"/><Relationship Id="rId63" Type="http://schemas.openxmlformats.org/officeDocument/2006/relationships/hyperlink" Target="https://www.zotero.org/google-docs/?Ei1tpa" TargetMode="External"/><Relationship Id="rId68" Type="http://schemas.openxmlformats.org/officeDocument/2006/relationships/hyperlink" Target="https://www.zotero.org/google-docs/?Ei1tpa" TargetMode="External"/><Relationship Id="rId76" Type="http://schemas.openxmlformats.org/officeDocument/2006/relationships/hyperlink" Target="https://www.zotero.org/google-docs/?Ei1tpa" TargetMode="External"/><Relationship Id="rId84" Type="http://schemas.openxmlformats.org/officeDocument/2006/relationships/hyperlink" Target="https://www.zotero.org/google-docs/?Ei1tpa" TargetMode="External"/><Relationship Id="rId89" Type="http://schemas.openxmlformats.org/officeDocument/2006/relationships/image" Target="media/image3.png"/><Relationship Id="rId97" Type="http://schemas.openxmlformats.org/officeDocument/2006/relationships/theme" Target="theme/theme1.xml"/><Relationship Id="rId7" Type="http://schemas.openxmlformats.org/officeDocument/2006/relationships/hyperlink" Target="https://www.zotero.org/google-docs/?HL0TLm" TargetMode="External"/><Relationship Id="rId71" Type="http://schemas.openxmlformats.org/officeDocument/2006/relationships/hyperlink" Target="https://www.zotero.org/google-docs/?Ei1tpa" TargetMode="External"/><Relationship Id="rId9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zotero.org/google-docs/?Ei1tpa" TargetMode="External"/><Relationship Id="rId29" Type="http://schemas.openxmlformats.org/officeDocument/2006/relationships/hyperlink" Target="https://www.zotero.org/google-docs/?Ei1tpa" TargetMode="External"/><Relationship Id="rId11" Type="http://schemas.openxmlformats.org/officeDocument/2006/relationships/hyperlink" Target="https://www.zotero.org/google-docs/?Ei1tpa" TargetMode="External"/><Relationship Id="rId24" Type="http://schemas.openxmlformats.org/officeDocument/2006/relationships/hyperlink" Target="https://www.zotero.org/google-docs/?Ei1tpa" TargetMode="External"/><Relationship Id="rId32" Type="http://schemas.openxmlformats.org/officeDocument/2006/relationships/hyperlink" Target="https://www.zotero.org/google-docs/?Ei1tpa" TargetMode="External"/><Relationship Id="rId37" Type="http://schemas.openxmlformats.org/officeDocument/2006/relationships/hyperlink" Target="https://www.zotero.org/google-docs/?Ei1tpa" TargetMode="External"/><Relationship Id="rId40" Type="http://schemas.openxmlformats.org/officeDocument/2006/relationships/hyperlink" Target="https://www.zotero.org/google-docs/?Ei1tpa" TargetMode="External"/><Relationship Id="rId45" Type="http://schemas.openxmlformats.org/officeDocument/2006/relationships/hyperlink" Target="https://www.zotero.org/google-docs/?Ei1tpa" TargetMode="External"/><Relationship Id="rId53" Type="http://schemas.openxmlformats.org/officeDocument/2006/relationships/hyperlink" Target="https://www.zotero.org/google-docs/?Ei1tpa" TargetMode="External"/><Relationship Id="rId58" Type="http://schemas.openxmlformats.org/officeDocument/2006/relationships/hyperlink" Target="https://www.zotero.org/google-docs/?Ei1tpa" TargetMode="External"/><Relationship Id="rId66" Type="http://schemas.openxmlformats.org/officeDocument/2006/relationships/hyperlink" Target="https://www.zotero.org/google-docs/?Ei1tpa" TargetMode="External"/><Relationship Id="rId74" Type="http://schemas.openxmlformats.org/officeDocument/2006/relationships/hyperlink" Target="https://www.zotero.org/google-docs/?Ei1tpa" TargetMode="External"/><Relationship Id="rId79" Type="http://schemas.openxmlformats.org/officeDocument/2006/relationships/hyperlink" Target="https://www.zotero.org/google-docs/?Ei1tpa" TargetMode="External"/><Relationship Id="rId87" Type="http://schemas.openxmlformats.org/officeDocument/2006/relationships/hyperlink" Target="https://www.zotero.org/google-docs/?Ei1tpa" TargetMode="External"/><Relationship Id="rId5" Type="http://schemas.openxmlformats.org/officeDocument/2006/relationships/footnotes" Target="footnotes.xml"/><Relationship Id="rId61" Type="http://schemas.openxmlformats.org/officeDocument/2006/relationships/hyperlink" Target="https://www.zotero.org/google-docs/?Ei1tpa" TargetMode="External"/><Relationship Id="rId82" Type="http://schemas.openxmlformats.org/officeDocument/2006/relationships/hyperlink" Target="https://www.zotero.org/google-docs/?Ei1tpa" TargetMode="External"/><Relationship Id="rId90" Type="http://schemas.openxmlformats.org/officeDocument/2006/relationships/image" Target="media/image4.png"/><Relationship Id="rId95" Type="http://schemas.openxmlformats.org/officeDocument/2006/relationships/header" Target="header1.xml"/><Relationship Id="rId19" Type="http://schemas.openxmlformats.org/officeDocument/2006/relationships/hyperlink" Target="https://www.zotero.org/google-docs/?Ei1tpa" TargetMode="External"/><Relationship Id="rId14" Type="http://schemas.openxmlformats.org/officeDocument/2006/relationships/hyperlink" Target="https://www.zotero.org/google-docs/?Ei1tpa" TargetMode="External"/><Relationship Id="rId22" Type="http://schemas.openxmlformats.org/officeDocument/2006/relationships/hyperlink" Target="https://www.zotero.org/google-docs/?Ei1tpa" TargetMode="External"/><Relationship Id="rId27" Type="http://schemas.openxmlformats.org/officeDocument/2006/relationships/hyperlink" Target="https://www.zotero.org/google-docs/?Ei1tpa" TargetMode="External"/><Relationship Id="rId30" Type="http://schemas.openxmlformats.org/officeDocument/2006/relationships/hyperlink" Target="https://www.zotero.org/google-docs/?Ei1tpa" TargetMode="External"/><Relationship Id="rId35" Type="http://schemas.openxmlformats.org/officeDocument/2006/relationships/hyperlink" Target="https://www.zotero.org/google-docs/?Ei1tpa" TargetMode="External"/><Relationship Id="rId43" Type="http://schemas.openxmlformats.org/officeDocument/2006/relationships/hyperlink" Target="https://www.zotero.org/google-docs/?Ei1tpa" TargetMode="External"/><Relationship Id="rId48" Type="http://schemas.openxmlformats.org/officeDocument/2006/relationships/hyperlink" Target="https://www.zotero.org/google-docs/?Ei1tpa" TargetMode="External"/><Relationship Id="rId56" Type="http://schemas.openxmlformats.org/officeDocument/2006/relationships/hyperlink" Target="https://www.zotero.org/google-docs/?Ei1tpa" TargetMode="External"/><Relationship Id="rId64" Type="http://schemas.openxmlformats.org/officeDocument/2006/relationships/hyperlink" Target="https://www.zotero.org/google-docs/?Ei1tpa" TargetMode="External"/><Relationship Id="rId69" Type="http://schemas.openxmlformats.org/officeDocument/2006/relationships/hyperlink" Target="https://www.zotero.org/google-docs/?Ei1tpa" TargetMode="External"/><Relationship Id="rId77" Type="http://schemas.openxmlformats.org/officeDocument/2006/relationships/hyperlink" Target="https://www.zotero.org/google-docs/?Ei1tpa" TargetMode="External"/><Relationship Id="rId8" Type="http://schemas.openxmlformats.org/officeDocument/2006/relationships/hyperlink" Target="https://www.zotero.org/google-docs/?DlTPwa" TargetMode="External"/><Relationship Id="rId51" Type="http://schemas.openxmlformats.org/officeDocument/2006/relationships/hyperlink" Target="https://www.zotero.org/google-docs/?Ei1tpa" TargetMode="External"/><Relationship Id="rId72" Type="http://schemas.openxmlformats.org/officeDocument/2006/relationships/hyperlink" Target="https://www.zotero.org/google-docs/?Ei1tpa" TargetMode="External"/><Relationship Id="rId80" Type="http://schemas.openxmlformats.org/officeDocument/2006/relationships/hyperlink" Target="https://www.zotero.org/google-docs/?Ei1tpa" TargetMode="External"/><Relationship Id="rId85" Type="http://schemas.openxmlformats.org/officeDocument/2006/relationships/hyperlink" Target="https://www.zotero.org/google-docs/?Ei1tpa" TargetMode="External"/><Relationship Id="rId93" Type="http://schemas.openxmlformats.org/officeDocument/2006/relationships/image" Target="media/image7.png"/><Relationship Id="rId3" Type="http://schemas.openxmlformats.org/officeDocument/2006/relationships/settings" Target="settings.xml"/><Relationship Id="rId12" Type="http://schemas.openxmlformats.org/officeDocument/2006/relationships/hyperlink" Target="https://www.zotero.org/google-docs/?Ei1tpa" TargetMode="External"/><Relationship Id="rId17" Type="http://schemas.openxmlformats.org/officeDocument/2006/relationships/hyperlink" Target="https://www.zotero.org/google-docs/?Ei1tpa" TargetMode="External"/><Relationship Id="rId25" Type="http://schemas.openxmlformats.org/officeDocument/2006/relationships/hyperlink" Target="https://www.zotero.org/google-docs/?Ei1tpa" TargetMode="External"/><Relationship Id="rId33" Type="http://schemas.openxmlformats.org/officeDocument/2006/relationships/hyperlink" Target="https://www.zotero.org/google-docs/?Ei1tpa" TargetMode="External"/><Relationship Id="rId38" Type="http://schemas.openxmlformats.org/officeDocument/2006/relationships/hyperlink" Target="https://www.zotero.org/google-docs/?Ei1tpa" TargetMode="External"/><Relationship Id="rId46" Type="http://schemas.openxmlformats.org/officeDocument/2006/relationships/hyperlink" Target="https://www.zotero.org/google-docs/?Ei1tpa" TargetMode="External"/><Relationship Id="rId59" Type="http://schemas.openxmlformats.org/officeDocument/2006/relationships/hyperlink" Target="https://www.zotero.org/google-docs/?Ei1tpa" TargetMode="External"/><Relationship Id="rId67" Type="http://schemas.openxmlformats.org/officeDocument/2006/relationships/hyperlink" Target="https://www.zotero.org/google-docs/?Ei1tpa" TargetMode="External"/><Relationship Id="rId20" Type="http://schemas.openxmlformats.org/officeDocument/2006/relationships/hyperlink" Target="https://www.zotero.org/google-docs/?Ei1tpa" TargetMode="External"/><Relationship Id="rId41" Type="http://schemas.openxmlformats.org/officeDocument/2006/relationships/hyperlink" Target="https://www.zotero.org/google-docs/?Ei1tpa" TargetMode="External"/><Relationship Id="rId54" Type="http://schemas.openxmlformats.org/officeDocument/2006/relationships/hyperlink" Target="https://www.zotero.org/google-docs/?Ei1tpa" TargetMode="External"/><Relationship Id="rId62" Type="http://schemas.openxmlformats.org/officeDocument/2006/relationships/hyperlink" Target="https://www.zotero.org/google-docs/?Ei1tpa" TargetMode="External"/><Relationship Id="rId70" Type="http://schemas.openxmlformats.org/officeDocument/2006/relationships/hyperlink" Target="https://www.zotero.org/google-docs/?Ei1tpa" TargetMode="External"/><Relationship Id="rId75" Type="http://schemas.openxmlformats.org/officeDocument/2006/relationships/hyperlink" Target="https://www.zotero.org/google-docs/?Ei1tpa" TargetMode="External"/><Relationship Id="rId83" Type="http://schemas.openxmlformats.org/officeDocument/2006/relationships/hyperlink" Target="https://www.zotero.org/google-docs/?Ei1tpa" TargetMode="External"/><Relationship Id="rId88" Type="http://schemas.openxmlformats.org/officeDocument/2006/relationships/hyperlink" Target="https://www.zotero.org/google-docs/?Ei1tpa" TargetMode="External"/><Relationship Id="rId91" Type="http://schemas.openxmlformats.org/officeDocument/2006/relationships/image" Target="media/image5.png"/><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www.zotero.org/google-docs/?Ei1tpa" TargetMode="External"/><Relationship Id="rId23" Type="http://schemas.openxmlformats.org/officeDocument/2006/relationships/hyperlink" Target="https://www.zotero.org/google-docs/?Ei1tpa" TargetMode="External"/><Relationship Id="rId28" Type="http://schemas.openxmlformats.org/officeDocument/2006/relationships/hyperlink" Target="https://www.zotero.org/google-docs/?Ei1tpa" TargetMode="External"/><Relationship Id="rId36" Type="http://schemas.openxmlformats.org/officeDocument/2006/relationships/hyperlink" Target="https://www.zotero.org/google-docs/?Ei1tpa" TargetMode="External"/><Relationship Id="rId49" Type="http://schemas.openxmlformats.org/officeDocument/2006/relationships/hyperlink" Target="https://www.zotero.org/google-docs/?Ei1tpa" TargetMode="External"/><Relationship Id="rId57" Type="http://schemas.openxmlformats.org/officeDocument/2006/relationships/hyperlink" Target="https://www.zotero.org/google-docs/?Ei1tpa" TargetMode="External"/><Relationship Id="rId10" Type="http://schemas.openxmlformats.org/officeDocument/2006/relationships/image" Target="media/image2.png"/><Relationship Id="rId31" Type="http://schemas.openxmlformats.org/officeDocument/2006/relationships/hyperlink" Target="https://www.zotero.org/google-docs/?Ei1tpa" TargetMode="External"/><Relationship Id="rId44" Type="http://schemas.openxmlformats.org/officeDocument/2006/relationships/hyperlink" Target="https://www.zotero.org/google-docs/?Ei1tpa" TargetMode="External"/><Relationship Id="rId52" Type="http://schemas.openxmlformats.org/officeDocument/2006/relationships/hyperlink" Target="https://www.zotero.org/google-docs/?Ei1tpa" TargetMode="External"/><Relationship Id="rId60" Type="http://schemas.openxmlformats.org/officeDocument/2006/relationships/hyperlink" Target="https://www.zotero.org/google-docs/?Ei1tpa" TargetMode="External"/><Relationship Id="rId65" Type="http://schemas.openxmlformats.org/officeDocument/2006/relationships/hyperlink" Target="https://www.zotero.org/google-docs/?Ei1tpa" TargetMode="External"/><Relationship Id="rId73" Type="http://schemas.openxmlformats.org/officeDocument/2006/relationships/hyperlink" Target="https://www.zotero.org/google-docs/?Ei1tpa" TargetMode="External"/><Relationship Id="rId78" Type="http://schemas.openxmlformats.org/officeDocument/2006/relationships/hyperlink" Target="https://www.zotero.org/google-docs/?Ei1tpa" TargetMode="External"/><Relationship Id="rId81" Type="http://schemas.openxmlformats.org/officeDocument/2006/relationships/hyperlink" Target="https://www.zotero.org/google-docs/?Ei1tpa" TargetMode="External"/><Relationship Id="rId86" Type="http://schemas.openxmlformats.org/officeDocument/2006/relationships/hyperlink" Target="https://www.zotero.org/google-docs/?Ei1tpa" TargetMode="External"/><Relationship Id="rId94"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www.zotero.org/google-docs/?Ei1tpa" TargetMode="External"/><Relationship Id="rId18" Type="http://schemas.openxmlformats.org/officeDocument/2006/relationships/hyperlink" Target="https://www.zotero.org/google-docs/?Ei1tpa" TargetMode="External"/><Relationship Id="rId39" Type="http://schemas.openxmlformats.org/officeDocument/2006/relationships/hyperlink" Target="https://www.zotero.org/google-docs/?Ei1t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vTyKEW97X1dLlP+fAbJ5A935A==">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21</Pages>
  <Words>20068</Words>
  <Characters>114388</Characters>
  <Application>Microsoft Office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Jeanie Santaularia</dc:creator>
  <cp:lastModifiedBy>Jeanie Santaularia</cp:lastModifiedBy>
  <cp:revision>6</cp:revision>
  <dcterms:created xsi:type="dcterms:W3CDTF">2023-06-30T16:10:00Z</dcterms:created>
  <dcterms:modified xsi:type="dcterms:W3CDTF">2023-08-26T04:55:00Z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99fa1349b7b9496f0469ab10c1f4622bbdcd4ff3f6d7bccfa178fa516b24851c</vt:lpwstr>
  </property>
  <property fmtid="{D5CDD505-2E9C-101B-9397-08002B2CF9AE}" pid="3" name="ZOTERO_PREF_1">
    <vt:lpwstr>&lt;data data-version="3" zotero-version="6.0.26"&gt;&lt;session id="I42M53ID"/&gt;&lt;style id="http://www.zotero.org/styles/american-medical-association" hasBibliography="1" bibliographyStyleHasBeenSet="0"/&gt;&lt;prefs&gt;&lt;pref name="fieldType" value="Field"/&gt;&lt;/prefs&gt;&lt;/data&gt;</vt:lpwstr>
  </property>
</Properties>
</file>