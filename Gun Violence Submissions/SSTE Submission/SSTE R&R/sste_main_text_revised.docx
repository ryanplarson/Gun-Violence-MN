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9411D" w14:textId="77777777" w:rsidR="00131FE6" w:rsidRDefault="00131FE6" w:rsidP="00131FE6">
      <w:pPr>
        <w:rPr>
          <w:sz w:val="24"/>
          <w:szCs w:val="24"/>
        </w:rPr>
      </w:pPr>
    </w:p>
    <w:p w14:paraId="6E63ABDB" w14:textId="77777777" w:rsidR="00131FE6" w:rsidRDefault="00131FE6" w:rsidP="00131FE6">
      <w:pPr>
        <w:keepNext/>
        <w:pBdr>
          <w:top w:val="nil"/>
          <w:left w:val="nil"/>
          <w:bottom w:val="nil"/>
          <w:right w:val="nil"/>
          <w:between w:val="nil"/>
        </w:pBdr>
        <w:spacing w:before="120" w:after="120"/>
        <w:jc w:val="center"/>
        <w:rPr>
          <w:b/>
          <w:color w:val="000000"/>
          <w:sz w:val="28"/>
          <w:szCs w:val="28"/>
        </w:rPr>
      </w:pPr>
      <w:bookmarkStart w:id="0" w:name="_heading=h.gjdgxs" w:colFirst="0" w:colLast="0"/>
      <w:bookmarkEnd w:id="0"/>
      <w:r>
        <w:rPr>
          <w:b/>
          <w:color w:val="000000"/>
          <w:sz w:val="28"/>
          <w:szCs w:val="28"/>
        </w:rPr>
        <w:t>Title: Temporal and Spatial Shifts in Gun Violence, Before and After a Historic Police Killing in Minneapolis</w:t>
      </w:r>
    </w:p>
    <w:p w14:paraId="03BE6D90" w14:textId="77777777" w:rsidR="00131FE6" w:rsidRDefault="00131FE6" w:rsidP="00131FE6">
      <w:pPr>
        <w:pBdr>
          <w:top w:val="nil"/>
          <w:left w:val="nil"/>
          <w:bottom w:val="nil"/>
          <w:right w:val="nil"/>
          <w:between w:val="nil"/>
        </w:pBdr>
        <w:tabs>
          <w:tab w:val="left" w:pos="8130"/>
        </w:tabs>
        <w:spacing w:before="120"/>
        <w:rPr>
          <w:b/>
          <w:color w:val="000000"/>
          <w:sz w:val="24"/>
          <w:szCs w:val="24"/>
        </w:rPr>
      </w:pPr>
      <w:bookmarkStart w:id="1" w:name="_heading=h.30j0zll" w:colFirst="0" w:colLast="0"/>
      <w:bookmarkEnd w:id="1"/>
      <w:r>
        <w:rPr>
          <w:b/>
          <w:color w:val="000000"/>
          <w:sz w:val="24"/>
          <w:szCs w:val="24"/>
        </w:rPr>
        <w:tab/>
      </w:r>
    </w:p>
    <w:p w14:paraId="30C48708" w14:textId="77777777" w:rsidR="00131FE6" w:rsidRDefault="00131FE6" w:rsidP="00131FE6">
      <w:pPr>
        <w:pBdr>
          <w:top w:val="nil"/>
          <w:left w:val="nil"/>
          <w:bottom w:val="nil"/>
          <w:right w:val="nil"/>
          <w:between w:val="nil"/>
        </w:pBdr>
        <w:spacing w:before="120"/>
        <w:rPr>
          <w:b/>
          <w:color w:val="000000"/>
          <w:sz w:val="24"/>
          <w:szCs w:val="24"/>
        </w:rPr>
      </w:pPr>
    </w:p>
    <w:p w14:paraId="04F196BA" w14:textId="3951F271" w:rsidR="002836DC" w:rsidRPr="000B76CC" w:rsidRDefault="000F6459" w:rsidP="005B327E">
      <w:pPr>
        <w:spacing w:line="480" w:lineRule="auto"/>
        <w:rPr>
          <w:sz w:val="24"/>
          <w:szCs w:val="24"/>
        </w:rPr>
      </w:pPr>
      <w:r w:rsidRPr="000B76CC">
        <w:rPr>
          <w:b/>
          <w:bCs/>
          <w:sz w:val="24"/>
          <w:szCs w:val="24"/>
        </w:rPr>
        <w:t>Objective:</w:t>
      </w:r>
      <w:r w:rsidRPr="000B76CC">
        <w:rPr>
          <w:sz w:val="24"/>
          <w:szCs w:val="24"/>
        </w:rPr>
        <w:t> </w:t>
      </w:r>
      <w:r w:rsidR="00D41A2E" w:rsidRPr="000B76CC">
        <w:rPr>
          <w:sz w:val="24"/>
          <w:szCs w:val="24"/>
        </w:rPr>
        <w:t xml:space="preserve">To </w:t>
      </w:r>
      <w:r w:rsidR="002836DC" w:rsidRPr="000B76CC">
        <w:rPr>
          <w:sz w:val="24"/>
          <w:szCs w:val="24"/>
        </w:rPr>
        <w:t xml:space="preserve">determine the impact of the police murder of George Floyd in Minneapolis, MN on firearm violence, and examine the spatial </w:t>
      </w:r>
      <w:r w:rsidR="003C7EF7" w:rsidRPr="000B76CC">
        <w:rPr>
          <w:sz w:val="24"/>
          <w:szCs w:val="24"/>
        </w:rPr>
        <w:t xml:space="preserve">and social </w:t>
      </w:r>
      <w:r w:rsidR="002836DC" w:rsidRPr="000B76CC">
        <w:rPr>
          <w:sz w:val="24"/>
          <w:szCs w:val="24"/>
        </w:rPr>
        <w:t xml:space="preserve">heterogeneity of the effect. </w:t>
      </w:r>
    </w:p>
    <w:p w14:paraId="33E23660" w14:textId="632DF164" w:rsidR="002836DC" w:rsidRPr="000B76CC" w:rsidRDefault="000F6459" w:rsidP="005B327E">
      <w:pPr>
        <w:spacing w:line="480" w:lineRule="auto"/>
        <w:rPr>
          <w:sz w:val="24"/>
          <w:szCs w:val="24"/>
        </w:rPr>
      </w:pPr>
      <w:r w:rsidRPr="000B76CC">
        <w:rPr>
          <w:b/>
          <w:bCs/>
          <w:sz w:val="24"/>
          <w:szCs w:val="24"/>
        </w:rPr>
        <w:t>Methods:</w:t>
      </w:r>
      <w:r w:rsidRPr="000B76CC">
        <w:rPr>
          <w:sz w:val="24"/>
          <w:szCs w:val="24"/>
        </w:rPr>
        <w:t> </w:t>
      </w:r>
      <w:r w:rsidR="002A68D6" w:rsidRPr="000B76CC">
        <w:rPr>
          <w:sz w:val="24"/>
          <w:szCs w:val="24"/>
        </w:rPr>
        <w:t xml:space="preserve">We analyzed a uniquely constructed panel dataset of </w:t>
      </w:r>
      <w:r w:rsidR="003C7EF7" w:rsidRPr="000B76CC">
        <w:rPr>
          <w:sz w:val="24"/>
          <w:szCs w:val="24"/>
        </w:rPr>
        <w:t>Minneapolis</w:t>
      </w:r>
      <w:r w:rsidR="002A68D6" w:rsidRPr="000B76CC">
        <w:rPr>
          <w:sz w:val="24"/>
          <w:szCs w:val="24"/>
        </w:rPr>
        <w:t xml:space="preserve"> Zip Code Tabulation Areas from 2016-2020 (n=5742), consisting of </w:t>
      </w:r>
      <w:r w:rsidR="003C7EF7" w:rsidRPr="000B76CC">
        <w:rPr>
          <w:sz w:val="24"/>
          <w:szCs w:val="24"/>
        </w:rPr>
        <w:t>Minnesota Hospital Association</w:t>
      </w:r>
      <w:r w:rsidR="002A68D6" w:rsidRPr="000B76CC">
        <w:rPr>
          <w:sz w:val="24"/>
          <w:szCs w:val="24"/>
        </w:rPr>
        <w:t xml:space="preserve">, Minneapolis Police Department, </w:t>
      </w:r>
      <w:r w:rsidR="003C7EF7" w:rsidRPr="000B76CC">
        <w:rPr>
          <w:sz w:val="24"/>
          <w:szCs w:val="24"/>
        </w:rPr>
        <w:t xml:space="preserve">Minneapolis Public Schools, </w:t>
      </w:r>
      <w:r w:rsidR="002A68D6" w:rsidRPr="000B76CC">
        <w:rPr>
          <w:sz w:val="24"/>
          <w:szCs w:val="24"/>
        </w:rPr>
        <w:t xml:space="preserve">Census Bureau, and Minnesota Department of Natural Resources data. Interrupted time-series and random effects panel models were used to model the spatiotemporal effects of police killing event on the rate of firearm assault injuries.   </w:t>
      </w:r>
    </w:p>
    <w:p w14:paraId="6CB85CE6" w14:textId="641112A2" w:rsidR="00E1161F" w:rsidRDefault="000F6459" w:rsidP="005B327E">
      <w:pPr>
        <w:spacing w:line="480" w:lineRule="auto"/>
      </w:pPr>
      <w:r w:rsidRPr="000B76CC">
        <w:rPr>
          <w:b/>
          <w:bCs/>
          <w:sz w:val="24"/>
          <w:szCs w:val="24"/>
        </w:rPr>
        <w:t>Results:</w:t>
      </w:r>
      <w:r w:rsidRPr="000B76CC">
        <w:rPr>
          <w:sz w:val="24"/>
          <w:szCs w:val="24"/>
        </w:rPr>
        <w:t> </w:t>
      </w:r>
      <w:r w:rsidR="00D41A2E" w:rsidRPr="000B76CC">
        <w:rPr>
          <w:sz w:val="24"/>
          <w:szCs w:val="24"/>
        </w:rPr>
        <w:t>Findings</w:t>
      </w:r>
      <w:r w:rsidRPr="000B76CC">
        <w:rPr>
          <w:sz w:val="24"/>
          <w:szCs w:val="24"/>
        </w:rPr>
        <w:t xml:space="preserve"> reveal a rising and falling temporal pattern </w:t>
      </w:r>
      <w:r w:rsidR="003C7EF7" w:rsidRPr="000B76CC">
        <w:rPr>
          <w:sz w:val="24"/>
          <w:szCs w:val="24"/>
        </w:rPr>
        <w:t xml:space="preserve">post-killing </w:t>
      </w:r>
      <w:r w:rsidRPr="000B76CC">
        <w:rPr>
          <w:sz w:val="24"/>
          <w:szCs w:val="24"/>
        </w:rPr>
        <w:t>and a spatial pattern in which disadvantaged, historically Black communities</w:t>
      </w:r>
      <w:r w:rsidR="002F520F">
        <w:rPr>
          <w:sz w:val="24"/>
          <w:szCs w:val="24"/>
        </w:rPr>
        <w:t xml:space="preserve"> near earlier sites of protest against police violence </w:t>
      </w:r>
      <w:r w:rsidRPr="000B76CC">
        <w:rPr>
          <w:sz w:val="24"/>
          <w:szCs w:val="24"/>
        </w:rPr>
        <w:t xml:space="preserve">experienced the brunt of the </w:t>
      </w:r>
      <w:r w:rsidR="003C7EF7" w:rsidRPr="000B76CC">
        <w:rPr>
          <w:sz w:val="24"/>
          <w:szCs w:val="24"/>
        </w:rPr>
        <w:t xml:space="preserve">post-killing </w:t>
      </w:r>
      <w:r w:rsidRPr="000B76CC">
        <w:rPr>
          <w:sz w:val="24"/>
          <w:szCs w:val="24"/>
        </w:rPr>
        <w:t>increase</w:t>
      </w:r>
      <w:r w:rsidR="00D41A2E" w:rsidRPr="000B76CC">
        <w:rPr>
          <w:sz w:val="24"/>
          <w:szCs w:val="24"/>
        </w:rPr>
        <w:t xml:space="preserve"> in firearm assault injury</w:t>
      </w:r>
      <w:r w:rsidRPr="000B76CC">
        <w:rPr>
          <w:sz w:val="24"/>
          <w:szCs w:val="24"/>
        </w:rPr>
        <w:t>. These effects remain after adjusting for changes in police activity and pandemic-related restrictions, indicating that rising violence was not a simple byproduct of changes in police behavior or COVID-19 response.</w:t>
      </w:r>
      <w:r w:rsidRPr="000B76CC">
        <w:rPr>
          <w:sz w:val="24"/>
          <w:szCs w:val="24"/>
        </w:rPr>
        <w:br/>
      </w:r>
      <w:r w:rsidRPr="000B76CC">
        <w:rPr>
          <w:b/>
          <w:bCs/>
          <w:sz w:val="24"/>
          <w:szCs w:val="24"/>
        </w:rPr>
        <w:t>Conclusions:</w:t>
      </w:r>
      <w:r w:rsidRPr="000B76CC">
        <w:rPr>
          <w:sz w:val="24"/>
          <w:szCs w:val="24"/>
        </w:rPr>
        <w:t> </w:t>
      </w:r>
      <w:r w:rsidR="00D41A2E" w:rsidRPr="000B76CC">
        <w:rPr>
          <w:sz w:val="24"/>
          <w:szCs w:val="24"/>
        </w:rPr>
        <w:t xml:space="preserve">The results suggest that the increases in firearm violence </w:t>
      </w:r>
      <w:r w:rsidR="003C7EF7" w:rsidRPr="000B76CC">
        <w:rPr>
          <w:sz w:val="24"/>
          <w:szCs w:val="24"/>
        </w:rPr>
        <w:t>as a result of</w:t>
      </w:r>
      <w:r w:rsidR="00D41A2E" w:rsidRPr="000B76CC">
        <w:rPr>
          <w:sz w:val="24"/>
          <w:szCs w:val="24"/>
        </w:rPr>
        <w:t xml:space="preserve"> police</w:t>
      </w:r>
      <w:r w:rsidR="003C7EF7" w:rsidRPr="000B76CC">
        <w:rPr>
          <w:sz w:val="24"/>
          <w:szCs w:val="24"/>
        </w:rPr>
        <w:t xml:space="preserve"> violence</w:t>
      </w:r>
      <w:r w:rsidR="00D41A2E" w:rsidRPr="000B76CC">
        <w:rPr>
          <w:sz w:val="24"/>
          <w:szCs w:val="24"/>
        </w:rPr>
        <w:t xml:space="preserve"> are disproportionately borne by underserved communities.</w:t>
      </w:r>
      <w:r w:rsidR="00D41A2E">
        <w:t xml:space="preserve"> </w:t>
      </w:r>
    </w:p>
    <w:p w14:paraId="7784B7BB" w14:textId="5DD1AE53" w:rsidR="00C63A09" w:rsidRDefault="00C63A09" w:rsidP="005B327E">
      <w:pPr>
        <w:spacing w:line="480" w:lineRule="auto"/>
      </w:pPr>
    </w:p>
    <w:p w14:paraId="00801C32" w14:textId="77777777" w:rsidR="00C63A09" w:rsidRPr="00716C7E" w:rsidRDefault="00C63A09" w:rsidP="00C63A09">
      <w:pPr>
        <w:spacing w:line="480" w:lineRule="auto"/>
      </w:pPr>
      <w:r>
        <w:rPr>
          <w:b/>
        </w:rPr>
        <w:t xml:space="preserve">Keywords: </w:t>
      </w:r>
      <w:r>
        <w:t>firearm injury, police violence, structural racism</w:t>
      </w:r>
    </w:p>
    <w:p w14:paraId="50199485" w14:textId="77777777" w:rsidR="00C63A09" w:rsidRDefault="00C63A09" w:rsidP="005B327E">
      <w:pPr>
        <w:spacing w:line="480" w:lineRule="auto"/>
      </w:pPr>
    </w:p>
    <w:p w14:paraId="7E7D0576" w14:textId="2792D13E" w:rsidR="00131FE6" w:rsidRDefault="00131FE6" w:rsidP="00131FE6">
      <w:pPr>
        <w:rPr>
          <w:b/>
          <w:sz w:val="24"/>
          <w:szCs w:val="24"/>
        </w:rPr>
      </w:pPr>
      <w:r>
        <w:br w:type="page"/>
      </w:r>
    </w:p>
    <w:p w14:paraId="550FD5FE" w14:textId="6609807F" w:rsidR="00E15EC1" w:rsidRPr="00E15EC1" w:rsidRDefault="00131FE6" w:rsidP="00E15EC1">
      <w:pPr>
        <w:pBdr>
          <w:top w:val="nil"/>
          <w:left w:val="nil"/>
          <w:bottom w:val="nil"/>
          <w:right w:val="nil"/>
          <w:between w:val="nil"/>
        </w:pBdr>
        <w:spacing w:before="120" w:line="480" w:lineRule="auto"/>
        <w:rPr>
          <w:b/>
          <w:color w:val="000000"/>
          <w:sz w:val="24"/>
          <w:szCs w:val="24"/>
        </w:rPr>
      </w:pPr>
      <w:r>
        <w:rPr>
          <w:b/>
          <w:color w:val="000000"/>
          <w:sz w:val="24"/>
          <w:szCs w:val="24"/>
        </w:rPr>
        <w:lastRenderedPageBreak/>
        <w:t xml:space="preserve">Main Text: </w:t>
      </w:r>
    </w:p>
    <w:p w14:paraId="03A21862" w14:textId="713AED4B" w:rsidR="00131FE6" w:rsidRPr="00E15EC1" w:rsidRDefault="00131FE6" w:rsidP="00E15EC1">
      <w:pPr>
        <w:spacing w:line="480" w:lineRule="auto"/>
        <w:rPr>
          <w:b/>
          <w:sz w:val="22"/>
          <w:szCs w:val="22"/>
        </w:rPr>
      </w:pPr>
      <w:r>
        <w:rPr>
          <w:b/>
          <w:sz w:val="22"/>
          <w:szCs w:val="22"/>
        </w:rPr>
        <w:t>Background</w:t>
      </w:r>
    </w:p>
    <w:p w14:paraId="7C8E1022" w14:textId="79808A95" w:rsidR="00131FE6" w:rsidRDefault="00131FE6" w:rsidP="00E15EC1">
      <w:pPr>
        <w:spacing w:line="480" w:lineRule="auto"/>
        <w:rPr>
          <w:sz w:val="24"/>
          <w:szCs w:val="24"/>
        </w:rPr>
      </w:pPr>
      <w:r>
        <w:rPr>
          <w:sz w:val="24"/>
          <w:szCs w:val="24"/>
        </w:rPr>
        <w:t>In 2020, the United States experienced major social unrest and protests against racial injustice in response to several high-profile police killings of Black men and women. The murder of George Floyd, in particular, came to symbolize and represent the fatal consequences of longstanding structures of racial domination in the criminal justice system</w:t>
      </w:r>
      <w:r w:rsidR="002B7C09">
        <w:rPr>
          <w:sz w:val="24"/>
          <w:szCs w:val="24"/>
        </w:rPr>
        <w:t>.</w:t>
      </w:r>
      <w:r w:rsidR="0064036B">
        <w:rPr>
          <w:sz w:val="24"/>
          <w:szCs w:val="24"/>
          <w:vertAlign w:val="superscript"/>
        </w:rPr>
        <w:t>1,2</w:t>
      </w:r>
      <w:r>
        <w:rPr>
          <w:sz w:val="24"/>
          <w:szCs w:val="24"/>
        </w:rPr>
        <w:t xml:space="preserve"> These widely reported killings catalyzed the growing social movement #Blacklivesmatter, which brought attention to the long history and contemporary realities of police violence and brutality, particularly against Black people</w:t>
      </w:r>
      <w:r w:rsidR="002B7C09">
        <w:rPr>
          <w:sz w:val="24"/>
          <w:szCs w:val="24"/>
        </w:rPr>
        <w:t>.</w:t>
      </w:r>
      <w:r w:rsidR="008F4241">
        <w:rPr>
          <w:sz w:val="24"/>
          <w:szCs w:val="24"/>
          <w:vertAlign w:val="superscript"/>
        </w:rPr>
        <w:t>3,4</w:t>
      </w:r>
      <w:r>
        <w:rPr>
          <w:sz w:val="24"/>
          <w:szCs w:val="24"/>
        </w:rPr>
        <w:t xml:space="preserve"> Specifically, the video recording of the murder highlighted the historic and contemporary racism evident in mass incarceration and the evolving disproportionate impacts of the COVID-19 pandemic on Black people</w:t>
      </w:r>
      <w:r w:rsidR="002B7C09">
        <w:rPr>
          <w:sz w:val="24"/>
          <w:szCs w:val="24"/>
        </w:rPr>
        <w:t>.</w:t>
      </w:r>
      <w:r w:rsidR="008F4241">
        <w:rPr>
          <w:sz w:val="24"/>
          <w:szCs w:val="24"/>
          <w:vertAlign w:val="superscript"/>
        </w:rPr>
        <w:t>5</w:t>
      </w:r>
      <w:r>
        <w:rPr>
          <w:sz w:val="24"/>
          <w:szCs w:val="24"/>
        </w:rPr>
        <w:t xml:space="preserve"> With the highly publicized murder of Mr. Floyd on May 25th, 2020, these social tensions came to a head in Minneapolis, Minnesota, sparking sustained protests throughout the world. A widely reported spike in gun-related crime emerged after the murder, alongside claims that the rise in violence was due to changes in local police behavior (“de-policing”) in response to protest and social unrest</w:t>
      </w:r>
      <w:r w:rsidR="002B7C09">
        <w:rPr>
          <w:sz w:val="24"/>
          <w:szCs w:val="24"/>
        </w:rPr>
        <w:t>,</w:t>
      </w:r>
      <w:r w:rsidR="00867427">
        <w:rPr>
          <w:sz w:val="24"/>
          <w:szCs w:val="24"/>
          <w:vertAlign w:val="superscript"/>
        </w:rPr>
        <w:t>6,7</w:t>
      </w:r>
      <w:r>
        <w:rPr>
          <w:sz w:val="24"/>
          <w:szCs w:val="24"/>
        </w:rPr>
        <w:t xml:space="preserve"> the COVID-19 pandemic, and a broad national increase in homicide</w:t>
      </w:r>
      <w:r w:rsidR="00867427">
        <w:rPr>
          <w:sz w:val="24"/>
          <w:szCs w:val="24"/>
          <w:vertAlign w:val="superscript"/>
        </w:rPr>
        <w:t>8</w:t>
      </w:r>
      <w:r w:rsidR="008F4241">
        <w:rPr>
          <w:sz w:val="24"/>
          <w:szCs w:val="24"/>
          <w:vertAlign w:val="superscript"/>
        </w:rPr>
        <w:t xml:space="preserve"> </w:t>
      </w:r>
      <w:r w:rsidR="008F4241">
        <w:rPr>
          <w:sz w:val="24"/>
          <w:szCs w:val="24"/>
        </w:rPr>
        <w:t>as well as an increase in gun violence during the COVID-19 pandemic</w:t>
      </w:r>
      <w:r w:rsidR="002B7C09">
        <w:rPr>
          <w:sz w:val="24"/>
          <w:szCs w:val="24"/>
        </w:rPr>
        <w:t>.</w:t>
      </w:r>
      <w:r w:rsidR="008F4241">
        <w:rPr>
          <w:sz w:val="24"/>
          <w:szCs w:val="24"/>
          <w:vertAlign w:val="superscript"/>
        </w:rPr>
        <w:t>9</w:t>
      </w:r>
      <w:r>
        <w:rPr>
          <w:sz w:val="24"/>
          <w:szCs w:val="24"/>
        </w:rPr>
        <w:t xml:space="preserve">  </w:t>
      </w:r>
    </w:p>
    <w:p w14:paraId="710DF2D1" w14:textId="77777777" w:rsidR="00131FE6" w:rsidRDefault="00131FE6" w:rsidP="00E15EC1">
      <w:pPr>
        <w:spacing w:line="480" w:lineRule="auto"/>
        <w:rPr>
          <w:sz w:val="24"/>
          <w:szCs w:val="24"/>
        </w:rPr>
      </w:pPr>
    </w:p>
    <w:p w14:paraId="3F292F8A" w14:textId="35E2AECC" w:rsidR="00131FE6" w:rsidRDefault="00131FE6" w:rsidP="00E15EC1">
      <w:pPr>
        <w:spacing w:line="480" w:lineRule="auto"/>
        <w:rPr>
          <w:sz w:val="24"/>
          <w:szCs w:val="24"/>
        </w:rPr>
      </w:pPr>
      <w:r>
        <w:rPr>
          <w:sz w:val="24"/>
          <w:szCs w:val="24"/>
        </w:rPr>
        <w:t xml:space="preserve">While the fundamental cause of the social unrest was a highly publicized police murder and the structural racism undergirding US policing, there </w:t>
      </w:r>
      <w:r w:rsidR="00EB6F9E">
        <w:rPr>
          <w:sz w:val="24"/>
          <w:szCs w:val="24"/>
        </w:rPr>
        <w:t>are a number of potential mechanisms</w:t>
      </w:r>
      <w:r>
        <w:rPr>
          <w:sz w:val="24"/>
          <w:szCs w:val="24"/>
        </w:rPr>
        <w:t xml:space="preserve"> by which this unrest translated into an uptick in gun violence. First, </w:t>
      </w:r>
      <w:r w:rsidR="008F4241">
        <w:rPr>
          <w:sz w:val="24"/>
          <w:szCs w:val="24"/>
        </w:rPr>
        <w:t>the COVID</w:t>
      </w:r>
      <w:r>
        <w:rPr>
          <w:sz w:val="24"/>
          <w:szCs w:val="24"/>
        </w:rPr>
        <w:t xml:space="preserve">-19 pandemic heightened visibility of existing vulnerabilities and unequal contexts. The pandemic further weakened formal and informal support systems with </w:t>
      </w:r>
      <w:r w:rsidR="00EB6F9E">
        <w:rPr>
          <w:sz w:val="24"/>
          <w:szCs w:val="24"/>
        </w:rPr>
        <w:t>stay-at-home</w:t>
      </w:r>
      <w:r>
        <w:rPr>
          <w:sz w:val="24"/>
          <w:szCs w:val="24"/>
        </w:rPr>
        <w:t xml:space="preserve"> orders and school closings, causing strain and exacerbating inequalities across communities.  Second, in the wake of the </w:t>
      </w:r>
      <w:r>
        <w:rPr>
          <w:sz w:val="24"/>
          <w:szCs w:val="24"/>
        </w:rPr>
        <w:lastRenderedPageBreak/>
        <w:t>murder, there could have been changes in police behavior (or “de-policing”) as result of heightened scrutiny and community resistance. Classical deterrence theories</w:t>
      </w:r>
      <w:r w:rsidR="00EB6F9E">
        <w:rPr>
          <w:sz w:val="24"/>
          <w:szCs w:val="24"/>
          <w:vertAlign w:val="superscript"/>
        </w:rPr>
        <w:t>10</w:t>
      </w:r>
      <w:r>
        <w:rPr>
          <w:sz w:val="24"/>
          <w:szCs w:val="24"/>
        </w:rPr>
        <w:t xml:space="preserve"> suggest that a decline in police activity will decrease the perceived probability of apprehension and conviction among potential offenders, and thereby increase the rate of gun assaults. More deeply, the police murder may have catalyzed and augmented collective legal estrangement – the sense among marginalized residents that they exist “within the law’s aegis but outside its </w:t>
      </w:r>
      <w:sdt>
        <w:sdtPr>
          <w:tag w:val="goog_rdk_0"/>
          <w:id w:val="-1541972100"/>
        </w:sdtPr>
        <w:sdtEndPr/>
        <w:sdtContent/>
      </w:sdt>
      <w:r>
        <w:rPr>
          <w:sz w:val="24"/>
          <w:szCs w:val="24"/>
        </w:rPr>
        <w:t>protection</w:t>
      </w:r>
      <w:r w:rsidR="002B7C09">
        <w:rPr>
          <w:sz w:val="24"/>
          <w:szCs w:val="24"/>
        </w:rPr>
        <w:t>.”</w:t>
      </w:r>
      <w:r w:rsidR="00BC5949">
        <w:rPr>
          <w:sz w:val="24"/>
          <w:szCs w:val="24"/>
          <w:vertAlign w:val="superscript"/>
        </w:rPr>
        <w:t>11</w:t>
      </w:r>
      <w:r>
        <w:rPr>
          <w:sz w:val="24"/>
          <w:szCs w:val="24"/>
        </w:rPr>
        <w:t xml:space="preserve"> Police killings alienate marginalized communities and undermine trust in legal institutions, which could lead residents to handle grievances using violent “self-</w:t>
      </w:r>
      <w:sdt>
        <w:sdtPr>
          <w:tag w:val="goog_rdk_1"/>
          <w:id w:val="-746729706"/>
        </w:sdtPr>
        <w:sdtEndPr/>
        <w:sdtContent/>
      </w:sdt>
      <w:r>
        <w:rPr>
          <w:sz w:val="24"/>
          <w:szCs w:val="24"/>
        </w:rPr>
        <w:t>help” rather than appeals to police and public authorities</w:t>
      </w:r>
      <w:r w:rsidR="002B7C09">
        <w:rPr>
          <w:sz w:val="24"/>
          <w:szCs w:val="24"/>
        </w:rPr>
        <w:t>.</w:t>
      </w:r>
      <w:r w:rsidR="00BC5949">
        <w:rPr>
          <w:sz w:val="24"/>
          <w:szCs w:val="24"/>
          <w:vertAlign w:val="superscript"/>
        </w:rPr>
        <w:t>12</w:t>
      </w:r>
      <w:r>
        <w:rPr>
          <w:sz w:val="24"/>
          <w:szCs w:val="24"/>
        </w:rPr>
        <w:t xml:space="preserve"> The heightened legal estrangement in disadvantaged communities of color, combined with the historical legacies of police violence and unequal treatment by legal institutions, could have catalyzed social unrest and fostered gun violence. </w:t>
      </w:r>
    </w:p>
    <w:p w14:paraId="2A11A577" w14:textId="77777777" w:rsidR="00131FE6" w:rsidRDefault="00131FE6" w:rsidP="00E15EC1">
      <w:pPr>
        <w:spacing w:line="480" w:lineRule="auto"/>
        <w:rPr>
          <w:sz w:val="24"/>
          <w:szCs w:val="24"/>
        </w:rPr>
      </w:pPr>
    </w:p>
    <w:p w14:paraId="02058207" w14:textId="2617F9BD" w:rsidR="00131FE6" w:rsidRDefault="00131FE6" w:rsidP="00E15EC1">
      <w:pPr>
        <w:spacing w:line="480" w:lineRule="auto"/>
        <w:rPr>
          <w:sz w:val="24"/>
          <w:szCs w:val="24"/>
        </w:rPr>
      </w:pPr>
      <w:r>
        <w:rPr>
          <w:sz w:val="24"/>
          <w:szCs w:val="24"/>
        </w:rPr>
        <w:t>Research and public discourse in the aftermath of police violence has emphasized the temporal and spatial pattern of subsequent violent crime</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Studies following the police killings of civilians have focused on the so-called ‘Ferguson effect’ following the killing of Michael Brown in Ferguson, MO. Despite speculation that violent crime increased, particularly gun violence, there was no immediate increase in homicides or other types of violent crime in St. Louis, Missouri</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After the unrest following Freddie Gray’s arrest and killing in Baltimore, however, shootings and homicides increased in the next three months</w:t>
      </w:r>
      <w:r w:rsidR="002B7C09">
        <w:rPr>
          <w:sz w:val="24"/>
          <w:szCs w:val="24"/>
        </w:rPr>
        <w:t>.</w:t>
      </w:r>
      <w:r w:rsidR="009336E4">
        <w:rPr>
          <w:sz w:val="24"/>
          <w:szCs w:val="24"/>
          <w:vertAlign w:val="superscript"/>
        </w:rPr>
        <w:t>1</w:t>
      </w:r>
      <w:r w:rsidR="0062463F">
        <w:rPr>
          <w:sz w:val="24"/>
          <w:szCs w:val="24"/>
          <w:vertAlign w:val="superscript"/>
        </w:rPr>
        <w:t>5</w:t>
      </w:r>
      <w:r>
        <w:rPr>
          <w:sz w:val="24"/>
          <w:szCs w:val="24"/>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to the detection and categorization of crime events, in a time of disruption</w:t>
      </w:r>
      <w:r w:rsidR="002B7C09">
        <w:rPr>
          <w:sz w:val="24"/>
          <w:szCs w:val="24"/>
        </w:rPr>
        <w:t>.</w:t>
      </w:r>
      <w:r w:rsidR="009336E4">
        <w:rPr>
          <w:sz w:val="24"/>
          <w:szCs w:val="24"/>
          <w:vertAlign w:val="superscript"/>
        </w:rPr>
        <w:t>1</w:t>
      </w:r>
      <w:r w:rsidR="0062463F">
        <w:rPr>
          <w:sz w:val="24"/>
          <w:szCs w:val="24"/>
          <w:vertAlign w:val="superscript"/>
        </w:rPr>
        <w:t>6</w:t>
      </w:r>
      <w:r>
        <w:rPr>
          <w:sz w:val="24"/>
          <w:szCs w:val="24"/>
        </w:rPr>
        <w:t xml:space="preserve"> Moreover, </w:t>
      </w:r>
      <w:r>
        <w:rPr>
          <w:sz w:val="24"/>
          <w:szCs w:val="24"/>
          <w:highlight w:val="white"/>
        </w:rPr>
        <w:t>t</w:t>
      </w:r>
      <w:r>
        <w:rPr>
          <w:sz w:val="24"/>
          <w:szCs w:val="24"/>
        </w:rPr>
        <w:t xml:space="preserve">he willingness to report to </w:t>
      </w:r>
      <w:r>
        <w:rPr>
          <w:sz w:val="24"/>
          <w:szCs w:val="24"/>
        </w:rPr>
        <w:lastRenderedPageBreak/>
        <w:t xml:space="preserve">the police is diminished in the aftermath of </w:t>
      </w:r>
      <w:r>
        <w:rPr>
          <w:sz w:val="24"/>
          <w:szCs w:val="24"/>
          <w:highlight w:val="white"/>
        </w:rPr>
        <w:t xml:space="preserve">police violence, </w:t>
      </w:r>
      <w:r>
        <w:rPr>
          <w:sz w:val="24"/>
          <w:szCs w:val="24"/>
        </w:rPr>
        <w:t>especially in communities that are already heavily policed and disproportionately impacted by gun violence</w:t>
      </w:r>
      <w:r w:rsidR="002B7C09">
        <w:rPr>
          <w:sz w:val="24"/>
          <w:szCs w:val="24"/>
        </w:rPr>
        <w:t>.</w:t>
      </w:r>
      <w:r w:rsidR="009336E4">
        <w:rPr>
          <w:sz w:val="24"/>
          <w:szCs w:val="24"/>
          <w:vertAlign w:val="superscript"/>
        </w:rPr>
        <w:t>1</w:t>
      </w:r>
      <w:r w:rsidR="0062463F">
        <w:rPr>
          <w:sz w:val="24"/>
          <w:szCs w:val="24"/>
          <w:vertAlign w:val="superscript"/>
        </w:rPr>
        <w:t>7</w:t>
      </w:r>
      <w:r>
        <w:rPr>
          <w:sz w:val="24"/>
          <w:szCs w:val="24"/>
        </w:rPr>
        <w:t xml:space="preserve"> These points highlight the importance of alternative data sources to track gun violence that are independent of police. Although hospital data are not free of such biases, injury reports offer an independent and potentially more accurate source of information about gun violence. </w:t>
      </w:r>
    </w:p>
    <w:p w14:paraId="2859F813" w14:textId="77777777" w:rsidR="00131FE6" w:rsidRDefault="00131FE6" w:rsidP="00E15EC1">
      <w:pPr>
        <w:spacing w:line="480" w:lineRule="auto"/>
        <w:rPr>
          <w:sz w:val="24"/>
          <w:szCs w:val="24"/>
        </w:rPr>
      </w:pPr>
    </w:p>
    <w:p w14:paraId="1E8EA6DB" w14:textId="77777777" w:rsidR="00131FE6" w:rsidRDefault="00131FE6" w:rsidP="00E15EC1">
      <w:pPr>
        <w:spacing w:line="480" w:lineRule="auto"/>
        <w:rPr>
          <w:sz w:val="24"/>
          <w:szCs w:val="24"/>
        </w:rPr>
      </w:pPr>
      <w:r>
        <w:rPr>
          <w:sz w:val="24"/>
          <w:szCs w:val="24"/>
        </w:rPr>
        <w:t xml:space="preserve">In light of this background, the current analysis seeks to understand: 1) the temporal and spatial pattern of gun violence injuries in Minneapolis, before and after the police killing of Mr. Floyd; 2) whether the patterns of gun violence injuries mirror those observed after previous police killings in Ferguson, Baltimore or elsewhere; and 3) to the extent that we observe a “Minneapolis effect,” whether disadvantaged communities experienced the greatest increase. </w:t>
      </w:r>
    </w:p>
    <w:p w14:paraId="61A3E1A5" w14:textId="77777777" w:rsidR="00131FE6" w:rsidRDefault="00131FE6" w:rsidP="00E15EC1">
      <w:pPr>
        <w:spacing w:line="480" w:lineRule="auto"/>
        <w:rPr>
          <w:sz w:val="24"/>
          <w:szCs w:val="24"/>
        </w:rPr>
      </w:pPr>
    </w:p>
    <w:p w14:paraId="129C8C9F" w14:textId="7B0E58DE" w:rsidR="00131FE6" w:rsidRDefault="00131FE6" w:rsidP="00E15EC1">
      <w:pPr>
        <w:spacing w:line="480" w:lineRule="auto"/>
        <w:rPr>
          <w:b/>
          <w:sz w:val="24"/>
          <w:szCs w:val="24"/>
        </w:rPr>
      </w:pPr>
      <w:r>
        <w:rPr>
          <w:b/>
          <w:sz w:val="24"/>
          <w:szCs w:val="24"/>
        </w:rPr>
        <w:t>Methods</w:t>
      </w:r>
    </w:p>
    <w:p w14:paraId="0B204501" w14:textId="49EE66AA" w:rsidR="00131FE6" w:rsidRPr="0064036B" w:rsidRDefault="00131FE6" w:rsidP="00E15EC1">
      <w:pPr>
        <w:spacing w:line="480" w:lineRule="auto"/>
        <w:rPr>
          <w:b/>
          <w:bCs/>
          <w:i/>
          <w:iCs/>
          <w:sz w:val="24"/>
          <w:szCs w:val="24"/>
        </w:rPr>
      </w:pPr>
      <w:r w:rsidRPr="0064036B">
        <w:rPr>
          <w:b/>
          <w:bCs/>
          <w:i/>
          <w:iCs/>
          <w:sz w:val="24"/>
          <w:szCs w:val="24"/>
        </w:rPr>
        <w:t>Data</w:t>
      </w:r>
    </w:p>
    <w:p w14:paraId="75BFB959" w14:textId="3854C003" w:rsidR="00B0217E" w:rsidRDefault="00131FE6" w:rsidP="00E15EC1">
      <w:pPr>
        <w:spacing w:line="480" w:lineRule="auto"/>
        <w:rPr>
          <w:sz w:val="24"/>
          <w:szCs w:val="24"/>
        </w:rPr>
      </w:pPr>
      <w:r>
        <w:rPr>
          <w:sz w:val="24"/>
          <w:szCs w:val="24"/>
        </w:rPr>
        <w:t>We leverage Minnesota Hospital Discharge data to create our dependent variable, firearm assault injuries per 1</w:t>
      </w:r>
      <w:r w:rsidR="001E7146">
        <w:rPr>
          <w:sz w:val="24"/>
          <w:szCs w:val="24"/>
        </w:rPr>
        <w:t>00</w:t>
      </w:r>
      <w:r>
        <w:rPr>
          <w:sz w:val="24"/>
          <w:szCs w:val="24"/>
        </w:rPr>
        <w:t xml:space="preserve">,000 residents. Inpatient and outpatient data from 2016-2020 utilizing International Classification of Diseases-10 codes X93-X95 were used to define firearm assault injuries. </w:t>
      </w:r>
      <w:r w:rsidR="00E43167" w:rsidRPr="002B7C09">
        <w:rPr>
          <w:sz w:val="24"/>
          <w:szCs w:val="24"/>
        </w:rPr>
        <w:t xml:space="preserve">Recent </w:t>
      </w:r>
      <w:r w:rsidR="002B7C09" w:rsidRPr="002B7C09">
        <w:rPr>
          <w:sz w:val="24"/>
          <w:szCs w:val="24"/>
        </w:rPr>
        <w:t>studies of hospital administrative data suggest that firearm assaults are often</w:t>
      </w:r>
      <w:r w:rsidR="00E43167" w:rsidRPr="002B7C09">
        <w:rPr>
          <w:sz w:val="24"/>
          <w:szCs w:val="24"/>
        </w:rPr>
        <w:t xml:space="preserve"> misclassified as unintentional injuries or accidents when intent is unknown or ambiguous</w:t>
      </w:r>
      <w:r w:rsidR="002B7C09" w:rsidRPr="002B7C09">
        <w:rPr>
          <w:sz w:val="24"/>
          <w:szCs w:val="24"/>
        </w:rPr>
        <w:t>.</w:t>
      </w:r>
      <w:r w:rsidR="009336E4" w:rsidRPr="002B7C09">
        <w:rPr>
          <w:sz w:val="24"/>
          <w:szCs w:val="24"/>
          <w:vertAlign w:val="superscript"/>
        </w:rPr>
        <w:t>1</w:t>
      </w:r>
      <w:r w:rsidR="00580E02" w:rsidRPr="002B7C09">
        <w:rPr>
          <w:sz w:val="24"/>
          <w:szCs w:val="24"/>
          <w:vertAlign w:val="superscript"/>
        </w:rPr>
        <w:t>8</w:t>
      </w:r>
      <w:r w:rsidR="003B4AAE" w:rsidRPr="002B7C09">
        <w:rPr>
          <w:sz w:val="24"/>
          <w:szCs w:val="24"/>
        </w:rPr>
        <w:t xml:space="preserve"> </w:t>
      </w:r>
      <w:r w:rsidR="002B7C09" w:rsidRPr="002B7C09">
        <w:rPr>
          <w:sz w:val="24"/>
          <w:szCs w:val="24"/>
        </w:rPr>
        <w:t>W</w:t>
      </w:r>
      <w:r w:rsidR="003B4AAE" w:rsidRPr="002B7C09">
        <w:rPr>
          <w:sz w:val="24"/>
          <w:szCs w:val="24"/>
        </w:rPr>
        <w:t xml:space="preserve">e restrict our primary analyses to the patterns of known firearm assaults, </w:t>
      </w:r>
      <w:r w:rsidR="002B7C09" w:rsidRPr="002B7C09">
        <w:rPr>
          <w:sz w:val="24"/>
          <w:szCs w:val="24"/>
        </w:rPr>
        <w:t>but also provide an appendix providing</w:t>
      </w:r>
      <w:r w:rsidR="003B4AAE" w:rsidRPr="002B7C09">
        <w:rPr>
          <w:sz w:val="24"/>
          <w:szCs w:val="24"/>
        </w:rPr>
        <w:t xml:space="preserve"> identical analyses </w:t>
      </w:r>
      <w:r w:rsidR="002B7C09" w:rsidRPr="002B7C09">
        <w:rPr>
          <w:sz w:val="24"/>
          <w:szCs w:val="24"/>
        </w:rPr>
        <w:t>for</w:t>
      </w:r>
      <w:r w:rsidR="003B4AAE" w:rsidRPr="002B7C09">
        <w:rPr>
          <w:sz w:val="24"/>
          <w:szCs w:val="24"/>
        </w:rPr>
        <w:t xml:space="preserve"> the rate of unintentional firearm </w:t>
      </w:r>
      <w:r w:rsidR="00F34070" w:rsidRPr="002B7C09">
        <w:rPr>
          <w:sz w:val="24"/>
          <w:szCs w:val="24"/>
        </w:rPr>
        <w:t>injuries</w:t>
      </w:r>
      <w:r w:rsidR="00F34070">
        <w:rPr>
          <w:sz w:val="24"/>
          <w:szCs w:val="24"/>
        </w:rPr>
        <w:t xml:space="preserve"> added</w:t>
      </w:r>
      <w:r w:rsidR="008F6C04">
        <w:rPr>
          <w:sz w:val="24"/>
          <w:szCs w:val="24"/>
        </w:rPr>
        <w:t xml:space="preserve"> to the known assaults</w:t>
      </w:r>
      <w:r w:rsidR="003B4AAE" w:rsidRPr="002B7C09">
        <w:rPr>
          <w:sz w:val="24"/>
          <w:szCs w:val="24"/>
        </w:rPr>
        <w:t xml:space="preserve"> per 1</w:t>
      </w:r>
      <w:r w:rsidR="008F6C04">
        <w:rPr>
          <w:sz w:val="24"/>
          <w:szCs w:val="24"/>
        </w:rPr>
        <w:t>00</w:t>
      </w:r>
      <w:r w:rsidR="003B4AAE" w:rsidRPr="002B7C09">
        <w:rPr>
          <w:sz w:val="24"/>
          <w:szCs w:val="24"/>
        </w:rPr>
        <w:t>,000 residents</w:t>
      </w:r>
      <w:r w:rsidR="008F6C04">
        <w:rPr>
          <w:sz w:val="24"/>
          <w:szCs w:val="24"/>
        </w:rPr>
        <w:t>, as well as analyses for firearm injuries designated as “undetermined”</w:t>
      </w:r>
      <w:r w:rsidR="003B4AAE" w:rsidRPr="002B7C09">
        <w:rPr>
          <w:sz w:val="24"/>
          <w:szCs w:val="24"/>
        </w:rPr>
        <w:t xml:space="preserve">. The spatiotemporal results we observe are robust </w:t>
      </w:r>
      <w:r w:rsidR="008F6C04">
        <w:rPr>
          <w:sz w:val="24"/>
          <w:szCs w:val="24"/>
        </w:rPr>
        <w:t>to the choice of dependent measure</w:t>
      </w:r>
      <w:r w:rsidR="003B4AAE" w:rsidRPr="002B7C09">
        <w:rPr>
          <w:sz w:val="24"/>
          <w:szCs w:val="24"/>
        </w:rPr>
        <w:t>.</w:t>
      </w:r>
      <w:r w:rsidR="00B0217E">
        <w:rPr>
          <w:sz w:val="24"/>
          <w:szCs w:val="24"/>
        </w:rPr>
        <w:t xml:space="preserve"> While our analysis focuses on the 2020 calendar year as 2021 injury data are not yet </w:t>
      </w:r>
      <w:r w:rsidR="00B0217E">
        <w:rPr>
          <w:sz w:val="24"/>
          <w:szCs w:val="24"/>
        </w:rPr>
        <w:lastRenderedPageBreak/>
        <w:t>available, we also provide descriptive information in the appendix on the spatial and temporal pattern in Minneapolis homicides, as measured by the Minneapolis Police Department, to examine the robustness and persistence of patterns identified in the firearm injuries.</w:t>
      </w:r>
    </w:p>
    <w:p w14:paraId="0CF0FC27" w14:textId="77777777" w:rsidR="00131FE6" w:rsidRDefault="00131FE6" w:rsidP="00E15EC1">
      <w:pPr>
        <w:spacing w:line="480" w:lineRule="auto"/>
        <w:rPr>
          <w:sz w:val="24"/>
          <w:szCs w:val="24"/>
        </w:rPr>
      </w:pPr>
    </w:p>
    <w:p w14:paraId="43F378B3" w14:textId="38CE596F" w:rsidR="008F6C04" w:rsidRDefault="00131FE6" w:rsidP="0043343B">
      <w:pPr>
        <w:spacing w:line="480" w:lineRule="auto"/>
        <w:rPr>
          <w:sz w:val="24"/>
          <w:szCs w:val="24"/>
        </w:rPr>
      </w:pPr>
      <w:r>
        <w:rPr>
          <w:sz w:val="24"/>
          <w:szCs w:val="24"/>
        </w:rPr>
        <w:t>To measure the effects of the event of interest and to test the two major claims of the unrest, we create time indicators that measure the average rate in the period as compared to the pre-killing baseline, following previous empirical work on crime rates in Baltimore</w:t>
      </w:r>
      <w:r w:rsidR="002B7C09">
        <w:rPr>
          <w:sz w:val="24"/>
          <w:szCs w:val="24"/>
        </w:rPr>
        <w:t>.</w:t>
      </w:r>
      <w:r w:rsidR="009336E4">
        <w:rPr>
          <w:sz w:val="24"/>
          <w:szCs w:val="24"/>
          <w:vertAlign w:val="superscript"/>
        </w:rPr>
        <w:t>15</w:t>
      </w:r>
      <w:r>
        <w:rPr>
          <w:sz w:val="24"/>
          <w:szCs w:val="24"/>
        </w:rPr>
        <w:t xml:space="preserve"> </w:t>
      </w:r>
      <w:r w:rsidR="0043343B">
        <w:rPr>
          <w:sz w:val="24"/>
          <w:szCs w:val="24"/>
        </w:rPr>
        <w:t xml:space="preserve">The key exposure time indicators are a) the weekly linear time indicator, b) an event indicator for the police killing of George Floyd on 5/25/2020 (post-killing), and a linear week time counter post-killing. These are the focal time indicators of interest in the interrupted time series analysis, and represent </w:t>
      </w:r>
      <w:r w:rsidR="008F6C04">
        <w:rPr>
          <w:sz w:val="24"/>
          <w:szCs w:val="24"/>
        </w:rPr>
        <w:t>the interrupted pattern and change in slope after the police killing of Mr. Floyd.</w:t>
      </w:r>
    </w:p>
    <w:p w14:paraId="002DE158" w14:textId="1C961013" w:rsidR="0043343B" w:rsidRDefault="0043343B" w:rsidP="0043343B">
      <w:pPr>
        <w:spacing w:line="480" w:lineRule="auto"/>
        <w:rPr>
          <w:sz w:val="24"/>
          <w:szCs w:val="24"/>
        </w:rPr>
      </w:pPr>
      <w:r>
        <w:rPr>
          <w:sz w:val="24"/>
          <w:szCs w:val="24"/>
        </w:rPr>
        <w:t xml:space="preserve"> </w:t>
      </w:r>
    </w:p>
    <w:p w14:paraId="14061FAA" w14:textId="04DD72EB" w:rsidR="00131FE6" w:rsidRDefault="00131FE6" w:rsidP="00E15EC1">
      <w:pPr>
        <w:spacing w:line="480" w:lineRule="auto"/>
        <w:rPr>
          <w:sz w:val="24"/>
          <w:szCs w:val="24"/>
        </w:rPr>
      </w:pPr>
      <w:r>
        <w:rPr>
          <w:sz w:val="24"/>
          <w:szCs w:val="24"/>
        </w:rPr>
        <w:t xml:space="preserve">We </w:t>
      </w:r>
      <w:r w:rsidR="0043343B">
        <w:rPr>
          <w:sz w:val="24"/>
          <w:szCs w:val="24"/>
        </w:rPr>
        <w:t xml:space="preserve">also </w:t>
      </w:r>
      <w:r>
        <w:rPr>
          <w:sz w:val="24"/>
          <w:szCs w:val="24"/>
        </w:rPr>
        <w:t xml:space="preserve">create event indicators at </w:t>
      </w:r>
      <w:r w:rsidR="00F34070">
        <w:rPr>
          <w:sz w:val="24"/>
          <w:szCs w:val="24"/>
        </w:rPr>
        <w:t>two other</w:t>
      </w:r>
      <w:r w:rsidR="0043343B">
        <w:rPr>
          <w:sz w:val="24"/>
          <w:szCs w:val="24"/>
        </w:rPr>
        <w:t xml:space="preserve"> </w:t>
      </w:r>
      <w:r>
        <w:rPr>
          <w:sz w:val="24"/>
          <w:szCs w:val="24"/>
        </w:rPr>
        <w:t xml:space="preserve">key points related to the COVID-19 pandemic: 3/13/2020 at the inception of Governor Walz’s State of Emergency order, and from 3/28-2020-5/28/2020 at the introduction and conclusion of this </w:t>
      </w:r>
      <w:r w:rsidR="0062463F">
        <w:rPr>
          <w:sz w:val="24"/>
          <w:szCs w:val="24"/>
        </w:rPr>
        <w:t>Stay-at-Home</w:t>
      </w:r>
      <w:r>
        <w:rPr>
          <w:sz w:val="24"/>
          <w:szCs w:val="24"/>
        </w:rPr>
        <w:t xml:space="preserve"> order.</w:t>
      </w:r>
      <w:r w:rsidR="0043343B">
        <w:rPr>
          <w:rStyle w:val="FootnoteReference"/>
          <w:sz w:val="24"/>
          <w:szCs w:val="24"/>
        </w:rPr>
        <w:footnoteReference w:id="1"/>
      </w:r>
      <w:r>
        <w:rPr>
          <w:sz w:val="24"/>
          <w:szCs w:val="24"/>
        </w:rPr>
        <w:t xml:space="preserve"> These time indicators adjust for changes in firearm assault incidence related to significant policy events in the course of the COVID-19 pandemic and related patterns of social interaction. We </w:t>
      </w:r>
      <w:r w:rsidR="00FA2F24">
        <w:rPr>
          <w:sz w:val="24"/>
          <w:szCs w:val="24"/>
        </w:rPr>
        <w:t xml:space="preserve">also </w:t>
      </w:r>
      <w:r>
        <w:rPr>
          <w:sz w:val="24"/>
          <w:szCs w:val="24"/>
        </w:rPr>
        <w:t>incorporate measures of police behavior from the Minneapolis Police Department</w:t>
      </w:r>
      <w:r w:rsidR="00FA2F24">
        <w:rPr>
          <w:sz w:val="24"/>
          <w:szCs w:val="24"/>
        </w:rPr>
        <w:t xml:space="preserve">. </w:t>
      </w:r>
      <w:r>
        <w:rPr>
          <w:sz w:val="24"/>
          <w:szCs w:val="24"/>
        </w:rPr>
        <w:t xml:space="preserve">Specifically, we aggregate reported use of force incidents, police </w:t>
      </w:r>
      <w:proofErr w:type="gramStart"/>
      <w:r>
        <w:rPr>
          <w:sz w:val="24"/>
          <w:szCs w:val="24"/>
        </w:rPr>
        <w:t>stops</w:t>
      </w:r>
      <w:proofErr w:type="gramEnd"/>
      <w:r>
        <w:rPr>
          <w:sz w:val="24"/>
          <w:szCs w:val="24"/>
        </w:rPr>
        <w:t>, and officer-involved shootings to both the week and ZCTA-week level from 2016-2020, placing each incident in each ZCTA-week by the date of incident and the longitude and latitude coordinates of the location of the event.</w:t>
      </w:r>
      <w:r w:rsidR="008F6C04">
        <w:rPr>
          <w:sz w:val="24"/>
          <w:szCs w:val="24"/>
        </w:rPr>
        <w:t xml:space="preserve"> We lag each measure of policing behavior to remove any simultaneity bias between policing and firearm assault incidence.</w:t>
      </w:r>
      <w:r>
        <w:rPr>
          <w:sz w:val="24"/>
          <w:szCs w:val="24"/>
        </w:rPr>
        <w:t xml:space="preserve"> These measures serve as our </w:t>
      </w:r>
      <w:r w:rsidR="00FA2F24">
        <w:rPr>
          <w:sz w:val="24"/>
          <w:szCs w:val="24"/>
        </w:rPr>
        <w:t>measures</w:t>
      </w:r>
      <w:r>
        <w:rPr>
          <w:sz w:val="24"/>
          <w:szCs w:val="24"/>
        </w:rPr>
        <w:t xml:space="preserve"> of policing activity in Minneapolis, and </w:t>
      </w:r>
      <w:r w:rsidR="008F6C04">
        <w:rPr>
          <w:sz w:val="24"/>
          <w:szCs w:val="24"/>
        </w:rPr>
        <w:lastRenderedPageBreak/>
        <w:t xml:space="preserve">we </w:t>
      </w:r>
      <w:r>
        <w:rPr>
          <w:sz w:val="24"/>
          <w:szCs w:val="24"/>
        </w:rPr>
        <w:t xml:space="preserve">adjust our event coefficients for any concurrent changes in police stops, uses of force, or shootings. </w:t>
      </w:r>
    </w:p>
    <w:p w14:paraId="49F978C6" w14:textId="77777777" w:rsidR="00131FE6" w:rsidRDefault="00131FE6" w:rsidP="00E15EC1">
      <w:pPr>
        <w:spacing w:line="480" w:lineRule="auto"/>
        <w:rPr>
          <w:sz w:val="24"/>
          <w:szCs w:val="24"/>
        </w:rPr>
      </w:pPr>
    </w:p>
    <w:p w14:paraId="029B30BB" w14:textId="00281CED" w:rsidR="00131FE6" w:rsidRDefault="00131FE6" w:rsidP="00E15EC1">
      <w:pPr>
        <w:spacing w:line="480" w:lineRule="auto"/>
        <w:rPr>
          <w:sz w:val="24"/>
          <w:szCs w:val="24"/>
        </w:rPr>
      </w:pPr>
      <w:r>
        <w:rPr>
          <w:sz w:val="24"/>
          <w:szCs w:val="24"/>
        </w:rPr>
        <w:t>We also merge measures of seasonality onto the weekly hospital data. Following previous scholarship</w:t>
      </w:r>
      <w:r w:rsidR="00FA2F24">
        <w:rPr>
          <w:sz w:val="24"/>
          <w:szCs w:val="24"/>
          <w:vertAlign w:val="superscript"/>
        </w:rPr>
        <w:t>15</w:t>
      </w:r>
      <w:r>
        <w:rPr>
          <w:sz w:val="24"/>
          <w:szCs w:val="24"/>
        </w:rPr>
        <w:t xml:space="preserve"> we include the weekly maximum temperature (degrees Fahrenheit), snowfall (in.), and precipitation (in.) from the Minnesota Department of Natural Resources as measured at the Minneapolis/St. Paul Threaded Record station. A measure of the average weekly number of hours of dark before 12pm is also included as further adjustment for seasonality.</w:t>
      </w:r>
      <w:r w:rsidR="00FA2F24">
        <w:rPr>
          <w:sz w:val="24"/>
          <w:szCs w:val="24"/>
          <w:vertAlign w:val="superscript"/>
        </w:rPr>
        <w:t xml:space="preserve"> </w:t>
      </w:r>
      <w:r>
        <w:rPr>
          <w:sz w:val="24"/>
          <w:szCs w:val="24"/>
        </w:rPr>
        <w:t xml:space="preserve"> </w:t>
      </w:r>
      <w:r w:rsidR="00FA2F24" w:rsidRPr="00FA2F24">
        <w:rPr>
          <w:sz w:val="24"/>
          <w:szCs w:val="24"/>
        </w:rPr>
        <w:t>This measure is calculated via the ‘</w:t>
      </w:r>
      <w:proofErr w:type="spellStart"/>
      <w:r w:rsidR="00FA2F24" w:rsidRPr="00FA2F24">
        <w:rPr>
          <w:sz w:val="24"/>
          <w:szCs w:val="24"/>
        </w:rPr>
        <w:t>suncalc</w:t>
      </w:r>
      <w:proofErr w:type="spellEnd"/>
      <w:r w:rsidR="00FA2F24" w:rsidRPr="00FA2F24">
        <w:rPr>
          <w:sz w:val="24"/>
          <w:szCs w:val="24"/>
        </w:rPr>
        <w:t>’ package in R</w:t>
      </w:r>
      <w:r w:rsidR="00FA2F24">
        <w:rPr>
          <w:sz w:val="24"/>
          <w:szCs w:val="24"/>
          <w:vertAlign w:val="superscript"/>
        </w:rPr>
        <w:t>1</w:t>
      </w:r>
      <w:r w:rsidR="00580E02">
        <w:rPr>
          <w:sz w:val="24"/>
          <w:szCs w:val="24"/>
          <w:vertAlign w:val="superscript"/>
        </w:rPr>
        <w:t>9</w:t>
      </w:r>
      <w:r w:rsidR="00FA2F24" w:rsidRPr="00FA2F24">
        <w:rPr>
          <w:sz w:val="24"/>
          <w:szCs w:val="24"/>
        </w:rPr>
        <w:t xml:space="preserve">,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r>
        <w:rPr>
          <w:sz w:val="24"/>
          <w:szCs w:val="24"/>
        </w:rPr>
        <w:t xml:space="preserve">Finally, we construct the proportion of days in the week K-12 Minneapolis Public Schools were in session based on school calendars from 2016-2020. These measures serve as essential seasonal controls that adjust the key time period estimates for expected seasonal changes in gun assault injury. </w:t>
      </w:r>
    </w:p>
    <w:p w14:paraId="16A91F86" w14:textId="77777777" w:rsidR="00131FE6" w:rsidRDefault="00131FE6" w:rsidP="00E15EC1">
      <w:pPr>
        <w:spacing w:line="480" w:lineRule="auto"/>
        <w:rPr>
          <w:sz w:val="24"/>
          <w:szCs w:val="24"/>
        </w:rPr>
      </w:pPr>
    </w:p>
    <w:p w14:paraId="124284B4" w14:textId="302EB04E" w:rsidR="00FC7134" w:rsidRDefault="00131FE6" w:rsidP="00E15EC1">
      <w:pPr>
        <w:spacing w:line="480" w:lineRule="auto"/>
        <w:rPr>
          <w:sz w:val="24"/>
          <w:szCs w:val="24"/>
        </w:rPr>
      </w:pPr>
      <w:r>
        <w:rPr>
          <w:sz w:val="24"/>
          <w:szCs w:val="24"/>
        </w:rPr>
        <w:t xml:space="preserve">Spatial Zip Code Tabulation Area (ZCTA) simple feature boundary attributes, and each geography’s corresponding yearly American Community Survey (ACS) data, was accessed from The Census Bureau’s API using the </w:t>
      </w:r>
      <w:r w:rsidR="00A07063">
        <w:rPr>
          <w:sz w:val="24"/>
          <w:szCs w:val="24"/>
        </w:rPr>
        <w:t>‘</w:t>
      </w:r>
      <w:proofErr w:type="spellStart"/>
      <w:r>
        <w:rPr>
          <w:sz w:val="24"/>
          <w:szCs w:val="24"/>
        </w:rPr>
        <w:t>tidycensus</w:t>
      </w:r>
      <w:proofErr w:type="spellEnd"/>
      <w:r w:rsidR="00A07063">
        <w:rPr>
          <w:sz w:val="24"/>
          <w:szCs w:val="24"/>
        </w:rPr>
        <w:t>’</w:t>
      </w:r>
      <w:r>
        <w:rPr>
          <w:sz w:val="24"/>
          <w:szCs w:val="24"/>
        </w:rPr>
        <w:t xml:space="preserve"> package in </w:t>
      </w:r>
      <w:r w:rsidR="002C2115">
        <w:rPr>
          <w:sz w:val="24"/>
          <w:szCs w:val="24"/>
        </w:rPr>
        <w:t>R.</w:t>
      </w:r>
      <w:r w:rsidR="002C2115">
        <w:rPr>
          <w:sz w:val="24"/>
          <w:szCs w:val="24"/>
          <w:vertAlign w:val="superscript"/>
        </w:rPr>
        <w:t>20</w:t>
      </w:r>
      <w:r w:rsidR="002C2115">
        <w:rPr>
          <w:sz w:val="24"/>
          <w:szCs w:val="24"/>
        </w:rPr>
        <w:t xml:space="preserve"> These</w:t>
      </w:r>
      <w:r>
        <w:rPr>
          <w:sz w:val="24"/>
          <w:szCs w:val="24"/>
        </w:rPr>
        <w:t xml:space="preserve"> data and boundary attributes can also be accessed through the IPUMS USA dataset</w:t>
      </w:r>
      <w:r w:rsidR="00A07063">
        <w:rPr>
          <w:sz w:val="24"/>
          <w:szCs w:val="24"/>
        </w:rPr>
        <w:t>.</w:t>
      </w:r>
      <w:r w:rsidR="00FA2F24">
        <w:rPr>
          <w:sz w:val="24"/>
          <w:szCs w:val="24"/>
          <w:vertAlign w:val="superscript"/>
        </w:rPr>
        <w:t>2</w:t>
      </w:r>
      <w:r w:rsidR="00580E02">
        <w:rPr>
          <w:sz w:val="24"/>
          <w:szCs w:val="24"/>
          <w:vertAlign w:val="superscript"/>
        </w:rPr>
        <w:t>1</w:t>
      </w:r>
      <w:r>
        <w:rPr>
          <w:sz w:val="24"/>
          <w:szCs w:val="24"/>
        </w:rPr>
        <w:t xml:space="preserve"> ZCTAs representing Minneapolis were determined by spatial intersection with the Minneapolis city boundary. Additionally, intersecting neighbors were defined as &gt; 2 percent spatial overlap to identify ZCTAs that contain enough spatial overlap to have records in the Minneapolis Police Department data. </w:t>
      </w:r>
      <w:r w:rsidR="00277B54">
        <w:rPr>
          <w:sz w:val="24"/>
          <w:szCs w:val="24"/>
        </w:rPr>
        <w:t xml:space="preserve">We </w:t>
      </w:r>
      <w:r w:rsidR="009E44B4">
        <w:rPr>
          <w:sz w:val="24"/>
          <w:szCs w:val="24"/>
        </w:rPr>
        <w:t xml:space="preserve">situate our panel at the ZCTA-level because the Minnesota Hospital Data’s </w:t>
      </w:r>
      <w:r w:rsidR="009E44B4">
        <w:rPr>
          <w:sz w:val="24"/>
          <w:szCs w:val="24"/>
        </w:rPr>
        <w:lastRenderedPageBreak/>
        <w:t xml:space="preserve">lowest level of geography available is the ZCTA, and does not include more resolute information on the residences of those injured. </w:t>
      </w:r>
      <w:r>
        <w:rPr>
          <w:sz w:val="24"/>
          <w:szCs w:val="24"/>
        </w:rPr>
        <w:t>We also acquire ZCTA-year data on percent Black</w:t>
      </w:r>
      <w:r w:rsidR="00EC37F6">
        <w:rPr>
          <w:sz w:val="24"/>
          <w:szCs w:val="24"/>
        </w:rPr>
        <w:t xml:space="preserve"> and median household income</w:t>
      </w:r>
      <w:r>
        <w:rPr>
          <w:sz w:val="24"/>
          <w:szCs w:val="24"/>
        </w:rPr>
        <w:t xml:space="preserve"> from the American Community Survey 5-year estimates</w:t>
      </w:r>
      <w:r w:rsidR="00D71C19">
        <w:rPr>
          <w:sz w:val="24"/>
          <w:szCs w:val="24"/>
        </w:rPr>
        <w:t>. Percent Black</w:t>
      </w:r>
      <w:r>
        <w:rPr>
          <w:sz w:val="24"/>
          <w:szCs w:val="24"/>
        </w:rPr>
        <w:t xml:space="preserve"> serves as our proxy for structural racism in our tests of spatial heterogeneity below</w:t>
      </w:r>
      <w:r w:rsidR="00D71C19">
        <w:rPr>
          <w:sz w:val="24"/>
          <w:szCs w:val="24"/>
        </w:rPr>
        <w:t>, and we include median household income as a measure of socioeconomic status to control for the interrelationships between class and race</w:t>
      </w:r>
      <w:r>
        <w:rPr>
          <w:sz w:val="24"/>
          <w:szCs w:val="24"/>
        </w:rPr>
        <w:t>.</w:t>
      </w:r>
      <w:r w:rsidR="00F67951">
        <w:rPr>
          <w:sz w:val="24"/>
          <w:szCs w:val="24"/>
        </w:rPr>
        <w:t xml:space="preserve"> </w:t>
      </w:r>
      <w:r w:rsidR="00FC7134">
        <w:rPr>
          <w:sz w:val="24"/>
          <w:szCs w:val="24"/>
        </w:rPr>
        <w:t xml:space="preserve">Table 1 below contains relays all variables included in the primary analyses and the sensitivity analyses in the appendix. </w:t>
      </w:r>
    </w:p>
    <w:p w14:paraId="1746C429" w14:textId="77777777" w:rsidR="00A62599" w:rsidRDefault="00A62599" w:rsidP="00E15EC1">
      <w:pPr>
        <w:spacing w:line="480" w:lineRule="auto"/>
        <w:rPr>
          <w:sz w:val="24"/>
          <w:szCs w:val="24"/>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145"/>
        <w:gridCol w:w="3240"/>
      </w:tblGrid>
      <w:tr w:rsidR="00FC7134" w14:paraId="1229E47A" w14:textId="77777777" w:rsidTr="00143182">
        <w:tc>
          <w:tcPr>
            <w:tcW w:w="10165" w:type="dxa"/>
            <w:gridSpan w:val="3"/>
            <w:tcBorders>
              <w:bottom w:val="single" w:sz="4" w:space="0" w:color="auto"/>
            </w:tcBorders>
          </w:tcPr>
          <w:p w14:paraId="2CE96DE6" w14:textId="10A3343B" w:rsidR="00FC7134" w:rsidRPr="00FC7134" w:rsidRDefault="00FC7134" w:rsidP="00E15EC1">
            <w:pPr>
              <w:spacing w:line="480" w:lineRule="auto"/>
            </w:pPr>
            <w:r w:rsidRPr="00FC7134">
              <w:t>Table 1: Variables and Data Sources</w:t>
            </w:r>
            <w:r w:rsidR="00143182">
              <w:t xml:space="preserve"> in all Analyses</w:t>
            </w:r>
          </w:p>
        </w:tc>
      </w:tr>
      <w:tr w:rsidR="00FC7134" w14:paraId="3D5E97BF" w14:textId="77777777" w:rsidTr="00F34070">
        <w:tc>
          <w:tcPr>
            <w:tcW w:w="3780" w:type="dxa"/>
            <w:tcBorders>
              <w:top w:val="single" w:sz="4" w:space="0" w:color="auto"/>
              <w:bottom w:val="single" w:sz="4" w:space="0" w:color="auto"/>
            </w:tcBorders>
          </w:tcPr>
          <w:p w14:paraId="6C2EE094" w14:textId="0205E125" w:rsidR="00FC7134" w:rsidRPr="00FC7134" w:rsidRDefault="00FC7134" w:rsidP="00E15EC1">
            <w:pPr>
              <w:spacing w:line="480" w:lineRule="auto"/>
              <w:rPr>
                <w:i/>
              </w:rPr>
            </w:pPr>
            <w:r w:rsidRPr="00FC7134">
              <w:rPr>
                <w:i/>
              </w:rPr>
              <w:t>Variable</w:t>
            </w:r>
          </w:p>
        </w:tc>
        <w:tc>
          <w:tcPr>
            <w:tcW w:w="3145" w:type="dxa"/>
            <w:tcBorders>
              <w:top w:val="single" w:sz="4" w:space="0" w:color="auto"/>
              <w:bottom w:val="single" w:sz="4" w:space="0" w:color="auto"/>
            </w:tcBorders>
          </w:tcPr>
          <w:p w14:paraId="5D6A79D0" w14:textId="4BEFB8D3" w:rsidR="00FC7134" w:rsidRPr="00FC7134" w:rsidRDefault="00FC7134" w:rsidP="00E15EC1">
            <w:pPr>
              <w:spacing w:line="480" w:lineRule="auto"/>
              <w:rPr>
                <w:i/>
              </w:rPr>
            </w:pPr>
            <w:r w:rsidRPr="00FC7134">
              <w:rPr>
                <w:i/>
              </w:rPr>
              <w:t>Data Source</w:t>
            </w:r>
          </w:p>
        </w:tc>
        <w:tc>
          <w:tcPr>
            <w:tcW w:w="3240" w:type="dxa"/>
            <w:tcBorders>
              <w:top w:val="single" w:sz="4" w:space="0" w:color="auto"/>
              <w:bottom w:val="single" w:sz="4" w:space="0" w:color="auto"/>
            </w:tcBorders>
          </w:tcPr>
          <w:p w14:paraId="58CFF7B4" w14:textId="507F69B3" w:rsidR="00FC7134" w:rsidRPr="00FC7134" w:rsidRDefault="00FC7134" w:rsidP="00E15EC1">
            <w:pPr>
              <w:spacing w:line="480" w:lineRule="auto"/>
              <w:rPr>
                <w:i/>
              </w:rPr>
            </w:pPr>
            <w:r>
              <w:rPr>
                <w:i/>
              </w:rPr>
              <w:t xml:space="preserve">Measurement </w:t>
            </w:r>
          </w:p>
        </w:tc>
      </w:tr>
      <w:tr w:rsidR="00FC7134" w14:paraId="7C6B01BA" w14:textId="77777777" w:rsidTr="00F34070">
        <w:tc>
          <w:tcPr>
            <w:tcW w:w="3780" w:type="dxa"/>
            <w:tcBorders>
              <w:top w:val="single" w:sz="4" w:space="0" w:color="auto"/>
            </w:tcBorders>
          </w:tcPr>
          <w:p w14:paraId="70F04EAE" w14:textId="2F008FEA" w:rsidR="00FC7134" w:rsidRPr="00FC7134" w:rsidRDefault="00FC7134" w:rsidP="00E15EC1">
            <w:pPr>
              <w:spacing w:line="480" w:lineRule="auto"/>
            </w:pPr>
            <w:r w:rsidRPr="00FC7134">
              <w:t>Firearm Assault Injury Rate</w:t>
            </w:r>
          </w:p>
        </w:tc>
        <w:tc>
          <w:tcPr>
            <w:tcW w:w="3145" w:type="dxa"/>
            <w:tcBorders>
              <w:top w:val="single" w:sz="4" w:space="0" w:color="auto"/>
            </w:tcBorders>
          </w:tcPr>
          <w:p w14:paraId="4E075050" w14:textId="17605B07" w:rsidR="00FC7134" w:rsidRPr="00FC7134" w:rsidRDefault="00FC7134" w:rsidP="00E15EC1">
            <w:pPr>
              <w:spacing w:line="480" w:lineRule="auto"/>
            </w:pPr>
            <w:r w:rsidRPr="00FC7134">
              <w:t>MHA Discharge Data</w:t>
            </w:r>
          </w:p>
        </w:tc>
        <w:tc>
          <w:tcPr>
            <w:tcW w:w="3240" w:type="dxa"/>
            <w:tcBorders>
              <w:top w:val="single" w:sz="4" w:space="0" w:color="auto"/>
            </w:tcBorders>
          </w:tcPr>
          <w:p w14:paraId="09A0E482" w14:textId="4915AE55" w:rsidR="00FC7134" w:rsidRPr="00FC7134" w:rsidRDefault="00FC7134" w:rsidP="00E15EC1">
            <w:pPr>
              <w:spacing w:line="480" w:lineRule="auto"/>
            </w:pPr>
            <w:r w:rsidRPr="00FC7134">
              <w:t>Injuries per 100,000</w:t>
            </w:r>
            <w:r w:rsidR="00143182">
              <w:t xml:space="preserve"> </w:t>
            </w:r>
          </w:p>
        </w:tc>
      </w:tr>
      <w:tr w:rsidR="00FC7134" w14:paraId="6A6369BE" w14:textId="77777777" w:rsidTr="00F34070">
        <w:tc>
          <w:tcPr>
            <w:tcW w:w="3780" w:type="dxa"/>
          </w:tcPr>
          <w:p w14:paraId="302E26BF" w14:textId="2190AE1C" w:rsidR="00FC7134" w:rsidRPr="00FC7134" w:rsidRDefault="00FC7134" w:rsidP="00E15EC1">
            <w:pPr>
              <w:spacing w:line="480" w:lineRule="auto"/>
            </w:pPr>
            <w:r w:rsidRPr="00FC7134">
              <w:t>Firearm Assault+Unintentional Injury Rate</w:t>
            </w:r>
            <w:r>
              <w:t>*</w:t>
            </w:r>
          </w:p>
        </w:tc>
        <w:tc>
          <w:tcPr>
            <w:tcW w:w="3145" w:type="dxa"/>
          </w:tcPr>
          <w:p w14:paraId="75912FB2" w14:textId="04940F4B" w:rsidR="00FC7134" w:rsidRPr="00FC7134" w:rsidRDefault="00FC7134" w:rsidP="00E15EC1">
            <w:pPr>
              <w:spacing w:line="480" w:lineRule="auto"/>
            </w:pPr>
            <w:r w:rsidRPr="00FC7134">
              <w:t>MHA Discharge Data</w:t>
            </w:r>
          </w:p>
        </w:tc>
        <w:tc>
          <w:tcPr>
            <w:tcW w:w="3240" w:type="dxa"/>
          </w:tcPr>
          <w:p w14:paraId="5DDFB659" w14:textId="6C9EB659" w:rsidR="00FC7134" w:rsidRPr="00FC7134" w:rsidRDefault="00FC7134" w:rsidP="00E15EC1">
            <w:pPr>
              <w:spacing w:line="480" w:lineRule="auto"/>
            </w:pPr>
            <w:r w:rsidRPr="00FC7134">
              <w:t>Injuries per 100,000</w:t>
            </w:r>
            <w:r w:rsidR="00143182">
              <w:t xml:space="preserve"> </w:t>
            </w:r>
          </w:p>
        </w:tc>
      </w:tr>
      <w:tr w:rsidR="00FC7134" w14:paraId="72908369" w14:textId="77777777" w:rsidTr="00F34070">
        <w:tc>
          <w:tcPr>
            <w:tcW w:w="3780" w:type="dxa"/>
          </w:tcPr>
          <w:p w14:paraId="02DC9011" w14:textId="7C74926D" w:rsidR="00FC7134" w:rsidRPr="00FC7134" w:rsidRDefault="00FC7134" w:rsidP="00E15EC1">
            <w:pPr>
              <w:spacing w:line="480" w:lineRule="auto"/>
            </w:pPr>
            <w:r>
              <w:t>Firearm Undetermined Injury Rate*</w:t>
            </w:r>
          </w:p>
        </w:tc>
        <w:tc>
          <w:tcPr>
            <w:tcW w:w="3145" w:type="dxa"/>
          </w:tcPr>
          <w:p w14:paraId="628FA12F" w14:textId="3F1B5F74" w:rsidR="00FC7134" w:rsidRPr="00FC7134" w:rsidRDefault="00FC7134" w:rsidP="00E15EC1">
            <w:pPr>
              <w:spacing w:line="480" w:lineRule="auto"/>
            </w:pPr>
            <w:r w:rsidRPr="00FC7134">
              <w:t>MHA Discharge Data</w:t>
            </w:r>
          </w:p>
        </w:tc>
        <w:tc>
          <w:tcPr>
            <w:tcW w:w="3240" w:type="dxa"/>
          </w:tcPr>
          <w:p w14:paraId="3B276D15" w14:textId="600A694B" w:rsidR="00FC7134" w:rsidRPr="00FC7134" w:rsidRDefault="00FC7134" w:rsidP="00E15EC1">
            <w:pPr>
              <w:spacing w:line="480" w:lineRule="auto"/>
            </w:pPr>
            <w:r w:rsidRPr="00FC7134">
              <w:t>Injuries per 100,000</w:t>
            </w:r>
          </w:p>
        </w:tc>
      </w:tr>
      <w:tr w:rsidR="00FC7134" w14:paraId="087313E0" w14:textId="77777777" w:rsidTr="00F34070">
        <w:tc>
          <w:tcPr>
            <w:tcW w:w="3780" w:type="dxa"/>
          </w:tcPr>
          <w:p w14:paraId="2D0E499C" w14:textId="353B2E28" w:rsidR="00FC7134" w:rsidRPr="00FC7134" w:rsidRDefault="00FC7134" w:rsidP="00E15EC1">
            <w:pPr>
              <w:spacing w:line="480" w:lineRule="auto"/>
            </w:pPr>
            <w:r>
              <w:t>Murder Rate</w:t>
            </w:r>
            <w:r w:rsidR="008D073F">
              <w:t>*</w:t>
            </w:r>
          </w:p>
        </w:tc>
        <w:tc>
          <w:tcPr>
            <w:tcW w:w="3145" w:type="dxa"/>
          </w:tcPr>
          <w:p w14:paraId="182A9FE5" w14:textId="68755359" w:rsidR="00FC7134" w:rsidRPr="00FC7134" w:rsidRDefault="00FC7134" w:rsidP="00E15EC1">
            <w:pPr>
              <w:spacing w:line="480" w:lineRule="auto"/>
            </w:pPr>
            <w:r>
              <w:t>MPD Crime Data</w:t>
            </w:r>
          </w:p>
        </w:tc>
        <w:tc>
          <w:tcPr>
            <w:tcW w:w="3240" w:type="dxa"/>
          </w:tcPr>
          <w:p w14:paraId="3644CCD7" w14:textId="4281D8D4" w:rsidR="00FC7134" w:rsidRPr="00FC7134" w:rsidRDefault="00FC7134" w:rsidP="00E15EC1">
            <w:pPr>
              <w:spacing w:line="480" w:lineRule="auto"/>
            </w:pPr>
            <w:r>
              <w:t>Murders per 100,000</w:t>
            </w:r>
          </w:p>
        </w:tc>
      </w:tr>
      <w:tr w:rsidR="00FC7134" w14:paraId="42746ADC" w14:textId="77777777" w:rsidTr="00F34070">
        <w:tc>
          <w:tcPr>
            <w:tcW w:w="3780" w:type="dxa"/>
          </w:tcPr>
          <w:p w14:paraId="41CE1B97" w14:textId="4306EAF8" w:rsidR="00FC7134" w:rsidRPr="00FC7134" w:rsidRDefault="00FC7134" w:rsidP="00E15EC1">
            <w:pPr>
              <w:spacing w:line="480" w:lineRule="auto"/>
            </w:pPr>
            <w:r>
              <w:t>T</w:t>
            </w:r>
          </w:p>
        </w:tc>
        <w:tc>
          <w:tcPr>
            <w:tcW w:w="3145" w:type="dxa"/>
          </w:tcPr>
          <w:p w14:paraId="1B0557EF" w14:textId="345F011A" w:rsidR="00FC7134" w:rsidRPr="00FC7134" w:rsidRDefault="00FC7134" w:rsidP="00FC7134">
            <w:pPr>
              <w:pStyle w:val="ListParagraph"/>
              <w:spacing w:line="480" w:lineRule="auto"/>
              <w:jc w:val="both"/>
            </w:pPr>
          </w:p>
        </w:tc>
        <w:tc>
          <w:tcPr>
            <w:tcW w:w="3240" w:type="dxa"/>
          </w:tcPr>
          <w:p w14:paraId="370B2AC4" w14:textId="24CFDB51" w:rsidR="00FC7134" w:rsidRPr="00FC7134" w:rsidRDefault="00FC7134" w:rsidP="00E15EC1">
            <w:pPr>
              <w:spacing w:line="480" w:lineRule="auto"/>
            </w:pPr>
            <w:r>
              <w:t>Linear Week Count</w:t>
            </w:r>
          </w:p>
        </w:tc>
      </w:tr>
      <w:tr w:rsidR="00FC7134" w14:paraId="161877FA" w14:textId="77777777" w:rsidTr="00F34070">
        <w:tc>
          <w:tcPr>
            <w:tcW w:w="3780" w:type="dxa"/>
          </w:tcPr>
          <w:p w14:paraId="0734429B" w14:textId="5DD3A57A" w:rsidR="00FC7134" w:rsidRPr="00FC7134" w:rsidRDefault="00FC7134" w:rsidP="00E15EC1">
            <w:pPr>
              <w:spacing w:line="480" w:lineRule="auto"/>
            </w:pPr>
            <w:r>
              <w:t>Post-Killing</w:t>
            </w:r>
          </w:p>
        </w:tc>
        <w:tc>
          <w:tcPr>
            <w:tcW w:w="3145" w:type="dxa"/>
          </w:tcPr>
          <w:p w14:paraId="7AEBEF20" w14:textId="3BBA23A1" w:rsidR="00FC7134" w:rsidRPr="00FC7134" w:rsidRDefault="00FC7134" w:rsidP="00FC7134">
            <w:pPr>
              <w:spacing w:line="480" w:lineRule="auto"/>
              <w:jc w:val="center"/>
            </w:pPr>
          </w:p>
        </w:tc>
        <w:tc>
          <w:tcPr>
            <w:tcW w:w="3240" w:type="dxa"/>
          </w:tcPr>
          <w:p w14:paraId="48418F04" w14:textId="3707827A" w:rsidR="00FC7134" w:rsidRPr="00FC7134" w:rsidRDefault="00FC7134" w:rsidP="00E15EC1">
            <w:pPr>
              <w:spacing w:line="480" w:lineRule="auto"/>
            </w:pPr>
            <w:r>
              <w:t>0 pre-5/25/2020; 1 post-5/25/2020</w:t>
            </w:r>
          </w:p>
        </w:tc>
      </w:tr>
      <w:tr w:rsidR="00FC7134" w14:paraId="0E8E8A04" w14:textId="77777777" w:rsidTr="00F34070">
        <w:tc>
          <w:tcPr>
            <w:tcW w:w="3780" w:type="dxa"/>
          </w:tcPr>
          <w:p w14:paraId="43BF7E66" w14:textId="780DFD37" w:rsidR="00FC7134" w:rsidRPr="00FC7134" w:rsidRDefault="00FC7134" w:rsidP="00E15EC1">
            <w:pPr>
              <w:spacing w:line="480" w:lineRule="auto"/>
            </w:pPr>
            <w:r>
              <w:t>T Post-Killing</w:t>
            </w:r>
          </w:p>
        </w:tc>
        <w:tc>
          <w:tcPr>
            <w:tcW w:w="3145" w:type="dxa"/>
          </w:tcPr>
          <w:p w14:paraId="2460DAF6" w14:textId="6EF5A184" w:rsidR="00FC7134" w:rsidRPr="00FC7134" w:rsidRDefault="00FC7134" w:rsidP="00FC7134">
            <w:pPr>
              <w:spacing w:line="480" w:lineRule="auto"/>
              <w:jc w:val="center"/>
            </w:pPr>
          </w:p>
        </w:tc>
        <w:tc>
          <w:tcPr>
            <w:tcW w:w="3240" w:type="dxa"/>
          </w:tcPr>
          <w:p w14:paraId="32BCC2EB" w14:textId="2738FEFF" w:rsidR="00FC7134" w:rsidRPr="00FC7134" w:rsidRDefault="00FC7134" w:rsidP="00E15EC1">
            <w:pPr>
              <w:spacing w:line="480" w:lineRule="auto"/>
            </w:pPr>
            <w:r>
              <w:t>Linear Week Count post-5/25/2020</w:t>
            </w:r>
          </w:p>
        </w:tc>
      </w:tr>
      <w:tr w:rsidR="009113B0" w14:paraId="19C8A750" w14:textId="77777777" w:rsidTr="00F34070">
        <w:tc>
          <w:tcPr>
            <w:tcW w:w="3780" w:type="dxa"/>
          </w:tcPr>
          <w:p w14:paraId="769621F0" w14:textId="5840ECF4" w:rsidR="009113B0" w:rsidRDefault="009113B0" w:rsidP="00E15EC1">
            <w:pPr>
              <w:spacing w:line="480" w:lineRule="auto"/>
            </w:pPr>
            <w:r>
              <w:t>COVID – State of Emergency</w:t>
            </w:r>
          </w:p>
        </w:tc>
        <w:tc>
          <w:tcPr>
            <w:tcW w:w="3145" w:type="dxa"/>
          </w:tcPr>
          <w:p w14:paraId="78A0EAB9" w14:textId="1281C2C6" w:rsidR="009113B0" w:rsidRDefault="009113B0" w:rsidP="00E15EC1">
            <w:pPr>
              <w:spacing w:line="480" w:lineRule="auto"/>
            </w:pPr>
            <w:r>
              <w:t>COVID-19 US Policy Database</w:t>
            </w:r>
          </w:p>
        </w:tc>
        <w:tc>
          <w:tcPr>
            <w:tcW w:w="3240" w:type="dxa"/>
          </w:tcPr>
          <w:p w14:paraId="5059A2D5" w14:textId="1110956F" w:rsidR="009113B0" w:rsidRDefault="009113B0" w:rsidP="00E15EC1">
            <w:pPr>
              <w:spacing w:line="480" w:lineRule="auto"/>
            </w:pPr>
            <w:r>
              <w:t>0 pre-</w:t>
            </w:r>
            <w:r w:rsidRPr="009113B0">
              <w:t>3/13/2020</w:t>
            </w:r>
            <w:r>
              <w:t>; 1 post-</w:t>
            </w:r>
            <w:r w:rsidRPr="009113B0">
              <w:t>3/13/2020</w:t>
            </w:r>
          </w:p>
        </w:tc>
      </w:tr>
      <w:tr w:rsidR="009113B0" w14:paraId="24F8C8EF" w14:textId="77777777" w:rsidTr="00F34070">
        <w:tc>
          <w:tcPr>
            <w:tcW w:w="3780" w:type="dxa"/>
          </w:tcPr>
          <w:p w14:paraId="58D2E947" w14:textId="3EA5C788" w:rsidR="009113B0" w:rsidRDefault="009113B0" w:rsidP="00E15EC1">
            <w:pPr>
              <w:spacing w:line="480" w:lineRule="auto"/>
            </w:pPr>
            <w:r>
              <w:t>COVID – Stay at Home</w:t>
            </w:r>
          </w:p>
        </w:tc>
        <w:tc>
          <w:tcPr>
            <w:tcW w:w="3145" w:type="dxa"/>
          </w:tcPr>
          <w:p w14:paraId="2E4C2628" w14:textId="6758107E" w:rsidR="009113B0" w:rsidRDefault="009113B0" w:rsidP="00E15EC1">
            <w:pPr>
              <w:spacing w:line="480" w:lineRule="auto"/>
            </w:pPr>
            <w:r>
              <w:t>COVID-19 US Policy Database</w:t>
            </w:r>
          </w:p>
        </w:tc>
        <w:tc>
          <w:tcPr>
            <w:tcW w:w="3240" w:type="dxa"/>
          </w:tcPr>
          <w:p w14:paraId="3A608C72" w14:textId="0C5AC5B0" w:rsidR="009113B0" w:rsidRDefault="003F79DE" w:rsidP="00E15EC1">
            <w:pPr>
              <w:spacing w:line="480" w:lineRule="auto"/>
            </w:pPr>
            <w:r>
              <w:t xml:space="preserve">0; 1 within </w:t>
            </w:r>
            <w:r w:rsidRPr="003F79DE">
              <w:t>3/28-2020-5/28/2020</w:t>
            </w:r>
          </w:p>
        </w:tc>
      </w:tr>
      <w:tr w:rsidR="00143182" w14:paraId="09AD0E32" w14:textId="77777777" w:rsidTr="00F34070">
        <w:tc>
          <w:tcPr>
            <w:tcW w:w="3780" w:type="dxa"/>
          </w:tcPr>
          <w:p w14:paraId="7E673647" w14:textId="77EC76DF" w:rsidR="00143182" w:rsidRDefault="00143182" w:rsidP="00E15EC1">
            <w:pPr>
              <w:spacing w:line="480" w:lineRule="auto"/>
            </w:pPr>
            <w:r>
              <w:t>Mean Temperature Maximum</w:t>
            </w:r>
          </w:p>
        </w:tc>
        <w:tc>
          <w:tcPr>
            <w:tcW w:w="3145" w:type="dxa"/>
          </w:tcPr>
          <w:p w14:paraId="589A47EA" w14:textId="405FCE5F" w:rsidR="00143182" w:rsidRDefault="00143182" w:rsidP="00E15EC1">
            <w:pPr>
              <w:spacing w:line="480" w:lineRule="auto"/>
            </w:pPr>
            <w:r>
              <w:t>MNDNR Weather Data</w:t>
            </w:r>
          </w:p>
        </w:tc>
        <w:tc>
          <w:tcPr>
            <w:tcW w:w="3240" w:type="dxa"/>
          </w:tcPr>
          <w:p w14:paraId="31C5BB3E" w14:textId="43D59550" w:rsidR="00143182" w:rsidRDefault="00143182" w:rsidP="00E15EC1">
            <w:pPr>
              <w:spacing w:line="480" w:lineRule="auto"/>
            </w:pPr>
            <w:r>
              <w:t>Degrees Fahrenheit</w:t>
            </w:r>
          </w:p>
        </w:tc>
      </w:tr>
      <w:tr w:rsidR="00143182" w14:paraId="01254740" w14:textId="77777777" w:rsidTr="00F34070">
        <w:tc>
          <w:tcPr>
            <w:tcW w:w="3780" w:type="dxa"/>
          </w:tcPr>
          <w:p w14:paraId="5CF4074A" w14:textId="63FA6226" w:rsidR="00143182" w:rsidRDefault="00143182" w:rsidP="00E15EC1">
            <w:pPr>
              <w:spacing w:line="480" w:lineRule="auto"/>
            </w:pPr>
            <w:r>
              <w:t>Snowfall</w:t>
            </w:r>
          </w:p>
        </w:tc>
        <w:tc>
          <w:tcPr>
            <w:tcW w:w="3145" w:type="dxa"/>
          </w:tcPr>
          <w:p w14:paraId="18C88A09" w14:textId="5A04D5D5" w:rsidR="00143182" w:rsidRDefault="00143182" w:rsidP="00E15EC1">
            <w:pPr>
              <w:spacing w:line="480" w:lineRule="auto"/>
            </w:pPr>
            <w:r>
              <w:t>MNDNR Weather Data</w:t>
            </w:r>
          </w:p>
        </w:tc>
        <w:tc>
          <w:tcPr>
            <w:tcW w:w="3240" w:type="dxa"/>
          </w:tcPr>
          <w:p w14:paraId="6064412D" w14:textId="28157729" w:rsidR="00143182" w:rsidRDefault="00143182" w:rsidP="00E15EC1">
            <w:pPr>
              <w:spacing w:line="480" w:lineRule="auto"/>
            </w:pPr>
            <w:r>
              <w:t>Inches</w:t>
            </w:r>
          </w:p>
        </w:tc>
      </w:tr>
      <w:tr w:rsidR="00143182" w14:paraId="7FC34CA0" w14:textId="77777777" w:rsidTr="00F34070">
        <w:tc>
          <w:tcPr>
            <w:tcW w:w="3780" w:type="dxa"/>
          </w:tcPr>
          <w:p w14:paraId="2AB83739" w14:textId="5DDC99DA" w:rsidR="00143182" w:rsidRDefault="00143182" w:rsidP="00E15EC1">
            <w:pPr>
              <w:spacing w:line="480" w:lineRule="auto"/>
            </w:pPr>
            <w:r>
              <w:t>Precipitation</w:t>
            </w:r>
          </w:p>
        </w:tc>
        <w:tc>
          <w:tcPr>
            <w:tcW w:w="3145" w:type="dxa"/>
          </w:tcPr>
          <w:p w14:paraId="782B4D6A" w14:textId="7015FA79" w:rsidR="00143182" w:rsidRDefault="00143182" w:rsidP="00E15EC1">
            <w:pPr>
              <w:spacing w:line="480" w:lineRule="auto"/>
            </w:pPr>
            <w:r>
              <w:t>MNDNR Weather Data</w:t>
            </w:r>
          </w:p>
        </w:tc>
        <w:tc>
          <w:tcPr>
            <w:tcW w:w="3240" w:type="dxa"/>
          </w:tcPr>
          <w:p w14:paraId="3045C5D5" w14:textId="73BAC732" w:rsidR="00143182" w:rsidRDefault="00143182" w:rsidP="00E15EC1">
            <w:pPr>
              <w:spacing w:line="480" w:lineRule="auto"/>
            </w:pPr>
            <w:r>
              <w:t>Inches</w:t>
            </w:r>
          </w:p>
        </w:tc>
      </w:tr>
      <w:tr w:rsidR="00143182" w14:paraId="51437D8F" w14:textId="77777777" w:rsidTr="00F34070">
        <w:tc>
          <w:tcPr>
            <w:tcW w:w="3780" w:type="dxa"/>
          </w:tcPr>
          <w:p w14:paraId="3D795C7F" w14:textId="52DCFD91" w:rsidR="00143182" w:rsidRDefault="00143182" w:rsidP="00E15EC1">
            <w:pPr>
              <w:spacing w:line="480" w:lineRule="auto"/>
            </w:pPr>
            <w:r>
              <w:t>Dark Before 12</w:t>
            </w:r>
          </w:p>
        </w:tc>
        <w:tc>
          <w:tcPr>
            <w:tcW w:w="3145" w:type="dxa"/>
          </w:tcPr>
          <w:p w14:paraId="73DE4A60" w14:textId="23F3BDF7" w:rsidR="00143182" w:rsidRDefault="00143182" w:rsidP="00E15EC1">
            <w:pPr>
              <w:spacing w:line="480" w:lineRule="auto"/>
            </w:pPr>
            <w:r>
              <w:t>Suncalc R Package</w:t>
            </w:r>
          </w:p>
        </w:tc>
        <w:tc>
          <w:tcPr>
            <w:tcW w:w="3240" w:type="dxa"/>
          </w:tcPr>
          <w:p w14:paraId="31D847B3" w14:textId="714A9E52" w:rsidR="00143182" w:rsidRDefault="00143182" w:rsidP="00E15EC1">
            <w:pPr>
              <w:spacing w:line="480" w:lineRule="auto"/>
            </w:pPr>
            <w:r>
              <w:t>Hours of dark before midnight</w:t>
            </w:r>
          </w:p>
        </w:tc>
      </w:tr>
      <w:tr w:rsidR="00143182" w14:paraId="5EF4C741" w14:textId="77777777" w:rsidTr="00F34070">
        <w:tc>
          <w:tcPr>
            <w:tcW w:w="3780" w:type="dxa"/>
          </w:tcPr>
          <w:p w14:paraId="0B1B4EE0" w14:textId="0BD0F3DB" w:rsidR="00143182" w:rsidRDefault="00143182" w:rsidP="00E15EC1">
            <w:pPr>
              <w:spacing w:line="480" w:lineRule="auto"/>
            </w:pPr>
            <w:r>
              <w:t>Proportion of School Days</w:t>
            </w:r>
          </w:p>
        </w:tc>
        <w:tc>
          <w:tcPr>
            <w:tcW w:w="3145" w:type="dxa"/>
          </w:tcPr>
          <w:p w14:paraId="31AD95E8" w14:textId="4DB20C3C" w:rsidR="00143182" w:rsidRDefault="00143182" w:rsidP="00E15EC1">
            <w:pPr>
              <w:spacing w:line="480" w:lineRule="auto"/>
            </w:pPr>
            <w:r>
              <w:t>Minneapolis Public Schools</w:t>
            </w:r>
          </w:p>
        </w:tc>
        <w:tc>
          <w:tcPr>
            <w:tcW w:w="3240" w:type="dxa"/>
          </w:tcPr>
          <w:p w14:paraId="6B5CB766" w14:textId="4246D3AB" w:rsidR="00143182" w:rsidRDefault="00143182" w:rsidP="00E15EC1">
            <w:pPr>
              <w:spacing w:line="480" w:lineRule="auto"/>
            </w:pPr>
            <w:r>
              <w:t>School days/7</w:t>
            </w:r>
          </w:p>
        </w:tc>
      </w:tr>
      <w:tr w:rsidR="00FC7134" w14:paraId="046939E2" w14:textId="77777777" w:rsidTr="00F34070">
        <w:tc>
          <w:tcPr>
            <w:tcW w:w="3780" w:type="dxa"/>
          </w:tcPr>
          <w:p w14:paraId="0D516A5D" w14:textId="1B3674DB" w:rsidR="00FC7134" w:rsidRPr="00FC7134" w:rsidRDefault="00FC7134" w:rsidP="00E15EC1">
            <w:pPr>
              <w:spacing w:line="480" w:lineRule="auto"/>
              <w:rPr>
                <w:vertAlign w:val="subscript"/>
              </w:rPr>
            </w:pPr>
            <w:r>
              <w:t>Use of Force</w:t>
            </w:r>
            <w:r>
              <w:rPr>
                <w:vertAlign w:val="subscript"/>
              </w:rPr>
              <w:t>t-1</w:t>
            </w:r>
          </w:p>
        </w:tc>
        <w:tc>
          <w:tcPr>
            <w:tcW w:w="3145" w:type="dxa"/>
          </w:tcPr>
          <w:p w14:paraId="076A1A07" w14:textId="6B026749" w:rsidR="00FC7134" w:rsidRPr="00FC7134" w:rsidRDefault="00FC7134" w:rsidP="00E15EC1">
            <w:pPr>
              <w:spacing w:line="480" w:lineRule="auto"/>
            </w:pPr>
            <w:r>
              <w:t>MPD UOF Data</w:t>
            </w:r>
          </w:p>
        </w:tc>
        <w:tc>
          <w:tcPr>
            <w:tcW w:w="3240" w:type="dxa"/>
          </w:tcPr>
          <w:p w14:paraId="0C75206A" w14:textId="73D45998" w:rsidR="00FC7134" w:rsidRPr="00FC7134" w:rsidRDefault="00FC7134" w:rsidP="00E15EC1">
            <w:pPr>
              <w:spacing w:line="480" w:lineRule="auto"/>
            </w:pPr>
            <w:r>
              <w:t>Lag rate per 1,000</w:t>
            </w:r>
          </w:p>
        </w:tc>
      </w:tr>
      <w:tr w:rsidR="00FC7134" w14:paraId="451D849F" w14:textId="77777777" w:rsidTr="00F34070">
        <w:tc>
          <w:tcPr>
            <w:tcW w:w="3780" w:type="dxa"/>
          </w:tcPr>
          <w:p w14:paraId="53DE4F7E" w14:textId="290C40F2" w:rsidR="00FC7134" w:rsidRPr="00FC7134" w:rsidRDefault="00143182" w:rsidP="00E15EC1">
            <w:pPr>
              <w:spacing w:line="480" w:lineRule="auto"/>
            </w:pPr>
            <w:r>
              <w:t>Stops</w:t>
            </w:r>
            <w:r>
              <w:rPr>
                <w:vertAlign w:val="subscript"/>
              </w:rPr>
              <w:t>t-1</w:t>
            </w:r>
          </w:p>
        </w:tc>
        <w:tc>
          <w:tcPr>
            <w:tcW w:w="3145" w:type="dxa"/>
          </w:tcPr>
          <w:p w14:paraId="129C7E0D" w14:textId="61A21638" w:rsidR="00FC7134" w:rsidRPr="00FC7134" w:rsidRDefault="00FC7134" w:rsidP="00E15EC1">
            <w:pPr>
              <w:spacing w:line="480" w:lineRule="auto"/>
            </w:pPr>
            <w:r>
              <w:t>MPD Stops Data</w:t>
            </w:r>
          </w:p>
        </w:tc>
        <w:tc>
          <w:tcPr>
            <w:tcW w:w="3240" w:type="dxa"/>
          </w:tcPr>
          <w:p w14:paraId="189C7412" w14:textId="5D20ABE7" w:rsidR="00FC7134" w:rsidRPr="00FC7134" w:rsidRDefault="00143182" w:rsidP="00E15EC1">
            <w:pPr>
              <w:spacing w:line="480" w:lineRule="auto"/>
            </w:pPr>
            <w:r>
              <w:t>Lag rate per 1,000</w:t>
            </w:r>
          </w:p>
        </w:tc>
      </w:tr>
      <w:tr w:rsidR="00FC7134" w14:paraId="353D0566" w14:textId="77777777" w:rsidTr="00F34070">
        <w:tc>
          <w:tcPr>
            <w:tcW w:w="3780" w:type="dxa"/>
          </w:tcPr>
          <w:p w14:paraId="18759670" w14:textId="56243EF5" w:rsidR="00FC7134" w:rsidRPr="00FC7134" w:rsidRDefault="00143182" w:rsidP="00E15EC1">
            <w:pPr>
              <w:spacing w:line="480" w:lineRule="auto"/>
            </w:pPr>
            <w:r>
              <w:t>Officer Involved Shootings</w:t>
            </w:r>
            <w:r>
              <w:rPr>
                <w:vertAlign w:val="subscript"/>
              </w:rPr>
              <w:t>t-1</w:t>
            </w:r>
          </w:p>
        </w:tc>
        <w:tc>
          <w:tcPr>
            <w:tcW w:w="3145" w:type="dxa"/>
          </w:tcPr>
          <w:p w14:paraId="721915E2" w14:textId="3975AD93" w:rsidR="00FC7134" w:rsidRPr="00FC7134" w:rsidRDefault="00FC7134" w:rsidP="00E15EC1">
            <w:pPr>
              <w:spacing w:line="480" w:lineRule="auto"/>
            </w:pPr>
            <w:r>
              <w:t>MPD OIS Data</w:t>
            </w:r>
          </w:p>
        </w:tc>
        <w:tc>
          <w:tcPr>
            <w:tcW w:w="3240" w:type="dxa"/>
          </w:tcPr>
          <w:p w14:paraId="47697F14" w14:textId="496FB660" w:rsidR="00FC7134" w:rsidRPr="00FC7134" w:rsidRDefault="00143182" w:rsidP="00E15EC1">
            <w:pPr>
              <w:spacing w:line="480" w:lineRule="auto"/>
            </w:pPr>
            <w:r>
              <w:t>Lag rate per 1,000</w:t>
            </w:r>
          </w:p>
        </w:tc>
      </w:tr>
      <w:tr w:rsidR="00FC7134" w14:paraId="6F555AFF" w14:textId="77777777" w:rsidTr="00F34070">
        <w:tc>
          <w:tcPr>
            <w:tcW w:w="3780" w:type="dxa"/>
          </w:tcPr>
          <w:p w14:paraId="0104D973" w14:textId="274073A2" w:rsidR="00FC7134" w:rsidRPr="00FC7134" w:rsidRDefault="00143182" w:rsidP="00E15EC1">
            <w:pPr>
              <w:spacing w:line="480" w:lineRule="auto"/>
            </w:pPr>
            <w:r>
              <w:lastRenderedPageBreak/>
              <w:t>Median Household Income</w:t>
            </w:r>
          </w:p>
        </w:tc>
        <w:tc>
          <w:tcPr>
            <w:tcW w:w="3145" w:type="dxa"/>
          </w:tcPr>
          <w:p w14:paraId="3216B784" w14:textId="21BCB4AE" w:rsidR="00FC7134" w:rsidRPr="00FC7134" w:rsidRDefault="00143182" w:rsidP="00E15EC1">
            <w:pPr>
              <w:spacing w:line="480" w:lineRule="auto"/>
            </w:pPr>
            <w:r>
              <w:t>ACS 5-Year Estimates</w:t>
            </w:r>
          </w:p>
        </w:tc>
        <w:tc>
          <w:tcPr>
            <w:tcW w:w="3240" w:type="dxa"/>
          </w:tcPr>
          <w:p w14:paraId="2C8B1946" w14:textId="1C2C92EF" w:rsidR="00FC7134" w:rsidRPr="00FC7134" w:rsidRDefault="00143182" w:rsidP="00E15EC1">
            <w:pPr>
              <w:spacing w:line="480" w:lineRule="auto"/>
            </w:pPr>
            <w:r>
              <w:t>USD</w:t>
            </w:r>
          </w:p>
        </w:tc>
      </w:tr>
      <w:tr w:rsidR="00FC7134" w14:paraId="4612C06C" w14:textId="77777777" w:rsidTr="00F34070">
        <w:tc>
          <w:tcPr>
            <w:tcW w:w="3780" w:type="dxa"/>
            <w:tcBorders>
              <w:bottom w:val="single" w:sz="4" w:space="0" w:color="auto"/>
            </w:tcBorders>
          </w:tcPr>
          <w:p w14:paraId="3890D28C" w14:textId="60BFAC66" w:rsidR="00FC7134" w:rsidRPr="00FC7134" w:rsidRDefault="00143182" w:rsidP="00E15EC1">
            <w:pPr>
              <w:spacing w:line="480" w:lineRule="auto"/>
            </w:pPr>
            <w:r>
              <w:t>Percent Black</w:t>
            </w:r>
          </w:p>
        </w:tc>
        <w:tc>
          <w:tcPr>
            <w:tcW w:w="3145" w:type="dxa"/>
            <w:tcBorders>
              <w:bottom w:val="single" w:sz="4" w:space="0" w:color="auto"/>
            </w:tcBorders>
          </w:tcPr>
          <w:p w14:paraId="26EA284B" w14:textId="082D4083" w:rsidR="00FC7134" w:rsidRPr="00FC7134" w:rsidRDefault="00143182" w:rsidP="00E15EC1">
            <w:pPr>
              <w:spacing w:line="480" w:lineRule="auto"/>
            </w:pPr>
            <w:r>
              <w:t>ACS 5-Year Estimates</w:t>
            </w:r>
          </w:p>
        </w:tc>
        <w:tc>
          <w:tcPr>
            <w:tcW w:w="3240" w:type="dxa"/>
            <w:tcBorders>
              <w:bottom w:val="single" w:sz="4" w:space="0" w:color="auto"/>
            </w:tcBorders>
          </w:tcPr>
          <w:p w14:paraId="00187A26" w14:textId="539E9345" w:rsidR="00FC7134" w:rsidRPr="00FC7134" w:rsidRDefault="00143182" w:rsidP="00E15EC1">
            <w:pPr>
              <w:spacing w:line="480" w:lineRule="auto"/>
            </w:pPr>
            <w:r>
              <w:t>(Black Pop/Total Pop)*100</w:t>
            </w:r>
          </w:p>
        </w:tc>
      </w:tr>
      <w:tr w:rsidR="00FC7134" w14:paraId="390FD399" w14:textId="77777777" w:rsidTr="00143182">
        <w:tc>
          <w:tcPr>
            <w:tcW w:w="10165" w:type="dxa"/>
            <w:gridSpan w:val="3"/>
            <w:tcBorders>
              <w:top w:val="single" w:sz="4" w:space="0" w:color="auto"/>
            </w:tcBorders>
          </w:tcPr>
          <w:p w14:paraId="587C7135" w14:textId="707F50EB" w:rsidR="00FC7134" w:rsidRPr="00FC7134" w:rsidRDefault="00FC7134" w:rsidP="00FC7134">
            <w:pPr>
              <w:spacing w:line="480" w:lineRule="auto"/>
            </w:pPr>
            <w:r>
              <w:t xml:space="preserve">*Denotes variable </w:t>
            </w:r>
            <w:r w:rsidR="00143182">
              <w:t xml:space="preserve">exclusively </w:t>
            </w:r>
            <w:r>
              <w:t xml:space="preserve">used in robustness checks in appendix. </w:t>
            </w:r>
          </w:p>
        </w:tc>
      </w:tr>
    </w:tbl>
    <w:p w14:paraId="7709C5F0" w14:textId="77777777" w:rsidR="00FC7134" w:rsidRDefault="00FC7134" w:rsidP="00E15EC1">
      <w:pPr>
        <w:spacing w:line="480" w:lineRule="auto"/>
        <w:rPr>
          <w:sz w:val="24"/>
          <w:szCs w:val="24"/>
        </w:rPr>
      </w:pPr>
    </w:p>
    <w:p w14:paraId="7FB99564" w14:textId="77777777" w:rsidR="00131FE6" w:rsidRDefault="00131FE6" w:rsidP="00E15EC1">
      <w:pPr>
        <w:spacing w:line="480" w:lineRule="auto"/>
        <w:rPr>
          <w:sz w:val="24"/>
          <w:szCs w:val="24"/>
        </w:rPr>
      </w:pPr>
    </w:p>
    <w:p w14:paraId="0DA50C74" w14:textId="77777777" w:rsidR="00131FE6" w:rsidRPr="0064036B" w:rsidRDefault="00131FE6" w:rsidP="00E15EC1">
      <w:pPr>
        <w:spacing w:line="480" w:lineRule="auto"/>
        <w:rPr>
          <w:b/>
          <w:bCs/>
          <w:i/>
          <w:iCs/>
          <w:sz w:val="24"/>
          <w:szCs w:val="24"/>
        </w:rPr>
      </w:pPr>
      <w:r w:rsidRPr="0064036B">
        <w:rPr>
          <w:b/>
          <w:bCs/>
          <w:i/>
          <w:iCs/>
          <w:sz w:val="24"/>
          <w:szCs w:val="24"/>
        </w:rPr>
        <w:t>Statistical Method</w:t>
      </w:r>
    </w:p>
    <w:p w14:paraId="0FDB652E" w14:textId="77777777" w:rsidR="00131FE6" w:rsidRDefault="00131FE6" w:rsidP="00E15EC1">
      <w:pPr>
        <w:spacing w:line="480" w:lineRule="auto"/>
        <w:rPr>
          <w:sz w:val="24"/>
          <w:szCs w:val="24"/>
        </w:rPr>
      </w:pPr>
    </w:p>
    <w:p w14:paraId="490D0DAF" w14:textId="17575C18" w:rsidR="0037207C" w:rsidRDefault="00131FE6" w:rsidP="00E15EC1">
      <w:pPr>
        <w:spacing w:line="480" w:lineRule="auto"/>
        <w:rPr>
          <w:color w:val="000000"/>
          <w:sz w:val="24"/>
          <w:szCs w:val="24"/>
        </w:rPr>
      </w:pPr>
      <w:r>
        <w:rPr>
          <w:sz w:val="24"/>
          <w:szCs w:val="24"/>
        </w:rPr>
        <w:t>Our analytical strategy is two-fold: we first estimate interrupted time-series models on week-level data, then estimate random-effects panel models with random ZCTA intercepts on Zip Code Tabulation Area (ZCTA)-week level data to corroborate</w:t>
      </w:r>
      <w:r w:rsidR="00071FE5">
        <w:rPr>
          <w:sz w:val="24"/>
          <w:szCs w:val="24"/>
        </w:rPr>
        <w:t xml:space="preserve"> and extend</w:t>
      </w:r>
      <w:r>
        <w:rPr>
          <w:sz w:val="24"/>
          <w:szCs w:val="24"/>
        </w:rPr>
        <w:t xml:space="preserve"> the aggregate findings incorporating both within- and between-ZCTA variation. </w:t>
      </w:r>
      <w:r w:rsidR="00322A9A" w:rsidRPr="00F34070">
        <w:rPr>
          <w:color w:val="000000"/>
          <w:sz w:val="24"/>
          <w:szCs w:val="24"/>
        </w:rPr>
        <w:t xml:space="preserve">Interrupted time series designs compare the levels of outcomes after a treatment or intervention to the mean outcome level in the pre-intervention period. The pre-treatment trend is assumed to serve as the counterfactual should treatment not have occurred (i.e. the trend in </w:t>
      </w:r>
      <w:r w:rsidR="0037207C" w:rsidRPr="00F34070">
        <w:rPr>
          <w:color w:val="000000"/>
          <w:sz w:val="24"/>
          <w:szCs w:val="24"/>
        </w:rPr>
        <w:t>firearm injury incidence</w:t>
      </w:r>
      <w:r w:rsidR="00322A9A" w:rsidRPr="00F34070">
        <w:rPr>
          <w:color w:val="000000"/>
          <w:sz w:val="24"/>
          <w:szCs w:val="24"/>
        </w:rPr>
        <w:t xml:space="preserve"> in the counterfactual scenario where the police killing of Mr. Floyd did not occur). The design exclusively uses </w:t>
      </w:r>
      <w:r w:rsidR="00322A9A" w:rsidRPr="00F34070">
        <w:rPr>
          <w:i/>
          <w:iCs/>
          <w:color w:val="000000"/>
          <w:sz w:val="24"/>
          <w:szCs w:val="24"/>
        </w:rPr>
        <w:t>within-unit</w:t>
      </w:r>
      <w:r w:rsidR="00322A9A" w:rsidRPr="00F34070">
        <w:rPr>
          <w:color w:val="000000"/>
          <w:sz w:val="24"/>
          <w:szCs w:val="24"/>
        </w:rPr>
        <w:t xml:space="preserve"> over time variation, so time-stable confounders are uncorrelated with the time-varying treatment. However, the design is susceptible to time-varying confounders, which can vary alongside treatment timing, and we therefore include a suite of time-varying controls to strengthen our causal identification in the ITS design. Further, the design is susceptible to temporal autocorrelation in the series, and </w:t>
      </w:r>
      <w:r w:rsidR="0037207C" w:rsidRPr="0037207C">
        <w:rPr>
          <w:sz w:val="24"/>
          <w:szCs w:val="24"/>
        </w:rPr>
        <w:t xml:space="preserve">significant autocorrelation was detected at a lag of 1 in partial autocorrelation functions of the residuals, and therefore an </w:t>
      </w:r>
      <w:proofErr w:type="gramStart"/>
      <w:r w:rsidR="0037207C" w:rsidRPr="0037207C">
        <w:rPr>
          <w:sz w:val="24"/>
          <w:szCs w:val="24"/>
        </w:rPr>
        <w:t>AR(</w:t>
      </w:r>
      <w:proofErr w:type="gramEnd"/>
      <w:r w:rsidR="0037207C" w:rsidRPr="0037207C">
        <w:rPr>
          <w:sz w:val="24"/>
          <w:szCs w:val="24"/>
        </w:rPr>
        <w:t xml:space="preserve">1) component was added to the </w:t>
      </w:r>
      <w:r w:rsidR="0037207C">
        <w:rPr>
          <w:sz w:val="24"/>
          <w:szCs w:val="24"/>
        </w:rPr>
        <w:t xml:space="preserve">overall time series </w:t>
      </w:r>
      <w:r w:rsidR="0037207C" w:rsidRPr="0037207C">
        <w:rPr>
          <w:sz w:val="24"/>
          <w:szCs w:val="24"/>
        </w:rPr>
        <w:t xml:space="preserve">model to account for this serial dependence. </w:t>
      </w:r>
      <w:r w:rsidR="0037207C">
        <w:rPr>
          <w:color w:val="000000"/>
          <w:sz w:val="24"/>
          <w:szCs w:val="24"/>
        </w:rPr>
        <w:t xml:space="preserve">This </w:t>
      </w:r>
      <w:r w:rsidR="00322A9A" w:rsidRPr="00F34070">
        <w:rPr>
          <w:color w:val="000000"/>
          <w:sz w:val="24"/>
          <w:szCs w:val="24"/>
        </w:rPr>
        <w:t>effectively control</w:t>
      </w:r>
      <w:r w:rsidR="0037207C">
        <w:rPr>
          <w:color w:val="000000"/>
          <w:sz w:val="24"/>
          <w:szCs w:val="24"/>
        </w:rPr>
        <w:t>s</w:t>
      </w:r>
      <w:r w:rsidR="00322A9A" w:rsidRPr="00F34070">
        <w:rPr>
          <w:color w:val="000000"/>
          <w:sz w:val="24"/>
          <w:szCs w:val="24"/>
        </w:rPr>
        <w:t xml:space="preserve"> for the possibility of the focal event timing being confounded with recent changes in</w:t>
      </w:r>
      <w:r w:rsidR="0037207C">
        <w:rPr>
          <w:color w:val="000000"/>
          <w:sz w:val="24"/>
          <w:szCs w:val="24"/>
        </w:rPr>
        <w:t xml:space="preserve"> firearm injury incidence. We include a specification of the overall </w:t>
      </w:r>
      <w:proofErr w:type="gramStart"/>
      <w:r w:rsidR="0037207C">
        <w:rPr>
          <w:color w:val="000000"/>
          <w:sz w:val="24"/>
          <w:szCs w:val="24"/>
        </w:rPr>
        <w:t>AR(</w:t>
      </w:r>
      <w:proofErr w:type="gramEnd"/>
      <w:r w:rsidR="0037207C">
        <w:rPr>
          <w:color w:val="000000"/>
          <w:sz w:val="24"/>
          <w:szCs w:val="24"/>
        </w:rPr>
        <w:t xml:space="preserve">1) time series model both with </w:t>
      </w:r>
      <w:r w:rsidR="0037207C">
        <w:rPr>
          <w:color w:val="000000"/>
          <w:sz w:val="24"/>
          <w:szCs w:val="24"/>
        </w:rPr>
        <w:lastRenderedPageBreak/>
        <w:t>and without our indicators of police behavior, to examine whether the post-killing changes in firearm injury incidence are driven by changes in policing (i.e., the “</w:t>
      </w:r>
      <w:proofErr w:type="spellStart"/>
      <w:r w:rsidR="0037207C">
        <w:rPr>
          <w:color w:val="000000"/>
          <w:sz w:val="24"/>
          <w:szCs w:val="24"/>
        </w:rPr>
        <w:t>depolicing</w:t>
      </w:r>
      <w:proofErr w:type="spellEnd"/>
      <w:r w:rsidR="0037207C">
        <w:rPr>
          <w:color w:val="000000"/>
          <w:sz w:val="24"/>
          <w:szCs w:val="24"/>
        </w:rPr>
        <w:t>” argument).</w:t>
      </w:r>
      <w:r w:rsidR="00D552CA">
        <w:rPr>
          <w:color w:val="000000"/>
          <w:sz w:val="24"/>
          <w:szCs w:val="24"/>
        </w:rPr>
        <w:t xml:space="preserve"> Overall, the </w:t>
      </w:r>
      <w:proofErr w:type="gramStart"/>
      <w:r w:rsidR="00CB04BB">
        <w:rPr>
          <w:color w:val="000000"/>
          <w:sz w:val="24"/>
          <w:szCs w:val="24"/>
        </w:rPr>
        <w:t>AR(</w:t>
      </w:r>
      <w:proofErr w:type="gramEnd"/>
      <w:r w:rsidR="00CB04BB">
        <w:rPr>
          <w:color w:val="000000"/>
          <w:sz w:val="24"/>
          <w:szCs w:val="24"/>
        </w:rPr>
        <w:t xml:space="preserve">1) interrupted time series models describe how firearm injury incidence changed on average </w:t>
      </w:r>
      <w:r w:rsidR="00591D84">
        <w:rPr>
          <w:color w:val="000000"/>
          <w:sz w:val="24"/>
          <w:szCs w:val="24"/>
        </w:rPr>
        <w:t>across</w:t>
      </w:r>
      <w:r w:rsidR="00CB04BB">
        <w:rPr>
          <w:color w:val="000000"/>
          <w:sz w:val="24"/>
          <w:szCs w:val="24"/>
        </w:rPr>
        <w:t xml:space="preserve"> Minneapolis before and after the </w:t>
      </w:r>
      <w:r w:rsidR="0045216F">
        <w:rPr>
          <w:color w:val="000000"/>
          <w:sz w:val="24"/>
          <w:szCs w:val="24"/>
        </w:rPr>
        <w:t>police</w:t>
      </w:r>
      <w:r w:rsidR="00CB04BB">
        <w:rPr>
          <w:color w:val="000000"/>
          <w:sz w:val="24"/>
          <w:szCs w:val="24"/>
        </w:rPr>
        <w:t xml:space="preserve"> killing of Mr. Floyd.</w:t>
      </w:r>
      <w:r w:rsidR="0037207C">
        <w:rPr>
          <w:color w:val="000000"/>
          <w:sz w:val="24"/>
          <w:szCs w:val="24"/>
        </w:rPr>
        <w:t xml:space="preserve"> Our full </w:t>
      </w:r>
      <w:proofErr w:type="gramStart"/>
      <w:r w:rsidR="0037207C">
        <w:rPr>
          <w:color w:val="000000"/>
          <w:sz w:val="24"/>
          <w:szCs w:val="24"/>
        </w:rPr>
        <w:t>AR(</w:t>
      </w:r>
      <w:proofErr w:type="gramEnd"/>
      <w:r w:rsidR="0037207C">
        <w:rPr>
          <w:color w:val="000000"/>
          <w:sz w:val="24"/>
          <w:szCs w:val="24"/>
        </w:rPr>
        <w:t>1) specification is estimated via ordinary OLS in R and is formulated as follows:</w:t>
      </w:r>
    </w:p>
    <w:p w14:paraId="3F7BAC31" w14:textId="611B236E" w:rsidR="0037207C" w:rsidRDefault="00195C88" w:rsidP="00E15EC1">
      <w:pPr>
        <w:spacing w:line="480" w:lineRule="auto"/>
        <w:rPr>
          <w:color w:val="000000"/>
          <w:sz w:val="24"/>
          <w:szCs w:val="24"/>
        </w:rPr>
      </w:pPr>
      <w:r>
        <w:rPr>
          <w:noProof/>
        </w:rPr>
        <w:drawing>
          <wp:inline distT="0" distB="0" distL="0" distR="0" wp14:anchorId="692B1856" wp14:editId="0381CBE4">
            <wp:extent cx="5943600" cy="2749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955"/>
                    </a:xfrm>
                    <a:prstGeom prst="rect">
                      <a:avLst/>
                    </a:prstGeom>
                  </pic:spPr>
                </pic:pic>
              </a:graphicData>
            </a:graphic>
          </wp:inline>
        </w:drawing>
      </w:r>
    </w:p>
    <w:p w14:paraId="656C236C" w14:textId="51F48EB1" w:rsidR="0037207C" w:rsidRPr="00F0302D" w:rsidRDefault="00D552CA" w:rsidP="00E15EC1">
      <w:pPr>
        <w:spacing w:line="480" w:lineRule="auto"/>
        <w:rPr>
          <w:color w:val="000000"/>
          <w:sz w:val="24"/>
          <w:szCs w:val="24"/>
        </w:rPr>
      </w:pPr>
      <w:r>
        <w:rPr>
          <w:color w:val="000000"/>
          <w:sz w:val="24"/>
          <w:szCs w:val="24"/>
        </w:rPr>
        <w:t>With</w:t>
      </w:r>
      <w:r w:rsidR="00F0302D">
        <w:rPr>
          <w:color w:val="000000"/>
          <w:sz w:val="24"/>
          <w:szCs w:val="24"/>
        </w:rPr>
        <w:t xml:space="preserve"> </w:t>
      </w:r>
      <w:r w:rsidR="00F0302D">
        <w:rPr>
          <w:i/>
          <w:color w:val="000000"/>
          <w:sz w:val="24"/>
          <w:szCs w:val="24"/>
        </w:rPr>
        <w:t>β</w:t>
      </w:r>
      <w:r w:rsidR="00F0302D">
        <w:rPr>
          <w:i/>
          <w:color w:val="000000"/>
          <w:sz w:val="24"/>
          <w:szCs w:val="24"/>
          <w:vertAlign w:val="subscript"/>
        </w:rPr>
        <w:t xml:space="preserve">1 </w:t>
      </w:r>
      <w:r w:rsidR="00F0302D">
        <w:rPr>
          <w:color w:val="000000"/>
          <w:sz w:val="24"/>
          <w:szCs w:val="24"/>
        </w:rPr>
        <w:t>the linear pre-killing trend, β</w:t>
      </w:r>
      <w:r w:rsidR="00F0302D">
        <w:rPr>
          <w:i/>
          <w:color w:val="000000"/>
          <w:sz w:val="24"/>
          <w:szCs w:val="24"/>
          <w:vertAlign w:val="subscript"/>
        </w:rPr>
        <w:t xml:space="preserve">2 </w:t>
      </w:r>
      <w:r w:rsidR="00F0302D">
        <w:rPr>
          <w:color w:val="000000"/>
          <w:sz w:val="24"/>
          <w:szCs w:val="24"/>
        </w:rPr>
        <w:t xml:space="preserve">the discontinuity in the time series in the week of the police murder of Mr. Floyd, </w:t>
      </w:r>
      <w:r w:rsidR="00F0302D">
        <w:rPr>
          <w:i/>
          <w:color w:val="000000"/>
          <w:sz w:val="24"/>
          <w:szCs w:val="24"/>
        </w:rPr>
        <w:t>β</w:t>
      </w:r>
      <w:r w:rsidR="00F0302D">
        <w:rPr>
          <w:i/>
          <w:color w:val="000000"/>
          <w:sz w:val="24"/>
          <w:szCs w:val="24"/>
          <w:vertAlign w:val="subscript"/>
        </w:rPr>
        <w:t xml:space="preserve">3 </w:t>
      </w:r>
      <w:r w:rsidR="00F0302D">
        <w:rPr>
          <w:color w:val="000000"/>
          <w:sz w:val="24"/>
          <w:szCs w:val="24"/>
        </w:rPr>
        <w:t xml:space="preserve">captures the linear time trend post-killing. </w:t>
      </w:r>
      <w:proofErr w:type="spellStart"/>
      <w:r w:rsidR="00F0302D">
        <w:rPr>
          <w:b/>
          <w:color w:val="000000"/>
          <w:sz w:val="24"/>
          <w:szCs w:val="24"/>
        </w:rPr>
        <w:t>X</w:t>
      </w:r>
      <w:r w:rsidR="00F0302D">
        <w:rPr>
          <w:b/>
          <w:color w:val="000000"/>
          <w:sz w:val="24"/>
          <w:szCs w:val="24"/>
          <w:vertAlign w:val="subscript"/>
        </w:rPr>
        <w:t>t</w:t>
      </w:r>
      <w:proofErr w:type="spellEnd"/>
      <w:r w:rsidR="00F0302D">
        <w:rPr>
          <w:b/>
          <w:color w:val="000000"/>
          <w:sz w:val="24"/>
          <w:szCs w:val="24"/>
          <w:vertAlign w:val="subscript"/>
        </w:rPr>
        <w:t xml:space="preserve"> </w:t>
      </w:r>
      <w:r w:rsidR="00F0302D">
        <w:rPr>
          <w:color w:val="000000"/>
          <w:sz w:val="24"/>
          <w:szCs w:val="24"/>
        </w:rPr>
        <w:t>are the time-varying controls (seasonality, police behavior, and COVID-19 policy indicators), and ρ</w:t>
      </w:r>
      <w:r w:rsidR="00F0302D">
        <w:rPr>
          <w:color w:val="000000"/>
          <w:sz w:val="24"/>
          <w:szCs w:val="24"/>
          <w:vertAlign w:val="subscript"/>
        </w:rPr>
        <w:t>1</w:t>
      </w:r>
      <w:r w:rsidR="00F0302D">
        <w:rPr>
          <w:color w:val="000000"/>
          <w:sz w:val="24"/>
          <w:szCs w:val="24"/>
        </w:rPr>
        <w:t xml:space="preserve"> captures is the estimate of the </w:t>
      </w:r>
      <w:proofErr w:type="gramStart"/>
      <w:r w:rsidR="00F0302D">
        <w:rPr>
          <w:color w:val="000000"/>
          <w:sz w:val="24"/>
          <w:szCs w:val="24"/>
        </w:rPr>
        <w:t>AR(</w:t>
      </w:r>
      <w:proofErr w:type="gramEnd"/>
      <w:r w:rsidR="00F0302D">
        <w:rPr>
          <w:color w:val="000000"/>
          <w:sz w:val="24"/>
          <w:szCs w:val="24"/>
        </w:rPr>
        <w:t xml:space="preserve">1) term. </w:t>
      </w:r>
    </w:p>
    <w:p w14:paraId="43AEEB3C" w14:textId="2A4A7BD4" w:rsidR="0037207C" w:rsidRDefault="00322A9A" w:rsidP="00E15EC1">
      <w:pPr>
        <w:spacing w:line="480" w:lineRule="auto"/>
        <w:rPr>
          <w:sz w:val="24"/>
          <w:szCs w:val="24"/>
        </w:rPr>
      </w:pPr>
      <w:r w:rsidRPr="00D661D1">
        <w:rPr>
          <w:color w:val="000000"/>
          <w:sz w:val="24"/>
          <w:szCs w:val="24"/>
        </w:rPr>
        <w:t xml:space="preserve"> </w:t>
      </w:r>
    </w:p>
    <w:p w14:paraId="6EB6F2A8" w14:textId="56EBF1B8" w:rsidR="001D1676" w:rsidRDefault="0037207C" w:rsidP="00E15EC1">
      <w:pPr>
        <w:spacing w:line="480" w:lineRule="auto"/>
        <w:rPr>
          <w:sz w:val="24"/>
          <w:szCs w:val="24"/>
        </w:rPr>
      </w:pPr>
      <w:r>
        <w:rPr>
          <w:sz w:val="24"/>
          <w:szCs w:val="24"/>
        </w:rPr>
        <w:t>Subsequently</w:t>
      </w:r>
      <w:proofErr w:type="gramStart"/>
      <w:r>
        <w:rPr>
          <w:sz w:val="24"/>
          <w:szCs w:val="24"/>
        </w:rPr>
        <w:t xml:space="preserve">, </w:t>
      </w:r>
      <w:r w:rsidR="00131FE6">
        <w:rPr>
          <w:sz w:val="24"/>
          <w:szCs w:val="24"/>
        </w:rPr>
        <w:t>,</w:t>
      </w:r>
      <w:proofErr w:type="gramEnd"/>
      <w:r w:rsidR="00131FE6">
        <w:rPr>
          <w:sz w:val="24"/>
          <w:szCs w:val="24"/>
        </w:rPr>
        <w:t xml:space="preserve"> we estimate a random-effects model</w:t>
      </w:r>
      <w:r w:rsidR="001D1676">
        <w:rPr>
          <w:sz w:val="24"/>
          <w:szCs w:val="24"/>
        </w:rPr>
        <w:t xml:space="preserve"> </w:t>
      </w:r>
      <w:r w:rsidR="00CB04BB">
        <w:rPr>
          <w:sz w:val="24"/>
          <w:szCs w:val="24"/>
        </w:rPr>
        <w:t xml:space="preserve">on ZCTA-week panel data </w:t>
      </w:r>
      <w:r w:rsidR="001D1676">
        <w:rPr>
          <w:sz w:val="24"/>
          <w:szCs w:val="24"/>
        </w:rPr>
        <w:t xml:space="preserve">to corroborate and extend the findings of the overall Minneapolis AR(1) </w:t>
      </w:r>
      <w:r w:rsidR="00CB04BB">
        <w:rPr>
          <w:sz w:val="24"/>
          <w:szCs w:val="24"/>
        </w:rPr>
        <w:t xml:space="preserve">interrupted </w:t>
      </w:r>
      <w:r w:rsidR="001D1676">
        <w:rPr>
          <w:sz w:val="24"/>
          <w:szCs w:val="24"/>
        </w:rPr>
        <w:t>time series model</w:t>
      </w:r>
      <w:r w:rsidR="00CB04BB">
        <w:rPr>
          <w:sz w:val="24"/>
          <w:szCs w:val="24"/>
        </w:rPr>
        <w:t>s</w:t>
      </w:r>
      <w:r w:rsidR="001D1676">
        <w:rPr>
          <w:sz w:val="24"/>
          <w:szCs w:val="24"/>
        </w:rPr>
        <w:t xml:space="preserve"> by using </w:t>
      </w:r>
      <w:r w:rsidR="001D1676">
        <w:rPr>
          <w:i/>
          <w:sz w:val="24"/>
          <w:szCs w:val="24"/>
        </w:rPr>
        <w:t xml:space="preserve">within ZCTA </w:t>
      </w:r>
      <w:r w:rsidR="001D1676">
        <w:rPr>
          <w:sz w:val="24"/>
          <w:szCs w:val="24"/>
        </w:rPr>
        <w:t xml:space="preserve">comparisons. </w:t>
      </w:r>
      <w:r w:rsidR="00CB04BB">
        <w:rPr>
          <w:sz w:val="24"/>
          <w:szCs w:val="24"/>
        </w:rPr>
        <w:t>T</w:t>
      </w:r>
      <w:r w:rsidR="001D1676">
        <w:rPr>
          <w:sz w:val="24"/>
          <w:szCs w:val="24"/>
        </w:rPr>
        <w:t>he panel structure of the data allows us to examine the spatial heterogeneity of the police killing on firearm injury incidence across ZCTAs.</w:t>
      </w:r>
      <w:r w:rsidR="00CB04BB">
        <w:rPr>
          <w:sz w:val="24"/>
          <w:szCs w:val="24"/>
        </w:rPr>
        <w:t xml:space="preserve"> In other words, these models allow for the examination of how the difference in firearm injury incidence p</w:t>
      </w:r>
      <w:r w:rsidR="003F3D8F">
        <w:rPr>
          <w:sz w:val="24"/>
          <w:szCs w:val="24"/>
        </w:rPr>
        <w:t>re</w:t>
      </w:r>
      <w:r w:rsidR="00CB04BB">
        <w:rPr>
          <w:sz w:val="24"/>
          <w:szCs w:val="24"/>
        </w:rPr>
        <w:t>-post was heterogeneous across space in Minneapolis.</w:t>
      </w:r>
      <w:r w:rsidR="001D1676">
        <w:rPr>
          <w:sz w:val="24"/>
          <w:szCs w:val="24"/>
        </w:rPr>
        <w:t xml:space="preserve"> </w:t>
      </w:r>
      <w:r w:rsidR="00CB04BB">
        <w:rPr>
          <w:sz w:val="24"/>
          <w:szCs w:val="24"/>
        </w:rPr>
        <w:t>To test this hypothesis, we</w:t>
      </w:r>
      <w:r w:rsidR="001D1676">
        <w:rPr>
          <w:sz w:val="24"/>
          <w:szCs w:val="24"/>
        </w:rPr>
        <w:t xml:space="preserve"> include a subsequent RE specification </w:t>
      </w:r>
      <w:r w:rsidR="00131FE6">
        <w:rPr>
          <w:sz w:val="24"/>
          <w:szCs w:val="24"/>
        </w:rPr>
        <w:t>with a cross-level interaction between the post-killing indicator and percent Black to examine the spatial heterogeneity in the post-killing effect across communities and to assess the moderating influence of structural racism  on the effect of the police killing (see also Figure 2).</w:t>
      </w:r>
      <w:r w:rsidR="00CA4A66">
        <w:rPr>
          <w:sz w:val="24"/>
          <w:szCs w:val="24"/>
          <w:vertAlign w:val="superscript"/>
        </w:rPr>
        <w:t>2</w:t>
      </w:r>
      <w:r w:rsidR="00580E02">
        <w:rPr>
          <w:sz w:val="24"/>
          <w:szCs w:val="24"/>
          <w:vertAlign w:val="superscript"/>
        </w:rPr>
        <w:t>2</w:t>
      </w:r>
      <w:r w:rsidR="00CA4A66">
        <w:rPr>
          <w:sz w:val="24"/>
          <w:szCs w:val="24"/>
          <w:vertAlign w:val="superscript"/>
        </w:rPr>
        <w:t>,2</w:t>
      </w:r>
      <w:r w:rsidR="00580E02">
        <w:rPr>
          <w:sz w:val="24"/>
          <w:szCs w:val="24"/>
          <w:vertAlign w:val="superscript"/>
        </w:rPr>
        <w:t>3</w:t>
      </w:r>
      <w:r w:rsidR="00131FE6">
        <w:rPr>
          <w:sz w:val="24"/>
          <w:szCs w:val="24"/>
        </w:rPr>
        <w:t xml:space="preserve"> </w:t>
      </w:r>
      <w:r w:rsidR="001D1676">
        <w:rPr>
          <w:sz w:val="24"/>
          <w:szCs w:val="24"/>
        </w:rPr>
        <w:t xml:space="preserve">Our </w:t>
      </w:r>
      <w:r w:rsidR="00D661D1">
        <w:rPr>
          <w:sz w:val="24"/>
          <w:szCs w:val="24"/>
        </w:rPr>
        <w:t>base</w:t>
      </w:r>
      <w:r w:rsidR="001D1676">
        <w:rPr>
          <w:sz w:val="24"/>
          <w:szCs w:val="24"/>
        </w:rPr>
        <w:t xml:space="preserve"> RE specification is estimated via restricted maximum likelihood in the ‘lme4’ package in the R statistical computing environment and is formulated as follows:</w:t>
      </w:r>
    </w:p>
    <w:p w14:paraId="2BB73F94" w14:textId="3E8C08C5" w:rsidR="00D552CA" w:rsidRDefault="00D661D1" w:rsidP="00E15EC1">
      <w:pPr>
        <w:spacing w:line="480" w:lineRule="auto"/>
        <w:rPr>
          <w:sz w:val="24"/>
          <w:szCs w:val="24"/>
        </w:rPr>
      </w:pPr>
      <w:r>
        <w:rPr>
          <w:noProof/>
        </w:rPr>
        <w:drawing>
          <wp:inline distT="0" distB="0" distL="0" distR="0" wp14:anchorId="1D39435D" wp14:editId="38D9F970">
            <wp:extent cx="5876925" cy="6096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609600"/>
                    </a:xfrm>
                    <a:prstGeom prst="rect">
                      <a:avLst/>
                    </a:prstGeom>
                  </pic:spPr>
                </pic:pic>
              </a:graphicData>
            </a:graphic>
          </wp:inline>
        </w:drawing>
      </w:r>
    </w:p>
    <w:p w14:paraId="6EC56189" w14:textId="74B10EA4" w:rsidR="00131FE6" w:rsidRDefault="00D661D1" w:rsidP="00E15EC1">
      <w:pPr>
        <w:spacing w:line="480" w:lineRule="auto"/>
        <w:rPr>
          <w:sz w:val="24"/>
          <w:szCs w:val="24"/>
        </w:rPr>
      </w:pPr>
      <w:r>
        <w:rPr>
          <w:color w:val="000000"/>
          <w:sz w:val="24"/>
          <w:szCs w:val="24"/>
        </w:rPr>
        <w:lastRenderedPageBreak/>
        <w:t xml:space="preserve">With </w:t>
      </w:r>
      <w:r>
        <w:rPr>
          <w:i/>
          <w:color w:val="000000"/>
          <w:sz w:val="24"/>
          <w:szCs w:val="24"/>
        </w:rPr>
        <w:t>β</w:t>
      </w:r>
      <w:r>
        <w:rPr>
          <w:i/>
          <w:color w:val="000000"/>
          <w:sz w:val="24"/>
          <w:szCs w:val="24"/>
          <w:vertAlign w:val="subscript"/>
        </w:rPr>
        <w:t xml:space="preserve">1 </w:t>
      </w:r>
      <w:r>
        <w:rPr>
          <w:color w:val="000000"/>
          <w:sz w:val="24"/>
          <w:szCs w:val="24"/>
        </w:rPr>
        <w:t>the linear pre-killing trend, β</w:t>
      </w:r>
      <w:r>
        <w:rPr>
          <w:i/>
          <w:color w:val="000000"/>
          <w:sz w:val="24"/>
          <w:szCs w:val="24"/>
          <w:vertAlign w:val="subscript"/>
        </w:rPr>
        <w:t xml:space="preserve">2 </w:t>
      </w:r>
      <w:r>
        <w:rPr>
          <w:color w:val="000000"/>
          <w:sz w:val="24"/>
          <w:szCs w:val="24"/>
        </w:rPr>
        <w:t xml:space="preserve">the discontinuity in the time series in the week of the police murder of Mr. Floyd, </w:t>
      </w:r>
      <w:r>
        <w:rPr>
          <w:i/>
          <w:color w:val="000000"/>
          <w:sz w:val="24"/>
          <w:szCs w:val="24"/>
        </w:rPr>
        <w:t>β</w:t>
      </w:r>
      <w:r>
        <w:rPr>
          <w:i/>
          <w:color w:val="000000"/>
          <w:sz w:val="24"/>
          <w:szCs w:val="24"/>
          <w:vertAlign w:val="subscript"/>
        </w:rPr>
        <w:t xml:space="preserve">3 </w:t>
      </w:r>
      <w:r>
        <w:rPr>
          <w:color w:val="000000"/>
          <w:sz w:val="24"/>
          <w:szCs w:val="24"/>
        </w:rPr>
        <w:t xml:space="preserve">captures the linear time trend post-killing. </w:t>
      </w:r>
      <w:proofErr w:type="spellStart"/>
      <w:r>
        <w:rPr>
          <w:b/>
          <w:color w:val="000000"/>
          <w:sz w:val="24"/>
          <w:szCs w:val="24"/>
        </w:rPr>
        <w:t>X</w:t>
      </w:r>
      <w:r>
        <w:rPr>
          <w:b/>
          <w:color w:val="000000"/>
          <w:sz w:val="24"/>
          <w:szCs w:val="24"/>
          <w:vertAlign w:val="subscript"/>
        </w:rPr>
        <w:t>ti</w:t>
      </w:r>
      <w:proofErr w:type="spellEnd"/>
      <w:r>
        <w:rPr>
          <w:b/>
          <w:color w:val="000000"/>
          <w:sz w:val="24"/>
          <w:szCs w:val="24"/>
          <w:vertAlign w:val="subscript"/>
        </w:rPr>
        <w:t xml:space="preserve"> </w:t>
      </w:r>
      <w:r>
        <w:rPr>
          <w:color w:val="000000"/>
          <w:sz w:val="24"/>
          <w:szCs w:val="24"/>
        </w:rPr>
        <w:t xml:space="preserve">are the time-varying controls indexed by ZCTA (seasonality, police behavior, and COVID-19 policy indicators), and </w:t>
      </w:r>
      <w:r>
        <w:rPr>
          <w:i/>
          <w:color w:val="000000"/>
          <w:sz w:val="24"/>
          <w:szCs w:val="24"/>
        </w:rPr>
        <w:t>β</w:t>
      </w:r>
      <w:r>
        <w:rPr>
          <w:i/>
          <w:color w:val="000000"/>
          <w:sz w:val="24"/>
          <w:szCs w:val="24"/>
          <w:vertAlign w:val="subscript"/>
        </w:rPr>
        <w:t xml:space="preserve">0i </w:t>
      </w:r>
      <w:r w:rsidRPr="00D661D1">
        <w:rPr>
          <w:color w:val="000000"/>
          <w:sz w:val="24"/>
          <w:szCs w:val="24"/>
        </w:rPr>
        <w:t>represents the</w:t>
      </w:r>
      <w:r>
        <w:rPr>
          <w:i/>
          <w:color w:val="000000"/>
          <w:sz w:val="24"/>
          <w:szCs w:val="24"/>
        </w:rPr>
        <w:t xml:space="preserve"> </w:t>
      </w:r>
      <w:r>
        <w:rPr>
          <w:color w:val="000000"/>
          <w:sz w:val="24"/>
          <w:szCs w:val="24"/>
        </w:rPr>
        <w:t xml:space="preserve">random intercept of each ZCTA. </w:t>
      </w:r>
      <w:r w:rsidR="00131FE6">
        <w:rPr>
          <w:sz w:val="24"/>
          <w:szCs w:val="24"/>
        </w:rPr>
        <w:t>All data and code for data manipulation, merging, and analysis, apart from the restricted MHA data, are available in an online GitHub repository.</w:t>
      </w:r>
    </w:p>
    <w:p w14:paraId="253BBE15" w14:textId="77777777" w:rsidR="00131FE6" w:rsidRDefault="00131FE6" w:rsidP="00E15EC1">
      <w:pPr>
        <w:spacing w:line="480" w:lineRule="auto"/>
        <w:rPr>
          <w:sz w:val="24"/>
          <w:szCs w:val="24"/>
        </w:rPr>
      </w:pPr>
    </w:p>
    <w:p w14:paraId="63A9DB4E" w14:textId="1FDBD47F" w:rsidR="00131FE6" w:rsidRDefault="00131FE6" w:rsidP="00E15EC1">
      <w:pPr>
        <w:spacing w:line="480" w:lineRule="auto"/>
        <w:rPr>
          <w:b/>
          <w:sz w:val="24"/>
          <w:szCs w:val="24"/>
        </w:rPr>
      </w:pPr>
      <w:r>
        <w:rPr>
          <w:b/>
          <w:sz w:val="24"/>
          <w:szCs w:val="24"/>
        </w:rPr>
        <w:t>Results</w:t>
      </w:r>
    </w:p>
    <w:p w14:paraId="064F33DA" w14:textId="77777777" w:rsidR="00131FE6" w:rsidRDefault="00131FE6" w:rsidP="00E15EC1">
      <w:pPr>
        <w:spacing w:line="480" w:lineRule="auto"/>
        <w:rPr>
          <w:b/>
          <w:i/>
          <w:sz w:val="24"/>
          <w:szCs w:val="24"/>
        </w:rPr>
      </w:pPr>
      <w:r>
        <w:rPr>
          <w:b/>
          <w:i/>
          <w:sz w:val="24"/>
          <w:szCs w:val="24"/>
        </w:rPr>
        <w:t xml:space="preserve">Temporal Pattern of Firearm Assault Injuries </w:t>
      </w:r>
    </w:p>
    <w:p w14:paraId="2784F6FB" w14:textId="025A5BE9" w:rsidR="00131FE6" w:rsidRDefault="00131FE6" w:rsidP="00E15EC1">
      <w:pPr>
        <w:spacing w:line="480" w:lineRule="auto"/>
        <w:rPr>
          <w:sz w:val="24"/>
          <w:szCs w:val="24"/>
        </w:rPr>
      </w:pPr>
      <w:r>
        <w:rPr>
          <w:sz w:val="24"/>
          <w:szCs w:val="24"/>
        </w:rPr>
        <w:t xml:space="preserve">Figure 1 displays the weekly incidence of gun assault injuries from hospitals in Minneapolis from 2016-2020. We observe a sharp increase in the firearm assault injury rate from about </w:t>
      </w:r>
      <w:r w:rsidR="00D11454">
        <w:rPr>
          <w:sz w:val="24"/>
          <w:szCs w:val="24"/>
        </w:rPr>
        <w:t>.6</w:t>
      </w:r>
      <w:r>
        <w:rPr>
          <w:sz w:val="24"/>
          <w:szCs w:val="24"/>
        </w:rPr>
        <w:t xml:space="preserve"> per 1,000 residents to a peak of </w:t>
      </w:r>
      <w:r w:rsidR="00D11454">
        <w:rPr>
          <w:sz w:val="24"/>
          <w:szCs w:val="24"/>
        </w:rPr>
        <w:t>4.4</w:t>
      </w:r>
      <w:r>
        <w:rPr>
          <w:sz w:val="24"/>
          <w:szCs w:val="24"/>
        </w:rPr>
        <w:t xml:space="preserve"> per 1,000 residents after the police killing of George Floyd, </w:t>
      </w:r>
      <w:r w:rsidR="00D11454">
        <w:rPr>
          <w:sz w:val="24"/>
          <w:szCs w:val="24"/>
        </w:rPr>
        <w:t>over</w:t>
      </w:r>
      <w:r>
        <w:rPr>
          <w:sz w:val="24"/>
          <w:szCs w:val="24"/>
        </w:rPr>
        <w:t xml:space="preserve"> a seven-fold increase. After an initial spike, the rate then fell to levels more consistent with the pre-killing period. </w:t>
      </w:r>
    </w:p>
    <w:p w14:paraId="3303CB48" w14:textId="59106CBA" w:rsidR="00131FE6" w:rsidRDefault="00C024B4" w:rsidP="00E15EC1">
      <w:pPr>
        <w:spacing w:line="480" w:lineRule="auto"/>
        <w:rPr>
          <w:sz w:val="24"/>
          <w:szCs w:val="24"/>
        </w:rPr>
      </w:pPr>
      <w:r w:rsidRPr="00C024B4">
        <w:rPr>
          <w:noProof/>
        </w:rPr>
        <w:drawing>
          <wp:inline distT="0" distB="0" distL="0" distR="0" wp14:anchorId="6627F1F6" wp14:editId="7C2614EA">
            <wp:extent cx="5605639" cy="3459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725" cy="3462619"/>
                    </a:xfrm>
                    <a:prstGeom prst="rect">
                      <a:avLst/>
                    </a:prstGeom>
                  </pic:spPr>
                </pic:pic>
              </a:graphicData>
            </a:graphic>
          </wp:inline>
        </w:drawing>
      </w:r>
    </w:p>
    <w:p w14:paraId="45D476CC" w14:textId="29A22928" w:rsidR="00131FE6" w:rsidRDefault="00131FE6" w:rsidP="00E15EC1">
      <w:pPr>
        <w:spacing w:line="480" w:lineRule="auto"/>
        <w:rPr>
          <w:b/>
          <w:sz w:val="24"/>
          <w:szCs w:val="24"/>
        </w:rPr>
      </w:pPr>
    </w:p>
    <w:p w14:paraId="02DE5A5D" w14:textId="77777777" w:rsidR="00131FE6" w:rsidRDefault="00131FE6" w:rsidP="00E15EC1">
      <w:pPr>
        <w:spacing w:line="480" w:lineRule="auto"/>
        <w:rPr>
          <w:sz w:val="24"/>
          <w:szCs w:val="24"/>
        </w:rPr>
      </w:pPr>
      <w:r>
        <w:rPr>
          <w:b/>
          <w:i/>
          <w:sz w:val="24"/>
          <w:szCs w:val="24"/>
        </w:rPr>
        <w:t>Spatiotemporal Pattern of Firearm Assault Injuries</w:t>
      </w:r>
    </w:p>
    <w:p w14:paraId="747E99B9" w14:textId="54D5D65C" w:rsidR="00131FE6" w:rsidRDefault="00131FE6" w:rsidP="00E15EC1">
      <w:pPr>
        <w:spacing w:line="480" w:lineRule="auto"/>
        <w:rPr>
          <w:sz w:val="24"/>
          <w:szCs w:val="24"/>
        </w:rPr>
      </w:pPr>
      <w:r>
        <w:rPr>
          <w:sz w:val="24"/>
          <w:szCs w:val="24"/>
        </w:rPr>
        <w:t xml:space="preserve">After describing the temporal pattern in Figure 1, we next disaggregate the weekly data to local Zip Code Tabulation Areas (ZCTAs) to analyze the spatiotemporal variation in the rates of firearm assault. Figure 2 displays the firearm rates by Zip Code Tabulation Areas and period. </w:t>
      </w:r>
      <w:r w:rsidR="005E3E3C">
        <w:rPr>
          <w:sz w:val="24"/>
          <w:szCs w:val="24"/>
        </w:rPr>
        <w:t>In the Pre-Killing period (first panel of Figure 2)</w:t>
      </w:r>
      <w:r w:rsidR="002C5C32">
        <w:rPr>
          <w:sz w:val="24"/>
          <w:szCs w:val="24"/>
        </w:rPr>
        <w:t>, the ZCTAs do</w:t>
      </w:r>
      <w:r w:rsidR="001033CE">
        <w:rPr>
          <w:sz w:val="24"/>
          <w:szCs w:val="24"/>
        </w:rPr>
        <w:t xml:space="preserve"> exhibit a</w:t>
      </w:r>
      <w:r w:rsidR="002C5C32">
        <w:rPr>
          <w:sz w:val="24"/>
          <w:szCs w:val="24"/>
        </w:rPr>
        <w:t xml:space="preserve"> spatial pattern, with the average ZCTA having a pre-killing firearm assault injury rate of .0</w:t>
      </w:r>
      <w:r w:rsidR="001033CE">
        <w:rPr>
          <w:sz w:val="24"/>
          <w:szCs w:val="24"/>
        </w:rPr>
        <w:t>67</w:t>
      </w:r>
      <w:r w:rsidR="002C5C32">
        <w:rPr>
          <w:sz w:val="24"/>
          <w:szCs w:val="24"/>
        </w:rPr>
        <w:t xml:space="preserve"> per 100,000</w:t>
      </w:r>
      <w:r w:rsidR="001033CE">
        <w:rPr>
          <w:sz w:val="24"/>
          <w:szCs w:val="24"/>
        </w:rPr>
        <w:t xml:space="preserve">, but with the rates ranging from </w:t>
      </w:r>
      <w:r w:rsidR="002C5C32">
        <w:rPr>
          <w:sz w:val="24"/>
          <w:szCs w:val="24"/>
        </w:rPr>
        <w:t>0</w:t>
      </w:r>
      <w:r w:rsidR="001033CE">
        <w:rPr>
          <w:sz w:val="24"/>
          <w:szCs w:val="24"/>
        </w:rPr>
        <w:t xml:space="preserve"> to 3.16</w:t>
      </w:r>
      <w:r w:rsidR="002C5C32">
        <w:rPr>
          <w:sz w:val="24"/>
          <w:szCs w:val="24"/>
        </w:rPr>
        <w:t xml:space="preserve"> per 100,000. </w:t>
      </w:r>
      <w:r>
        <w:rPr>
          <w:sz w:val="24"/>
          <w:szCs w:val="24"/>
        </w:rPr>
        <w:t xml:space="preserve">The temporal pattern apparent in Figure 1 emerges, but only for certain ZCTAs. Specifically, areas already marked by higher gun violence in the pre-treatment period experienced greater change across the time periods as compared to ZCTAs with very low firearm assault incidence. The area surrounding George Floyd Square experienced an increase in firearm assault injuries in the three months following </w:t>
      </w:r>
      <w:r w:rsidR="00071FE5">
        <w:rPr>
          <w:sz w:val="24"/>
          <w:szCs w:val="24"/>
        </w:rPr>
        <w:t>Mr. Floyd’s</w:t>
      </w:r>
      <w:r>
        <w:rPr>
          <w:sz w:val="24"/>
          <w:szCs w:val="24"/>
        </w:rPr>
        <w:t xml:space="preserve"> death, but the red area representing the greatest spike is North Minneapolis, a historically Black community and a longstanding site of resistance to police violence and racial injustice. This includes the area of civil unrest on Plymouth Avenue in 1967, in which residents protested against maltreatment by police and local business owners</w:t>
      </w:r>
      <w:r w:rsidR="00A07063">
        <w:rPr>
          <w:sz w:val="24"/>
          <w:szCs w:val="24"/>
        </w:rPr>
        <w:t>.</w:t>
      </w:r>
      <w:r w:rsidR="00CA4A66">
        <w:rPr>
          <w:sz w:val="24"/>
          <w:szCs w:val="24"/>
          <w:vertAlign w:val="superscript"/>
        </w:rPr>
        <w:t>2</w:t>
      </w:r>
      <w:r w:rsidR="00580E02">
        <w:rPr>
          <w:sz w:val="24"/>
          <w:szCs w:val="24"/>
          <w:vertAlign w:val="superscript"/>
        </w:rPr>
        <w:t>4</w:t>
      </w:r>
    </w:p>
    <w:p w14:paraId="2DCD2F02" w14:textId="05B7C95E" w:rsidR="00B93DCB" w:rsidRDefault="009F787C" w:rsidP="00F731A7">
      <w:pPr>
        <w:spacing w:line="480" w:lineRule="auto"/>
        <w:jc w:val="center"/>
        <w:rPr>
          <w:sz w:val="24"/>
          <w:szCs w:val="24"/>
        </w:rPr>
      </w:pPr>
      <w:r w:rsidRPr="009F787C">
        <w:rPr>
          <w:noProof/>
        </w:rPr>
        <w:lastRenderedPageBreak/>
        <w:drawing>
          <wp:inline distT="0" distB="0" distL="0" distR="0" wp14:anchorId="76B4C541" wp14:editId="100051F7">
            <wp:extent cx="5334462" cy="3292125"/>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167A2958" w14:textId="77777777" w:rsidR="00131FE6" w:rsidRDefault="00131FE6" w:rsidP="00E15EC1">
      <w:pPr>
        <w:spacing w:line="480" w:lineRule="auto"/>
        <w:rPr>
          <w:b/>
          <w:i/>
          <w:sz w:val="24"/>
          <w:szCs w:val="24"/>
        </w:rPr>
      </w:pPr>
      <w:r>
        <w:rPr>
          <w:b/>
          <w:i/>
          <w:sz w:val="24"/>
          <w:szCs w:val="24"/>
        </w:rPr>
        <w:t xml:space="preserve">Interrupted Time Series Models </w:t>
      </w:r>
    </w:p>
    <w:p w14:paraId="6790D7A7" w14:textId="0BD968D2" w:rsidR="00131FE6" w:rsidRDefault="00131FE6" w:rsidP="00E15EC1">
      <w:pPr>
        <w:spacing w:line="480" w:lineRule="auto"/>
        <w:rPr>
          <w:sz w:val="24"/>
          <w:szCs w:val="24"/>
        </w:rPr>
      </w:pPr>
      <w:r>
        <w:rPr>
          <w:sz w:val="24"/>
          <w:szCs w:val="24"/>
        </w:rPr>
        <w:t xml:space="preserve">Table </w:t>
      </w:r>
      <w:r w:rsidR="002C5C32">
        <w:rPr>
          <w:sz w:val="24"/>
          <w:szCs w:val="24"/>
        </w:rPr>
        <w:t>2</w:t>
      </w:r>
      <w:r>
        <w:rPr>
          <w:sz w:val="24"/>
          <w:szCs w:val="24"/>
        </w:rPr>
        <w:t xml:space="preserve"> presents interrupted time series models of the firearm assault injury rate in Minneapolis from 2016-2020. Each model includes </w:t>
      </w:r>
      <w:r w:rsidR="002C5C32">
        <w:rPr>
          <w:sz w:val="24"/>
          <w:szCs w:val="24"/>
        </w:rPr>
        <w:t>the interrupted time series time indicators</w:t>
      </w:r>
      <w:r>
        <w:rPr>
          <w:sz w:val="24"/>
          <w:szCs w:val="24"/>
        </w:rPr>
        <w:t>, as well as controls for seasonality.</w:t>
      </w:r>
      <w:r w:rsidR="002C5C32">
        <w:rPr>
          <w:sz w:val="24"/>
          <w:szCs w:val="24"/>
        </w:rPr>
        <w:t xml:space="preserve"> Models 2, 3, and 5</w:t>
      </w:r>
      <w:r>
        <w:rPr>
          <w:sz w:val="24"/>
          <w:szCs w:val="24"/>
        </w:rPr>
        <w:t xml:space="preserve"> </w:t>
      </w:r>
      <w:r w:rsidR="002C5C32">
        <w:rPr>
          <w:sz w:val="24"/>
          <w:szCs w:val="24"/>
        </w:rPr>
        <w:t xml:space="preserve">introduce the measures of police behavior. </w:t>
      </w:r>
      <w:r>
        <w:rPr>
          <w:sz w:val="24"/>
          <w:szCs w:val="24"/>
        </w:rPr>
        <w:t xml:space="preserve">The seasonality measures account for the </w:t>
      </w:r>
      <w:r>
        <w:rPr>
          <w:i/>
          <w:sz w:val="24"/>
          <w:szCs w:val="24"/>
        </w:rPr>
        <w:t>expected</w:t>
      </w:r>
      <w:r>
        <w:rPr>
          <w:sz w:val="24"/>
          <w:szCs w:val="24"/>
        </w:rPr>
        <w:t xml:space="preserve"> seasonal change in gun assault injuries, and the measures of MPD police activity account for changes in police behavior in the post-killing periods</w:t>
      </w:r>
      <w:r w:rsidR="002C5C32">
        <w:rPr>
          <w:sz w:val="24"/>
          <w:szCs w:val="24"/>
        </w:rPr>
        <w:t xml:space="preserve"> and allow us to assess the extent to which “de-policing” accounted for the discontinuous change in firearm assault injury incidence</w:t>
      </w:r>
      <w:r>
        <w:rPr>
          <w:sz w:val="24"/>
          <w:szCs w:val="24"/>
        </w:rPr>
        <w:t>.  Model</w:t>
      </w:r>
      <w:r w:rsidR="003907A6">
        <w:rPr>
          <w:sz w:val="24"/>
          <w:szCs w:val="24"/>
        </w:rPr>
        <w:t>s 3,4 and</w:t>
      </w:r>
      <w:r>
        <w:rPr>
          <w:sz w:val="24"/>
          <w:szCs w:val="24"/>
        </w:rPr>
        <w:t xml:space="preserve"> </w:t>
      </w:r>
      <w:r w:rsidR="003907A6">
        <w:rPr>
          <w:sz w:val="24"/>
          <w:szCs w:val="24"/>
        </w:rPr>
        <w:t>5</w:t>
      </w:r>
      <w:r>
        <w:rPr>
          <w:sz w:val="24"/>
          <w:szCs w:val="24"/>
        </w:rPr>
        <w:t xml:space="preserve"> </w:t>
      </w:r>
      <w:r w:rsidR="003907A6">
        <w:rPr>
          <w:sz w:val="24"/>
          <w:szCs w:val="24"/>
        </w:rPr>
        <w:t>are</w:t>
      </w:r>
      <w:r>
        <w:rPr>
          <w:sz w:val="24"/>
          <w:szCs w:val="24"/>
        </w:rPr>
        <w:t xml:space="preserve"> estimated on disaggregated weekly Zip Code Tabulation Area data, and include ZCTA </w:t>
      </w:r>
      <w:r w:rsidR="00CA4A66">
        <w:rPr>
          <w:sz w:val="24"/>
          <w:szCs w:val="24"/>
        </w:rPr>
        <w:t>random effects</w:t>
      </w:r>
      <w:r>
        <w:rPr>
          <w:sz w:val="24"/>
          <w:szCs w:val="24"/>
        </w:rPr>
        <w:t xml:space="preserve"> to account for the clustered data within ZCTAs across time. Controlling for seasonal expectations, Model 1 indicates that the rate of firearm assault injuries rose in the three months after the killing (labeled Post-Killing in the table), by an average of </w:t>
      </w:r>
      <w:r w:rsidR="003907A6">
        <w:rPr>
          <w:sz w:val="24"/>
          <w:szCs w:val="24"/>
        </w:rPr>
        <w:t>1.78</w:t>
      </w:r>
      <w:r>
        <w:rPr>
          <w:sz w:val="24"/>
          <w:szCs w:val="24"/>
        </w:rPr>
        <w:t xml:space="preserve"> firearm assault injuries per 1</w:t>
      </w:r>
      <w:r w:rsidR="003907A6">
        <w:rPr>
          <w:sz w:val="24"/>
          <w:szCs w:val="24"/>
        </w:rPr>
        <w:t>00</w:t>
      </w:r>
      <w:r>
        <w:rPr>
          <w:sz w:val="24"/>
          <w:szCs w:val="24"/>
        </w:rPr>
        <w:t xml:space="preserve">,000 residents. </w:t>
      </w:r>
      <w:r w:rsidR="003907A6">
        <w:rPr>
          <w:sz w:val="24"/>
          <w:szCs w:val="24"/>
        </w:rPr>
        <w:t>The post-killing linear trend indicates that</w:t>
      </w:r>
      <w:r>
        <w:rPr>
          <w:sz w:val="24"/>
          <w:szCs w:val="24"/>
        </w:rPr>
        <w:t xml:space="preserve"> the rate declined </w:t>
      </w:r>
      <w:r w:rsidR="002A07C3">
        <w:rPr>
          <w:sz w:val="24"/>
          <w:szCs w:val="24"/>
        </w:rPr>
        <w:t>each week by</w:t>
      </w:r>
      <w:r>
        <w:rPr>
          <w:sz w:val="24"/>
          <w:szCs w:val="24"/>
        </w:rPr>
        <w:t>.0</w:t>
      </w:r>
      <w:r w:rsidR="003907A6">
        <w:rPr>
          <w:sz w:val="24"/>
          <w:szCs w:val="24"/>
        </w:rPr>
        <w:t>48 firearm assault injuries per 100,000</w:t>
      </w:r>
      <w:r>
        <w:rPr>
          <w:sz w:val="24"/>
          <w:szCs w:val="24"/>
        </w:rPr>
        <w:t xml:space="preserve">, indicating that the rate did return to </w:t>
      </w:r>
      <w:r w:rsidR="005E18C9">
        <w:rPr>
          <w:sz w:val="24"/>
          <w:szCs w:val="24"/>
        </w:rPr>
        <w:t xml:space="preserve">levels comparable to </w:t>
      </w:r>
      <w:r>
        <w:rPr>
          <w:sz w:val="24"/>
          <w:szCs w:val="24"/>
        </w:rPr>
        <w:t xml:space="preserve">the pre-killing </w:t>
      </w:r>
      <w:r>
        <w:rPr>
          <w:sz w:val="24"/>
          <w:szCs w:val="24"/>
        </w:rPr>
        <w:lastRenderedPageBreak/>
        <w:t>baseline after the initial spike</w:t>
      </w:r>
      <w:r w:rsidR="00071FE5">
        <w:rPr>
          <w:sz w:val="24"/>
          <w:szCs w:val="24"/>
        </w:rPr>
        <w:t xml:space="preserve"> by then end of 2020</w:t>
      </w:r>
      <w:r>
        <w:rPr>
          <w:sz w:val="24"/>
          <w:szCs w:val="24"/>
        </w:rPr>
        <w:t xml:space="preserve">. </w:t>
      </w:r>
      <w:r w:rsidR="003907A6">
        <w:rPr>
          <w:sz w:val="24"/>
          <w:szCs w:val="24"/>
        </w:rPr>
        <w:t xml:space="preserve">Model 2 presents a specification introducing the measures of police behavior. The post-killing terms are stable when controlling for time-varying measures of police behavior, suggesting that the discontinuous change in firearm assault injury incidence cannot be attributed to changes in policing. </w:t>
      </w:r>
    </w:p>
    <w:p w14:paraId="3AAE14D5" w14:textId="77777777" w:rsidR="00131FE6" w:rsidRDefault="00131FE6" w:rsidP="00E15EC1">
      <w:pPr>
        <w:spacing w:line="480" w:lineRule="auto"/>
        <w:rPr>
          <w:sz w:val="24"/>
          <w:szCs w:val="24"/>
        </w:rPr>
      </w:pPr>
    </w:p>
    <w:p w14:paraId="43621030" w14:textId="7A73A953" w:rsidR="00131FE6" w:rsidRDefault="00131FE6" w:rsidP="00E15EC1">
      <w:pPr>
        <w:spacing w:line="480" w:lineRule="auto"/>
        <w:rPr>
          <w:sz w:val="24"/>
          <w:szCs w:val="24"/>
        </w:rPr>
      </w:pPr>
      <w:r>
        <w:rPr>
          <w:sz w:val="24"/>
          <w:szCs w:val="24"/>
        </w:rPr>
        <w:t>In Model</w:t>
      </w:r>
      <w:r w:rsidR="003907A6">
        <w:rPr>
          <w:sz w:val="24"/>
          <w:szCs w:val="24"/>
        </w:rPr>
        <w:t>s</w:t>
      </w:r>
      <w:r>
        <w:rPr>
          <w:sz w:val="24"/>
          <w:szCs w:val="24"/>
        </w:rPr>
        <w:t xml:space="preserve"> </w:t>
      </w:r>
      <w:r w:rsidR="003907A6">
        <w:rPr>
          <w:sz w:val="24"/>
          <w:szCs w:val="24"/>
        </w:rPr>
        <w:t>3 and 4</w:t>
      </w:r>
      <w:r>
        <w:rPr>
          <w:sz w:val="24"/>
          <w:szCs w:val="24"/>
        </w:rPr>
        <w:t xml:space="preserve"> these results are corroborated using the ZCTA-week panel data, showing a 1.</w:t>
      </w:r>
      <w:r w:rsidR="003907A6">
        <w:rPr>
          <w:sz w:val="24"/>
          <w:szCs w:val="24"/>
        </w:rPr>
        <w:t>33</w:t>
      </w:r>
      <w:r>
        <w:rPr>
          <w:sz w:val="24"/>
          <w:szCs w:val="24"/>
        </w:rPr>
        <w:t xml:space="preserve"> increase in firearm assault injury incidents per 1</w:t>
      </w:r>
      <w:r w:rsidR="003907A6">
        <w:rPr>
          <w:sz w:val="24"/>
          <w:szCs w:val="24"/>
        </w:rPr>
        <w:t>00</w:t>
      </w:r>
      <w:r>
        <w:rPr>
          <w:sz w:val="24"/>
          <w:szCs w:val="24"/>
        </w:rPr>
        <w:t>,000 residents in the immediate post-killing period, followed by a</w:t>
      </w:r>
      <w:r w:rsidR="003907A6">
        <w:rPr>
          <w:sz w:val="24"/>
          <w:szCs w:val="24"/>
        </w:rPr>
        <w:t xml:space="preserve"> weekly</w:t>
      </w:r>
      <w:r>
        <w:rPr>
          <w:sz w:val="24"/>
          <w:szCs w:val="24"/>
        </w:rPr>
        <w:t xml:space="preserve"> decline (-.</w:t>
      </w:r>
      <w:r w:rsidR="003907A6">
        <w:rPr>
          <w:sz w:val="24"/>
          <w:szCs w:val="24"/>
        </w:rPr>
        <w:t>035</w:t>
      </w:r>
      <w:r>
        <w:rPr>
          <w:sz w:val="24"/>
          <w:szCs w:val="24"/>
        </w:rPr>
        <w:t xml:space="preserve">) in the </w:t>
      </w:r>
      <w:r w:rsidR="003907A6">
        <w:rPr>
          <w:sz w:val="24"/>
          <w:szCs w:val="24"/>
        </w:rPr>
        <w:t>post-killing period</w:t>
      </w:r>
      <w:r>
        <w:rPr>
          <w:sz w:val="24"/>
          <w:szCs w:val="24"/>
        </w:rPr>
        <w:t xml:space="preserve">.  After controlling for changes in police behavior in </w:t>
      </w:r>
      <w:r w:rsidR="003907A6">
        <w:rPr>
          <w:sz w:val="24"/>
          <w:szCs w:val="24"/>
        </w:rPr>
        <w:t xml:space="preserve">the </w:t>
      </w:r>
      <w:r w:rsidR="001033CE">
        <w:rPr>
          <w:sz w:val="24"/>
          <w:szCs w:val="24"/>
        </w:rPr>
        <w:t>panel model</w:t>
      </w:r>
      <w:r w:rsidR="003907A6">
        <w:rPr>
          <w:sz w:val="24"/>
          <w:szCs w:val="24"/>
        </w:rPr>
        <w:t xml:space="preserve"> (Model 4)</w:t>
      </w:r>
      <w:r>
        <w:rPr>
          <w:sz w:val="24"/>
          <w:szCs w:val="24"/>
        </w:rPr>
        <w:t xml:space="preserve">, the event time indicators remain largely unaltered in direction or magnitude, suggesting that </w:t>
      </w:r>
      <w:r w:rsidR="003907A6">
        <w:rPr>
          <w:sz w:val="24"/>
          <w:szCs w:val="24"/>
        </w:rPr>
        <w:t xml:space="preserve">ZCTA-level </w:t>
      </w:r>
      <w:r>
        <w:rPr>
          <w:sz w:val="24"/>
          <w:szCs w:val="24"/>
        </w:rPr>
        <w:t xml:space="preserve">changes in local policing did little to drive the increase in gun violence. If changes in police behavior had been a primary driver of this post-killing increase, then the inclusion of police measures should have </w:t>
      </w:r>
      <w:r w:rsidR="00071FE5">
        <w:rPr>
          <w:sz w:val="24"/>
          <w:szCs w:val="24"/>
        </w:rPr>
        <w:t xml:space="preserve">significantly </w:t>
      </w:r>
      <w:r>
        <w:rPr>
          <w:sz w:val="24"/>
          <w:szCs w:val="24"/>
        </w:rPr>
        <w:t>attenuated the post-killing effect, which we do not observe</w:t>
      </w:r>
      <w:r w:rsidR="003907A6">
        <w:rPr>
          <w:sz w:val="24"/>
          <w:szCs w:val="24"/>
        </w:rPr>
        <w:t xml:space="preserve"> across any specifications at the city- or ZCTA-levels</w:t>
      </w:r>
      <w:r>
        <w:rPr>
          <w:sz w:val="24"/>
          <w:szCs w:val="24"/>
        </w:rPr>
        <w:t xml:space="preserve">. Additionally, the post-killing effects remain after controlling for state policy in relation to the COVID-19 pandemic, suggesting that the increase in gun violence is not entirely due to pandemic-related policy changes, and the resulting changes in behavior and movement, This analysis provides evidence of a “Minneapolis effect,” as the firearm assault injury rate increased above and beyond seasonal expectations, but this rise was not driven by changes in police behavior or by COVID-19-related state policy changes. Importantly, the size of the </w:t>
      </w:r>
      <w:r w:rsidR="00640A4C">
        <w:rPr>
          <w:sz w:val="24"/>
          <w:szCs w:val="24"/>
        </w:rPr>
        <w:t xml:space="preserve">weekly </w:t>
      </w:r>
      <w:r>
        <w:rPr>
          <w:sz w:val="24"/>
          <w:szCs w:val="24"/>
        </w:rPr>
        <w:t xml:space="preserve">firearm assault rate decreases in </w:t>
      </w:r>
      <w:r w:rsidR="00640A4C">
        <w:rPr>
          <w:sz w:val="24"/>
          <w:szCs w:val="24"/>
        </w:rPr>
        <w:t xml:space="preserve">the post-killing </w:t>
      </w:r>
      <w:r w:rsidR="00F34070">
        <w:rPr>
          <w:sz w:val="24"/>
          <w:szCs w:val="24"/>
        </w:rPr>
        <w:t>period suggest</w:t>
      </w:r>
      <w:r w:rsidR="005E18C9">
        <w:rPr>
          <w:sz w:val="24"/>
          <w:szCs w:val="24"/>
        </w:rPr>
        <w:t xml:space="preserve"> </w:t>
      </w:r>
      <w:proofErr w:type="gramStart"/>
      <w:r w:rsidR="005E18C9">
        <w:rPr>
          <w:sz w:val="24"/>
          <w:szCs w:val="24"/>
        </w:rPr>
        <w:t xml:space="preserve">that </w:t>
      </w:r>
      <w:r>
        <w:rPr>
          <w:sz w:val="24"/>
          <w:szCs w:val="24"/>
        </w:rPr>
        <w:t xml:space="preserve"> </w:t>
      </w:r>
      <w:r w:rsidR="005E18C9">
        <w:rPr>
          <w:sz w:val="24"/>
          <w:szCs w:val="24"/>
        </w:rPr>
        <w:t>firearm</w:t>
      </w:r>
      <w:proofErr w:type="gramEnd"/>
      <w:r w:rsidR="005E18C9">
        <w:rPr>
          <w:sz w:val="24"/>
          <w:szCs w:val="24"/>
        </w:rPr>
        <w:t xml:space="preserve"> injury rates </w:t>
      </w:r>
      <w:r>
        <w:rPr>
          <w:sz w:val="24"/>
          <w:szCs w:val="24"/>
        </w:rPr>
        <w:t xml:space="preserve">rate did, on average, return to pre-killing </w:t>
      </w:r>
      <w:r w:rsidR="00F34070">
        <w:rPr>
          <w:sz w:val="24"/>
          <w:szCs w:val="24"/>
        </w:rPr>
        <w:t>levels at</w:t>
      </w:r>
      <w:r w:rsidR="005E18C9">
        <w:rPr>
          <w:sz w:val="24"/>
          <w:szCs w:val="24"/>
        </w:rPr>
        <w:t xml:space="preserve"> least as of the end of 2020. </w:t>
      </w:r>
      <w:r>
        <w:rPr>
          <w:sz w:val="24"/>
          <w:szCs w:val="24"/>
        </w:rPr>
        <w:t>.</w:t>
      </w:r>
    </w:p>
    <w:p w14:paraId="2413CEFE" w14:textId="77777777" w:rsidR="00131FE6" w:rsidRDefault="00131FE6" w:rsidP="00131FE6">
      <w:pPr>
        <w:rPr>
          <w:sz w:val="24"/>
          <w:szCs w:val="24"/>
        </w:rPr>
      </w:pPr>
    </w:p>
    <w:p w14:paraId="26F899AD" w14:textId="77777777" w:rsidR="00131FE6" w:rsidRDefault="00131FE6" w:rsidP="00131FE6">
      <w:pPr>
        <w:rPr>
          <w:sz w:val="24"/>
          <w:szCs w:val="24"/>
        </w:rPr>
      </w:pPr>
      <w:r>
        <w:rPr>
          <w:sz w:val="24"/>
          <w:szCs w:val="24"/>
        </w:rPr>
        <w:t xml:space="preserve"> </w:t>
      </w:r>
    </w:p>
    <w:p w14:paraId="00819ABD" w14:textId="53800A4D" w:rsidR="00131FE6" w:rsidRDefault="000A4648" w:rsidP="00131FE6">
      <w:pPr>
        <w:rPr>
          <w:sz w:val="24"/>
          <w:szCs w:val="24"/>
        </w:rPr>
      </w:pPr>
      <w:r w:rsidRPr="000A4648">
        <w:rPr>
          <w:noProof/>
        </w:rPr>
        <w:lastRenderedPageBreak/>
        <w:drawing>
          <wp:inline distT="0" distB="0" distL="0" distR="0" wp14:anchorId="72181039" wp14:editId="19E317B2">
            <wp:extent cx="5943600" cy="39166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16680"/>
                    </a:xfrm>
                    <a:prstGeom prst="rect">
                      <a:avLst/>
                    </a:prstGeom>
                  </pic:spPr>
                </pic:pic>
              </a:graphicData>
            </a:graphic>
          </wp:inline>
        </w:drawing>
      </w:r>
    </w:p>
    <w:p w14:paraId="0D0E4060" w14:textId="77777777" w:rsidR="007A134F" w:rsidRDefault="007A134F" w:rsidP="00131FE6">
      <w:pPr>
        <w:rPr>
          <w:sz w:val="24"/>
          <w:szCs w:val="24"/>
        </w:rPr>
      </w:pPr>
    </w:p>
    <w:p w14:paraId="0719EC27" w14:textId="77777777" w:rsidR="00131FE6" w:rsidRDefault="00131FE6" w:rsidP="00131FE6">
      <w:pPr>
        <w:rPr>
          <w:b/>
          <w:i/>
          <w:sz w:val="24"/>
          <w:szCs w:val="24"/>
        </w:rPr>
      </w:pPr>
    </w:p>
    <w:p w14:paraId="08853D15" w14:textId="77777777" w:rsidR="00131FE6" w:rsidRDefault="00131FE6" w:rsidP="00E15EC1">
      <w:pPr>
        <w:spacing w:line="480" w:lineRule="auto"/>
        <w:rPr>
          <w:b/>
          <w:sz w:val="24"/>
          <w:szCs w:val="24"/>
        </w:rPr>
      </w:pPr>
      <w:r>
        <w:rPr>
          <w:b/>
          <w:i/>
          <w:sz w:val="24"/>
          <w:szCs w:val="24"/>
        </w:rPr>
        <w:t>Spatial Heterogeneity in Post-Killing Effects</w:t>
      </w:r>
      <w:r>
        <w:rPr>
          <w:b/>
          <w:sz w:val="24"/>
          <w:szCs w:val="24"/>
        </w:rPr>
        <w:t xml:space="preserve"> </w:t>
      </w:r>
    </w:p>
    <w:p w14:paraId="7A851459" w14:textId="1C6D502E" w:rsidR="00131FE6" w:rsidRDefault="00131FE6" w:rsidP="00E15EC1">
      <w:pPr>
        <w:spacing w:line="480" w:lineRule="auto"/>
        <w:rPr>
          <w:sz w:val="24"/>
          <w:szCs w:val="24"/>
        </w:rPr>
      </w:pPr>
      <w:r>
        <w:rPr>
          <w:sz w:val="24"/>
          <w:szCs w:val="24"/>
        </w:rPr>
        <w:t xml:space="preserve">Model </w:t>
      </w:r>
      <w:r w:rsidR="00B96198">
        <w:rPr>
          <w:sz w:val="24"/>
          <w:szCs w:val="24"/>
        </w:rPr>
        <w:t>5</w:t>
      </w:r>
      <w:r>
        <w:rPr>
          <w:sz w:val="24"/>
          <w:szCs w:val="24"/>
        </w:rPr>
        <w:t xml:space="preserve"> in Table </w:t>
      </w:r>
      <w:r w:rsidR="00B96198">
        <w:rPr>
          <w:sz w:val="24"/>
          <w:szCs w:val="24"/>
        </w:rPr>
        <w:t>2</w:t>
      </w:r>
      <w:r>
        <w:rPr>
          <w:sz w:val="24"/>
          <w:szCs w:val="24"/>
        </w:rPr>
        <w:t xml:space="preserve"> relays the results of a random effects model that includes a cross-level interaction between the post-killing time indicator and ZCTA percent Black, which allows the post-killing effect to vary conditional upon the percent Black in a given ZCTA. The statistically significant interaction effect suggests that the post-killing increase was </w:t>
      </w:r>
      <w:r>
        <w:rPr>
          <w:i/>
          <w:sz w:val="24"/>
          <w:szCs w:val="24"/>
        </w:rPr>
        <w:t>greater</w:t>
      </w:r>
      <w:r>
        <w:rPr>
          <w:sz w:val="24"/>
          <w:szCs w:val="24"/>
        </w:rPr>
        <w:t xml:space="preserve"> in places with higher percent Black, as the interaction term indicates that a one percent increase in percent Black increased the post-killing effect by about .0</w:t>
      </w:r>
      <w:r w:rsidR="0031100F">
        <w:rPr>
          <w:sz w:val="24"/>
          <w:szCs w:val="24"/>
        </w:rPr>
        <w:t>63</w:t>
      </w:r>
      <w:r>
        <w:rPr>
          <w:sz w:val="24"/>
          <w:szCs w:val="24"/>
        </w:rPr>
        <w:t xml:space="preserve"> </w:t>
      </w:r>
      <w:r w:rsidR="0031100F">
        <w:rPr>
          <w:sz w:val="24"/>
          <w:szCs w:val="24"/>
        </w:rPr>
        <w:t>firearm assault</w:t>
      </w:r>
      <w:r>
        <w:rPr>
          <w:sz w:val="24"/>
          <w:szCs w:val="24"/>
        </w:rPr>
        <w:t xml:space="preserve"> incidents per 1</w:t>
      </w:r>
      <w:r w:rsidR="0031100F">
        <w:rPr>
          <w:sz w:val="24"/>
          <w:szCs w:val="24"/>
        </w:rPr>
        <w:t>00</w:t>
      </w:r>
      <w:r>
        <w:rPr>
          <w:sz w:val="24"/>
          <w:szCs w:val="24"/>
        </w:rPr>
        <w:t>,000 residents. The main effect of percent Black</w:t>
      </w:r>
      <w:r w:rsidR="0031100F">
        <w:rPr>
          <w:sz w:val="24"/>
          <w:szCs w:val="24"/>
        </w:rPr>
        <w:t xml:space="preserve"> captures the spatial heterogeneity in firearm assault injury incidence by percent Black in the pre-killing period. This term</w:t>
      </w:r>
      <w:r>
        <w:rPr>
          <w:sz w:val="24"/>
          <w:szCs w:val="24"/>
        </w:rPr>
        <w:t xml:space="preserve"> is statistically significant and positive, indicative of higher levels of violence in Black neighborhoods</w:t>
      </w:r>
      <w:r w:rsidR="00C51783">
        <w:rPr>
          <w:sz w:val="24"/>
          <w:szCs w:val="24"/>
        </w:rPr>
        <w:t xml:space="preserve"> in the pre-killing period</w:t>
      </w:r>
      <w:r>
        <w:rPr>
          <w:sz w:val="24"/>
          <w:szCs w:val="24"/>
        </w:rPr>
        <w:t xml:space="preserve">, </w:t>
      </w:r>
      <w:r w:rsidR="001033CE" w:rsidRPr="001033CE">
        <w:rPr>
          <w:sz w:val="24"/>
          <w:szCs w:val="24"/>
        </w:rPr>
        <w:t>consistent with the spatial heterogeneity depicted in Figure 2</w:t>
      </w:r>
      <w:proofErr w:type="gramStart"/>
      <w:r w:rsidR="001033CE">
        <w:rPr>
          <w:sz w:val="24"/>
          <w:szCs w:val="24"/>
        </w:rPr>
        <w:t xml:space="preserve">. </w:t>
      </w:r>
      <w:r>
        <w:rPr>
          <w:sz w:val="24"/>
          <w:szCs w:val="24"/>
        </w:rPr>
        <w:t>.</w:t>
      </w:r>
      <w:proofErr w:type="gramEnd"/>
      <w:r>
        <w:rPr>
          <w:sz w:val="24"/>
          <w:szCs w:val="24"/>
        </w:rPr>
        <w:t xml:space="preserve"> This highlights how the neighborhoods </w:t>
      </w:r>
      <w:r>
        <w:rPr>
          <w:i/>
          <w:sz w:val="24"/>
          <w:szCs w:val="24"/>
        </w:rPr>
        <w:t xml:space="preserve">already experiencing </w:t>
      </w:r>
      <w:r>
        <w:rPr>
          <w:sz w:val="24"/>
          <w:szCs w:val="24"/>
        </w:rPr>
        <w:t xml:space="preserve">higher levels of gun assault injury incidence were also those </w:t>
      </w:r>
      <w:r>
        <w:rPr>
          <w:sz w:val="24"/>
          <w:szCs w:val="24"/>
        </w:rPr>
        <w:lastRenderedPageBreak/>
        <w:t xml:space="preserve">that </w:t>
      </w:r>
      <w:r>
        <w:rPr>
          <w:i/>
          <w:sz w:val="24"/>
          <w:szCs w:val="24"/>
        </w:rPr>
        <w:t>experienced the greatest brunt of the increase in Minneapolis post-killing</w:t>
      </w:r>
      <w:r>
        <w:rPr>
          <w:sz w:val="24"/>
          <w:szCs w:val="24"/>
        </w:rPr>
        <w:t xml:space="preserve">. Further, the main effect for post-killing is statistically nonsignificant, and </w:t>
      </w:r>
      <w:r w:rsidR="00DF7657">
        <w:rPr>
          <w:sz w:val="24"/>
          <w:szCs w:val="24"/>
        </w:rPr>
        <w:t>is reduced in magnitude</w:t>
      </w:r>
      <w:r>
        <w:rPr>
          <w:sz w:val="24"/>
          <w:szCs w:val="24"/>
        </w:rPr>
        <w:t xml:space="preserve">, suggesting ZCTAs with no or very few Black residents did not experience a significant increase in gun assault injury incidence. Figure 3 plots the interaction effect from Model </w:t>
      </w:r>
      <w:r w:rsidR="004B357F">
        <w:rPr>
          <w:sz w:val="24"/>
          <w:szCs w:val="24"/>
        </w:rPr>
        <w:t>5</w:t>
      </w:r>
      <w:r>
        <w:rPr>
          <w:sz w:val="24"/>
          <w:szCs w:val="24"/>
        </w:rPr>
        <w:t xml:space="preserve">, showing that ZCTAs characterized by one standard deviation above the average in percent Black experienced far greater post-killing increases as compared to ZCTAs at below average levels of Black residents. These spatiotemporal patterns indicate the heterogeneous spatial effects of the police killing of George Floyd, as not all spaces in Minneapolis experienced the magnitude of post-killing increase, or any increase at all, as economically disadvantaged, Black neighborhoods did. </w:t>
      </w:r>
    </w:p>
    <w:p w14:paraId="7A728BD2" w14:textId="77777777" w:rsidR="00C57495" w:rsidRDefault="00C57495" w:rsidP="00E15EC1">
      <w:pPr>
        <w:spacing w:line="480" w:lineRule="auto"/>
        <w:jc w:val="center"/>
        <w:rPr>
          <w:noProof/>
          <w:sz w:val="24"/>
          <w:szCs w:val="24"/>
        </w:rPr>
      </w:pPr>
    </w:p>
    <w:p w14:paraId="49C299B2" w14:textId="5D3239F7" w:rsidR="00B93DCB" w:rsidRDefault="003852C5" w:rsidP="00E15EC1">
      <w:pPr>
        <w:spacing w:line="480" w:lineRule="auto"/>
        <w:jc w:val="center"/>
        <w:rPr>
          <w:noProof/>
          <w:sz w:val="24"/>
          <w:szCs w:val="24"/>
        </w:rPr>
      </w:pPr>
      <w:r w:rsidRPr="003852C5">
        <w:rPr>
          <w:noProof/>
        </w:rPr>
        <w:drawing>
          <wp:inline distT="0" distB="0" distL="0" distR="0" wp14:anchorId="6AE68E5F" wp14:editId="29F0C3F4">
            <wp:extent cx="5334462" cy="329212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14:paraId="72424B6F" w14:textId="77777777" w:rsidR="00B93DCB" w:rsidRDefault="00B93DCB" w:rsidP="00E15EC1">
      <w:pPr>
        <w:spacing w:line="480" w:lineRule="auto"/>
        <w:jc w:val="center"/>
        <w:rPr>
          <w:sz w:val="24"/>
          <w:szCs w:val="24"/>
        </w:rPr>
      </w:pPr>
    </w:p>
    <w:p w14:paraId="632E113E" w14:textId="77777777" w:rsidR="00131FE6" w:rsidRDefault="00131FE6" w:rsidP="00E15EC1">
      <w:pPr>
        <w:spacing w:line="480" w:lineRule="auto"/>
        <w:rPr>
          <w:b/>
          <w:sz w:val="24"/>
          <w:szCs w:val="24"/>
        </w:rPr>
      </w:pPr>
    </w:p>
    <w:p w14:paraId="51327509" w14:textId="41FFD969" w:rsidR="00131FE6" w:rsidRDefault="00131FE6" w:rsidP="00E15EC1">
      <w:pPr>
        <w:spacing w:line="480" w:lineRule="auto"/>
        <w:rPr>
          <w:b/>
          <w:sz w:val="24"/>
          <w:szCs w:val="24"/>
        </w:rPr>
      </w:pPr>
      <w:r>
        <w:rPr>
          <w:b/>
          <w:sz w:val="24"/>
          <w:szCs w:val="24"/>
        </w:rPr>
        <w:t>Discussion</w:t>
      </w:r>
    </w:p>
    <w:p w14:paraId="719645C5" w14:textId="6B8AA55A" w:rsidR="006E183E" w:rsidRDefault="00131FE6" w:rsidP="00E15EC1">
      <w:pPr>
        <w:spacing w:line="480" w:lineRule="auto"/>
        <w:rPr>
          <w:sz w:val="24"/>
          <w:szCs w:val="24"/>
        </w:rPr>
      </w:pPr>
      <w:r>
        <w:rPr>
          <w:sz w:val="24"/>
          <w:szCs w:val="24"/>
        </w:rPr>
        <w:lastRenderedPageBreak/>
        <w:t xml:space="preserve">We find that firearm assault injury rates spiked dramatically and then declined in Minneapolis after the murder of George Floyd by police, even in models that adjust for seasonality, changes in police behavior, and COVID-19-related state policy changes. Further, our models indicate that changes in police behavior did not drive the temporal changes in gun assault injuries, which suggest that “de-policing,” to the extent it </w:t>
      </w:r>
      <w:r w:rsidR="00523ABD">
        <w:rPr>
          <w:sz w:val="24"/>
          <w:szCs w:val="24"/>
        </w:rPr>
        <w:t>occurred</w:t>
      </w:r>
      <w:r>
        <w:rPr>
          <w:sz w:val="24"/>
          <w:szCs w:val="24"/>
        </w:rPr>
        <w:t xml:space="preserve"> post-killing, did not play a primary role in driving gun violence upwards.</w:t>
      </w:r>
      <w:r w:rsidR="005D6266">
        <w:rPr>
          <w:sz w:val="24"/>
          <w:szCs w:val="24"/>
        </w:rPr>
        <w:t xml:space="preserve"> Similar patterns are also evident for firearm injuries classified as </w:t>
      </w:r>
      <w:r w:rsidR="00AC55B6">
        <w:rPr>
          <w:sz w:val="24"/>
          <w:szCs w:val="24"/>
        </w:rPr>
        <w:t xml:space="preserve">assault or </w:t>
      </w:r>
      <w:r w:rsidR="005D6266">
        <w:rPr>
          <w:sz w:val="24"/>
          <w:szCs w:val="24"/>
        </w:rPr>
        <w:t>“unintentional”</w:t>
      </w:r>
      <w:r w:rsidR="00AC55B6">
        <w:rPr>
          <w:sz w:val="24"/>
          <w:szCs w:val="24"/>
        </w:rPr>
        <w:t>, as well as “undetermined”</w:t>
      </w:r>
      <w:r w:rsidR="005D6266">
        <w:rPr>
          <w:sz w:val="24"/>
          <w:szCs w:val="24"/>
        </w:rPr>
        <w:t xml:space="preserve"> (See Appendix). </w:t>
      </w:r>
      <w:r>
        <w:rPr>
          <w:sz w:val="24"/>
          <w:szCs w:val="24"/>
        </w:rPr>
        <w:t xml:space="preserve"> These findings reveal a “Minneapolis effect,” wherein </w:t>
      </w:r>
      <w:proofErr w:type="gramStart"/>
      <w:r w:rsidR="00AC55B6">
        <w:rPr>
          <w:sz w:val="24"/>
          <w:szCs w:val="24"/>
        </w:rPr>
        <w:t>an</w:t>
      </w:r>
      <w:r w:rsidR="000D3CBE">
        <w:rPr>
          <w:sz w:val="24"/>
          <w:szCs w:val="24"/>
        </w:rPr>
        <w:t xml:space="preserve"> </w:t>
      </w:r>
      <w:r>
        <w:rPr>
          <w:sz w:val="24"/>
          <w:szCs w:val="24"/>
        </w:rPr>
        <w:t>extreme and high-profile police</w:t>
      </w:r>
      <w:proofErr w:type="gramEnd"/>
      <w:r>
        <w:rPr>
          <w:sz w:val="24"/>
          <w:szCs w:val="24"/>
        </w:rPr>
        <w:t xml:space="preserve"> killing significantly altered the temporal pattern of firearm assault injuries. This finding is also consistent with past studies of cities such as Baltimore after the Freddie Gray police killing</w:t>
      </w:r>
      <w:r w:rsidR="00A07063">
        <w:rPr>
          <w:sz w:val="24"/>
          <w:szCs w:val="24"/>
        </w:rPr>
        <w:t>.</w:t>
      </w:r>
      <w:r w:rsidR="00CA4A66">
        <w:rPr>
          <w:sz w:val="24"/>
          <w:szCs w:val="24"/>
          <w:vertAlign w:val="superscript"/>
        </w:rPr>
        <w:t>15</w:t>
      </w:r>
      <w:r>
        <w:rPr>
          <w:sz w:val="24"/>
          <w:szCs w:val="24"/>
        </w:rPr>
        <w:t xml:space="preserve"> The present study, however, adds important information to this literature by considering a measure of gun violence that is less prone to bias or selection concerns</w:t>
      </w:r>
      <w:r w:rsidR="00CA4A66">
        <w:rPr>
          <w:sz w:val="24"/>
          <w:szCs w:val="24"/>
        </w:rPr>
        <w:t>, as well as establishing the spatial heterogeneity in these deleterious effects on firearm violence.</w:t>
      </w:r>
      <w:r w:rsidR="00E87ACB">
        <w:rPr>
          <w:sz w:val="24"/>
          <w:szCs w:val="24"/>
        </w:rPr>
        <w:t xml:space="preserve"> </w:t>
      </w:r>
    </w:p>
    <w:p w14:paraId="00A88FA5" w14:textId="77777777" w:rsidR="006E183E" w:rsidRDefault="006E183E" w:rsidP="00E15EC1">
      <w:pPr>
        <w:spacing w:line="480" w:lineRule="auto"/>
        <w:rPr>
          <w:sz w:val="24"/>
          <w:szCs w:val="24"/>
        </w:rPr>
      </w:pPr>
    </w:p>
    <w:p w14:paraId="436A8286" w14:textId="44C6FE39" w:rsidR="00E87ACB" w:rsidRDefault="00CB04BB" w:rsidP="006E183E">
      <w:pPr>
        <w:spacing w:line="480" w:lineRule="auto"/>
        <w:rPr>
          <w:sz w:val="24"/>
          <w:szCs w:val="24"/>
        </w:rPr>
      </w:pPr>
      <w:r>
        <w:rPr>
          <w:sz w:val="24"/>
          <w:szCs w:val="24"/>
        </w:rPr>
        <w:t>Our study, however, is not without its limitations. First, w</w:t>
      </w:r>
      <w:r w:rsidR="00E87ACB">
        <w:rPr>
          <w:sz w:val="24"/>
          <w:szCs w:val="24"/>
        </w:rPr>
        <w:t xml:space="preserve">e caution that our data and analysis are limited to a single jurisdiction in a period of large-scale social change in response to COVID-19, economic recession, and social unrest. </w:t>
      </w:r>
      <w:r w:rsidR="00BD7994" w:rsidRPr="00BD7994">
        <w:rPr>
          <w:sz w:val="24"/>
          <w:szCs w:val="24"/>
        </w:rPr>
        <w:t>Second, our interrupted time series design relies upon the assumption that the change in firearm incidence in the week of the police killing is unrelated to unmeasured time-varying characteristics</w:t>
      </w:r>
      <w:r w:rsidR="00BD7994">
        <w:rPr>
          <w:sz w:val="24"/>
          <w:szCs w:val="24"/>
        </w:rPr>
        <w:t>.</w:t>
      </w:r>
      <w:r w:rsidR="006E183E">
        <w:rPr>
          <w:sz w:val="24"/>
          <w:szCs w:val="24"/>
        </w:rPr>
        <w:t xml:space="preserve"> If other unmeasured contemporaneous changes also drove the increase in f</w:t>
      </w:r>
      <w:r w:rsidR="00BD7994">
        <w:rPr>
          <w:sz w:val="24"/>
          <w:szCs w:val="24"/>
        </w:rPr>
        <w:t>i</w:t>
      </w:r>
      <w:r w:rsidR="006E183E">
        <w:rPr>
          <w:sz w:val="24"/>
          <w:szCs w:val="24"/>
        </w:rPr>
        <w:t xml:space="preserve">rearm injury, the validity of our estimates would be threatened. Finally, we explore only one mechanism of effect heterogeneity, </w:t>
      </w:r>
      <w:r w:rsidR="00BD7994">
        <w:rPr>
          <w:sz w:val="24"/>
          <w:szCs w:val="24"/>
        </w:rPr>
        <w:t>p</w:t>
      </w:r>
      <w:r w:rsidR="006E183E">
        <w:rPr>
          <w:sz w:val="24"/>
          <w:szCs w:val="24"/>
        </w:rPr>
        <w:t xml:space="preserve">ercent Black, and the impacts of police violence on communities could perhaps vary amongst other social or economic dimensions. Although a full exploration of the mechanisms for this increase is beyond the scope of our analysis, the localized and racialized patterns we observe are consistent with accounts based on </w:t>
      </w:r>
      <w:r w:rsidR="006E183E">
        <w:rPr>
          <w:sz w:val="24"/>
          <w:szCs w:val="24"/>
        </w:rPr>
        <w:lastRenderedPageBreak/>
        <w:t xml:space="preserve">structural racism, legal estrangement and legal cynicism. </w:t>
      </w:r>
      <w:r w:rsidR="00E87ACB">
        <w:rPr>
          <w:sz w:val="24"/>
          <w:szCs w:val="24"/>
        </w:rPr>
        <w:t xml:space="preserve">Further research is clearly needed to elucidate these processes, but the pattern of findings is consistent with the idea that police violence impacts vulnerable communities by destabilizing social order and threatening public safety. </w:t>
      </w:r>
    </w:p>
    <w:p w14:paraId="6F390356" w14:textId="77777777" w:rsidR="00E87ACB" w:rsidRDefault="00E87ACB" w:rsidP="00E15EC1">
      <w:pPr>
        <w:spacing w:line="480" w:lineRule="auto"/>
        <w:rPr>
          <w:b/>
          <w:bCs/>
          <w:sz w:val="24"/>
          <w:szCs w:val="24"/>
        </w:rPr>
      </w:pPr>
    </w:p>
    <w:p w14:paraId="5274D27E" w14:textId="7526DEAA" w:rsidR="00E87ACB" w:rsidRPr="00E87ACB" w:rsidRDefault="00E87ACB" w:rsidP="00E15EC1">
      <w:pPr>
        <w:spacing w:line="480" w:lineRule="auto"/>
        <w:rPr>
          <w:b/>
          <w:bCs/>
          <w:sz w:val="24"/>
          <w:szCs w:val="24"/>
        </w:rPr>
      </w:pPr>
      <w:r>
        <w:rPr>
          <w:b/>
          <w:bCs/>
          <w:sz w:val="24"/>
          <w:szCs w:val="24"/>
        </w:rPr>
        <w:t>Public Health Implications</w:t>
      </w:r>
    </w:p>
    <w:p w14:paraId="27CD823E" w14:textId="5033285A" w:rsidR="00131FE6" w:rsidRDefault="00E87ACB" w:rsidP="00E15EC1">
      <w:pPr>
        <w:spacing w:line="480" w:lineRule="auto"/>
        <w:rPr>
          <w:sz w:val="24"/>
          <w:szCs w:val="24"/>
        </w:rPr>
      </w:pPr>
      <w:r>
        <w:rPr>
          <w:sz w:val="24"/>
          <w:szCs w:val="24"/>
        </w:rPr>
        <w:t>Both firearm injuries and police violence are urgent public health emergencies</w:t>
      </w:r>
      <w:r w:rsidR="00500451">
        <w:rPr>
          <w:sz w:val="24"/>
          <w:szCs w:val="24"/>
        </w:rPr>
        <w:t>.</w:t>
      </w:r>
      <w:r>
        <w:rPr>
          <w:sz w:val="24"/>
          <w:szCs w:val="24"/>
        </w:rPr>
        <w:t xml:space="preserve"> </w:t>
      </w:r>
      <w:r w:rsidR="00500451">
        <w:rPr>
          <w:sz w:val="24"/>
          <w:szCs w:val="24"/>
        </w:rPr>
        <w:t>O</w:t>
      </w:r>
      <w:r>
        <w:rPr>
          <w:sz w:val="24"/>
          <w:szCs w:val="24"/>
        </w:rPr>
        <w:t xml:space="preserve">ur findings here </w:t>
      </w:r>
      <w:r w:rsidR="00500451">
        <w:rPr>
          <w:sz w:val="24"/>
          <w:szCs w:val="24"/>
        </w:rPr>
        <w:t>highlight severe public health consequences of</w:t>
      </w:r>
      <w:r>
        <w:rPr>
          <w:sz w:val="24"/>
          <w:szCs w:val="24"/>
        </w:rPr>
        <w:t xml:space="preserve"> police violence </w:t>
      </w:r>
      <w:r w:rsidR="00500451">
        <w:rPr>
          <w:sz w:val="24"/>
          <w:szCs w:val="24"/>
        </w:rPr>
        <w:t xml:space="preserve">that </w:t>
      </w:r>
      <w:r w:rsidR="00500451" w:rsidRPr="00F34070">
        <w:rPr>
          <w:i/>
          <w:sz w:val="24"/>
          <w:szCs w:val="24"/>
        </w:rPr>
        <w:t>extend</w:t>
      </w:r>
      <w:r w:rsidRPr="00F34070">
        <w:rPr>
          <w:i/>
          <w:sz w:val="24"/>
          <w:szCs w:val="24"/>
        </w:rPr>
        <w:t xml:space="preserve"> beyond</w:t>
      </w:r>
      <w:r w:rsidR="00BF02D9">
        <w:rPr>
          <w:sz w:val="24"/>
          <w:szCs w:val="24"/>
        </w:rPr>
        <w:t xml:space="preserve"> individual incidents of police brutality</w:t>
      </w:r>
      <w:r>
        <w:rPr>
          <w:sz w:val="24"/>
          <w:szCs w:val="24"/>
        </w:rPr>
        <w:t>.</w:t>
      </w:r>
      <w:r w:rsidR="0064352B">
        <w:rPr>
          <w:sz w:val="24"/>
          <w:szCs w:val="24"/>
          <w:vertAlign w:val="superscript"/>
        </w:rPr>
        <w:t>24,25</w:t>
      </w:r>
      <w:r>
        <w:rPr>
          <w:sz w:val="24"/>
          <w:szCs w:val="24"/>
        </w:rPr>
        <w:t xml:space="preserve"> Further, we</w:t>
      </w:r>
      <w:r w:rsidR="00131FE6">
        <w:rPr>
          <w:sz w:val="24"/>
          <w:szCs w:val="24"/>
        </w:rPr>
        <w:t xml:space="preserve"> find that communities already experiencing higher levels of social disadvantage and firearm</w:t>
      </w:r>
      <w:r w:rsidR="00602CDB">
        <w:rPr>
          <w:sz w:val="24"/>
          <w:szCs w:val="24"/>
        </w:rPr>
        <w:t xml:space="preserve"> assault</w:t>
      </w:r>
      <w:r w:rsidR="00131FE6">
        <w:rPr>
          <w:sz w:val="24"/>
          <w:szCs w:val="24"/>
        </w:rPr>
        <w:t xml:space="preserve"> incidence had disproportionate increases in firearm assault injury after the murder of Mr. Floyd</w:t>
      </w:r>
      <w:r w:rsidR="00BF02D9">
        <w:rPr>
          <w:sz w:val="24"/>
          <w:szCs w:val="24"/>
        </w:rPr>
        <w:t xml:space="preserve">, suggesting that police violence can </w:t>
      </w:r>
      <w:r w:rsidR="00BF02D9">
        <w:rPr>
          <w:i/>
          <w:iCs/>
          <w:sz w:val="24"/>
          <w:szCs w:val="24"/>
        </w:rPr>
        <w:t>exacerbate</w:t>
      </w:r>
      <w:r w:rsidR="00BF02D9">
        <w:rPr>
          <w:sz w:val="24"/>
          <w:szCs w:val="24"/>
        </w:rPr>
        <w:t xml:space="preserve"> already existing social inequalities in firearm injury. </w:t>
      </w:r>
      <w:r w:rsidR="00131FE6">
        <w:rPr>
          <w:sz w:val="24"/>
          <w:szCs w:val="24"/>
        </w:rPr>
        <w:t xml:space="preserve">In fact, the neighborhoods that suffered the greatest </w:t>
      </w:r>
      <w:r>
        <w:rPr>
          <w:sz w:val="24"/>
          <w:szCs w:val="24"/>
        </w:rPr>
        <w:t>increases</w:t>
      </w:r>
      <w:r w:rsidR="00131FE6">
        <w:rPr>
          <w:sz w:val="24"/>
          <w:szCs w:val="24"/>
        </w:rPr>
        <w:t xml:space="preserve"> in </w:t>
      </w:r>
      <w:proofErr w:type="gramStart"/>
      <w:r w:rsidR="00131FE6">
        <w:rPr>
          <w:sz w:val="24"/>
          <w:szCs w:val="24"/>
        </w:rPr>
        <w:t>2020  were</w:t>
      </w:r>
      <w:proofErr w:type="gramEnd"/>
      <w:r w:rsidR="00131FE6">
        <w:rPr>
          <w:sz w:val="24"/>
          <w:szCs w:val="24"/>
        </w:rPr>
        <w:t xml:space="preserve"> precisely the sites of previous police maltreatment and uprisings against police violence in the 1960s</w:t>
      </w:r>
      <w:r w:rsidR="00A07063">
        <w:rPr>
          <w:sz w:val="24"/>
          <w:szCs w:val="24"/>
        </w:rPr>
        <w:t>.</w:t>
      </w:r>
      <w:r w:rsidR="00CA4A66">
        <w:rPr>
          <w:sz w:val="24"/>
          <w:szCs w:val="24"/>
          <w:vertAlign w:val="superscript"/>
        </w:rPr>
        <w:t>2</w:t>
      </w:r>
      <w:r w:rsidR="0064352B">
        <w:rPr>
          <w:sz w:val="24"/>
          <w:szCs w:val="24"/>
          <w:vertAlign w:val="superscript"/>
        </w:rPr>
        <w:t>6</w:t>
      </w:r>
      <w:r w:rsidR="00131FE6">
        <w:rPr>
          <w:sz w:val="24"/>
          <w:szCs w:val="24"/>
        </w:rPr>
        <w:t xml:space="preserve"> These findings speak to the traumatizing effects of police violence and the short- and long-term </w:t>
      </w:r>
      <w:r>
        <w:rPr>
          <w:sz w:val="24"/>
          <w:szCs w:val="24"/>
        </w:rPr>
        <w:t xml:space="preserve">public health </w:t>
      </w:r>
      <w:r w:rsidR="00131FE6">
        <w:rPr>
          <w:sz w:val="24"/>
          <w:szCs w:val="24"/>
        </w:rPr>
        <w:t>consequences for communities, particularly Black communities</w:t>
      </w:r>
      <w:r w:rsidR="00A07063">
        <w:rPr>
          <w:sz w:val="24"/>
          <w:szCs w:val="24"/>
        </w:rPr>
        <w:t>.</w:t>
      </w:r>
      <w:r w:rsidR="00110589">
        <w:rPr>
          <w:sz w:val="24"/>
          <w:szCs w:val="24"/>
          <w:vertAlign w:val="superscript"/>
        </w:rPr>
        <w:t>1,2</w:t>
      </w:r>
      <w:r w:rsidR="00131FE6">
        <w:rPr>
          <w:sz w:val="24"/>
          <w:szCs w:val="24"/>
        </w:rPr>
        <w:t xml:space="preserve"> </w:t>
      </w:r>
    </w:p>
    <w:p w14:paraId="120A3EF8" w14:textId="77777777" w:rsidR="00131FE6" w:rsidRDefault="00131FE6" w:rsidP="00131FE6">
      <w:pPr>
        <w:rPr>
          <w:sz w:val="24"/>
          <w:szCs w:val="24"/>
        </w:rPr>
      </w:pPr>
    </w:p>
    <w:p w14:paraId="2E1E7DA5" w14:textId="77777777" w:rsidR="00131FE6" w:rsidRDefault="00131FE6" w:rsidP="00131FE6">
      <w:pPr>
        <w:pBdr>
          <w:top w:val="nil"/>
          <w:left w:val="nil"/>
          <w:bottom w:val="nil"/>
          <w:right w:val="nil"/>
          <w:between w:val="nil"/>
        </w:pBdr>
        <w:spacing w:before="120"/>
        <w:rPr>
          <w:color w:val="000000"/>
          <w:sz w:val="24"/>
          <w:szCs w:val="24"/>
        </w:rPr>
      </w:pPr>
    </w:p>
    <w:p w14:paraId="62C6FCB4" w14:textId="77777777" w:rsidR="00131FE6" w:rsidRDefault="00131FE6" w:rsidP="00131FE6">
      <w:pPr>
        <w:keepNext/>
        <w:pBdr>
          <w:top w:val="nil"/>
          <w:left w:val="nil"/>
          <w:bottom w:val="nil"/>
          <w:right w:val="nil"/>
          <w:between w:val="nil"/>
        </w:pBdr>
        <w:spacing w:before="120" w:after="120"/>
        <w:rPr>
          <w:b/>
          <w:color w:val="000000"/>
          <w:sz w:val="24"/>
          <w:szCs w:val="24"/>
        </w:rPr>
      </w:pPr>
      <w:r>
        <w:rPr>
          <w:b/>
          <w:color w:val="000000"/>
          <w:sz w:val="24"/>
          <w:szCs w:val="24"/>
        </w:rPr>
        <w:lastRenderedPageBreak/>
        <w:t>References and Notes</w:t>
      </w:r>
    </w:p>
    <w:p w14:paraId="5FA24403" w14:textId="6E8CFF87"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Muller C. Exclusion and exploitation: The incarceration of black Americans from slavery to the present.”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2017;</w:t>
      </w:r>
      <w:r w:rsidRPr="00595F88">
        <w:rPr>
          <w:bCs/>
          <w:color w:val="000000"/>
          <w:sz w:val="24"/>
          <w:szCs w:val="24"/>
        </w:rPr>
        <w:t>374(6565)</w:t>
      </w:r>
      <w:r w:rsidR="00384869">
        <w:rPr>
          <w:color w:val="000000"/>
          <w:sz w:val="24"/>
          <w:szCs w:val="24"/>
        </w:rPr>
        <w:t>:</w:t>
      </w:r>
      <w:r>
        <w:rPr>
          <w:color w:val="000000"/>
          <w:sz w:val="24"/>
          <w:szCs w:val="24"/>
        </w:rPr>
        <w:t>282-286.</w:t>
      </w:r>
    </w:p>
    <w:p w14:paraId="6F181B4D" w14:textId="3378B35E"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Page J, &amp; </w:t>
      </w:r>
      <w:proofErr w:type="spellStart"/>
      <w:r>
        <w:rPr>
          <w:color w:val="000000"/>
          <w:sz w:val="24"/>
          <w:szCs w:val="24"/>
        </w:rPr>
        <w:t>Soss</w:t>
      </w:r>
      <w:proofErr w:type="spellEnd"/>
      <w:r>
        <w:rPr>
          <w:color w:val="000000"/>
          <w:sz w:val="24"/>
          <w:szCs w:val="24"/>
        </w:rPr>
        <w:t xml:space="preserve"> J. The predatory dimensions of criminal</w:t>
      </w:r>
      <w:r w:rsidR="00384869">
        <w:rPr>
          <w:color w:val="000000"/>
          <w:sz w:val="24"/>
          <w:szCs w:val="24"/>
        </w:rPr>
        <w:t xml:space="preserve"> </w:t>
      </w:r>
      <w:r>
        <w:rPr>
          <w:color w:val="000000"/>
          <w:sz w:val="24"/>
          <w:szCs w:val="24"/>
        </w:rPr>
        <w:t>justice.”</w:t>
      </w:r>
      <w:r w:rsidR="00384869">
        <w:rPr>
          <w:color w:val="000000"/>
          <w:sz w:val="24"/>
          <w:szCs w:val="24"/>
        </w:rPr>
        <w:t xml:space="preserve">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2021;</w:t>
      </w:r>
      <w:r w:rsidRPr="00384869">
        <w:rPr>
          <w:bCs/>
          <w:color w:val="000000"/>
          <w:sz w:val="24"/>
          <w:szCs w:val="24"/>
        </w:rPr>
        <w:t>374(6565)</w:t>
      </w:r>
      <w:r w:rsidR="00384869">
        <w:rPr>
          <w:bCs/>
          <w:color w:val="000000"/>
          <w:sz w:val="24"/>
          <w:szCs w:val="24"/>
        </w:rPr>
        <w:t>:</w:t>
      </w:r>
      <w:r>
        <w:rPr>
          <w:color w:val="000000"/>
          <w:sz w:val="24"/>
          <w:szCs w:val="24"/>
        </w:rPr>
        <w:t xml:space="preserve"> 291-294.</w:t>
      </w:r>
    </w:p>
    <w:p w14:paraId="0ADC4E9D" w14:textId="065D8CE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Nummi J, Jennings C, Feagin J. #BlackLivesMatter: Innovative black resistance.  </w:t>
      </w:r>
      <w:r>
        <w:rPr>
          <w:i/>
          <w:color w:val="000000"/>
          <w:sz w:val="24"/>
          <w:szCs w:val="24"/>
        </w:rPr>
        <w:t>Sociological Forum</w:t>
      </w:r>
      <w:r w:rsidR="00384869">
        <w:rPr>
          <w:i/>
          <w:color w:val="000000"/>
          <w:sz w:val="24"/>
          <w:szCs w:val="24"/>
        </w:rPr>
        <w:t xml:space="preserve">. </w:t>
      </w:r>
      <w:proofErr w:type="gramStart"/>
      <w:r w:rsidR="00384869" w:rsidRPr="00384869">
        <w:rPr>
          <w:iCs/>
          <w:color w:val="000000"/>
          <w:sz w:val="24"/>
          <w:szCs w:val="24"/>
        </w:rPr>
        <w:t>2019</w:t>
      </w:r>
      <w:r w:rsidR="00384869">
        <w:rPr>
          <w:color w:val="000000"/>
          <w:sz w:val="24"/>
          <w:szCs w:val="24"/>
        </w:rPr>
        <w:t>;</w:t>
      </w:r>
      <w:r w:rsidRPr="00384869">
        <w:rPr>
          <w:bCs/>
          <w:color w:val="000000"/>
          <w:sz w:val="24"/>
          <w:szCs w:val="24"/>
        </w:rPr>
        <w:t>34</w:t>
      </w:r>
      <w:r w:rsidR="00384869">
        <w:rPr>
          <w:bCs/>
          <w:color w:val="000000"/>
          <w:sz w:val="24"/>
          <w:szCs w:val="24"/>
        </w:rPr>
        <w:t>:</w:t>
      </w:r>
      <w:r>
        <w:rPr>
          <w:color w:val="000000"/>
          <w:sz w:val="24"/>
          <w:szCs w:val="24"/>
        </w:rPr>
        <w:t>1042</w:t>
      </w:r>
      <w:proofErr w:type="gramEnd"/>
      <w:r>
        <w:rPr>
          <w:color w:val="000000"/>
          <w:sz w:val="24"/>
          <w:szCs w:val="24"/>
        </w:rPr>
        <w:t>-1064.</w:t>
      </w:r>
    </w:p>
    <w:p w14:paraId="40C09768" w14:textId="7EE6D3D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Edwards F, Lee H,</w:t>
      </w:r>
      <w:r w:rsidR="0080010D">
        <w:rPr>
          <w:color w:val="000000"/>
          <w:sz w:val="24"/>
          <w:szCs w:val="24"/>
        </w:rPr>
        <w:t xml:space="preserve"> </w:t>
      </w:r>
      <w:r>
        <w:rPr>
          <w:color w:val="000000"/>
          <w:sz w:val="24"/>
          <w:szCs w:val="24"/>
        </w:rPr>
        <w:t xml:space="preserve">Esposito M. Risk of being killed by police use of force in the United States by age, race–ethnicity, and sex. </w:t>
      </w:r>
      <w:r>
        <w:rPr>
          <w:i/>
          <w:color w:val="000000"/>
          <w:sz w:val="24"/>
          <w:szCs w:val="24"/>
        </w:rPr>
        <w:t>Proceedings of the National Academy of Sciences</w:t>
      </w:r>
      <w:r w:rsidR="0080010D">
        <w:rPr>
          <w:i/>
          <w:color w:val="000000"/>
          <w:sz w:val="24"/>
          <w:szCs w:val="24"/>
        </w:rPr>
        <w:t xml:space="preserve">. </w:t>
      </w:r>
      <w:r w:rsidR="0080010D">
        <w:rPr>
          <w:iCs/>
          <w:color w:val="000000"/>
          <w:sz w:val="24"/>
          <w:szCs w:val="24"/>
        </w:rPr>
        <w:t>2019;</w:t>
      </w:r>
      <w:r w:rsidRPr="0080010D">
        <w:rPr>
          <w:bCs/>
          <w:color w:val="000000"/>
          <w:sz w:val="24"/>
          <w:szCs w:val="24"/>
        </w:rPr>
        <w:t>116 (34)</w:t>
      </w:r>
      <w:r w:rsidR="0080010D">
        <w:rPr>
          <w:bCs/>
          <w:color w:val="000000"/>
          <w:sz w:val="24"/>
          <w:szCs w:val="24"/>
        </w:rPr>
        <w:t>:</w:t>
      </w:r>
      <w:r>
        <w:rPr>
          <w:color w:val="000000"/>
          <w:sz w:val="24"/>
          <w:szCs w:val="24"/>
        </w:rPr>
        <w:t>16793-16798.</w:t>
      </w:r>
    </w:p>
    <w:p w14:paraId="281699B5" w14:textId="564A78E6" w:rsidR="0064036B" w:rsidRDefault="00867427" w:rsidP="00131FE6">
      <w:pPr>
        <w:keepNext/>
        <w:numPr>
          <w:ilvl w:val="0"/>
          <w:numId w:val="1"/>
        </w:numPr>
        <w:pBdr>
          <w:top w:val="nil"/>
          <w:left w:val="nil"/>
          <w:bottom w:val="nil"/>
          <w:right w:val="nil"/>
          <w:between w:val="nil"/>
        </w:pBdr>
        <w:spacing w:before="120" w:after="120"/>
        <w:rPr>
          <w:color w:val="000000"/>
          <w:sz w:val="24"/>
          <w:szCs w:val="24"/>
        </w:rPr>
      </w:pPr>
      <w:r w:rsidRPr="00867427">
        <w:rPr>
          <w:color w:val="000000"/>
          <w:sz w:val="24"/>
          <w:szCs w:val="24"/>
        </w:rPr>
        <w:t>Wrigley-Field E, Garcia S, Leider JP, Robertson C,</w:t>
      </w:r>
      <w:r w:rsidR="007D406F">
        <w:rPr>
          <w:color w:val="000000"/>
          <w:sz w:val="24"/>
          <w:szCs w:val="24"/>
        </w:rPr>
        <w:t xml:space="preserve"> </w:t>
      </w:r>
      <w:r w:rsidRPr="00867427">
        <w:rPr>
          <w:color w:val="000000"/>
          <w:sz w:val="24"/>
          <w:szCs w:val="24"/>
        </w:rPr>
        <w:t>Wurtz R. Racial disparities in COVID-19 and excess mortality in Minnesota. </w:t>
      </w:r>
      <w:r w:rsidRPr="00867427">
        <w:rPr>
          <w:i/>
          <w:iCs/>
          <w:color w:val="000000"/>
          <w:sz w:val="24"/>
          <w:szCs w:val="24"/>
        </w:rPr>
        <w:t>Socius</w:t>
      </w:r>
      <w:r w:rsidR="007D406F">
        <w:rPr>
          <w:color w:val="000000"/>
          <w:sz w:val="24"/>
          <w:szCs w:val="24"/>
        </w:rPr>
        <w:t>. 2020;</w:t>
      </w:r>
      <w:r w:rsidRPr="00867427">
        <w:rPr>
          <w:color w:val="000000"/>
          <w:sz w:val="24"/>
          <w:szCs w:val="24"/>
        </w:rPr>
        <w:t> </w:t>
      </w:r>
      <w:r w:rsidRPr="007D406F">
        <w:rPr>
          <w:color w:val="000000"/>
          <w:sz w:val="24"/>
          <w:szCs w:val="24"/>
        </w:rPr>
        <w:t>6</w:t>
      </w:r>
      <w:r w:rsidR="007D406F">
        <w:rPr>
          <w:color w:val="000000"/>
          <w:sz w:val="24"/>
          <w:szCs w:val="24"/>
        </w:rPr>
        <w:t xml:space="preserve">: </w:t>
      </w:r>
      <w:r w:rsidRPr="00867427">
        <w:rPr>
          <w:color w:val="000000"/>
          <w:sz w:val="24"/>
          <w:szCs w:val="24"/>
        </w:rPr>
        <w:t>2378023120980918.</w:t>
      </w:r>
    </w:p>
    <w:p w14:paraId="377D375D" w14:textId="134B9F7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Jany L</w:t>
      </w:r>
      <w:r w:rsidR="00584855">
        <w:rPr>
          <w:color w:val="000000"/>
          <w:sz w:val="24"/>
          <w:szCs w:val="24"/>
        </w:rPr>
        <w:t>,</w:t>
      </w:r>
      <w:r>
        <w:rPr>
          <w:color w:val="000000"/>
          <w:sz w:val="24"/>
          <w:szCs w:val="24"/>
        </w:rPr>
        <w:t xml:space="preserve"> Sawyer L. Gun violence soars amid crises of health, public trust, officer reluctance.” </w:t>
      </w:r>
      <w:r>
        <w:rPr>
          <w:i/>
          <w:color w:val="000000"/>
          <w:sz w:val="24"/>
          <w:szCs w:val="24"/>
        </w:rPr>
        <w:t>Star Tribune</w:t>
      </w:r>
      <w:r w:rsidR="00584855">
        <w:rPr>
          <w:i/>
          <w:color w:val="000000"/>
          <w:sz w:val="24"/>
          <w:szCs w:val="24"/>
        </w:rPr>
        <w:t>.</w:t>
      </w:r>
      <w:r>
        <w:rPr>
          <w:color w:val="000000"/>
          <w:sz w:val="24"/>
          <w:szCs w:val="24"/>
        </w:rPr>
        <w:t xml:space="preserve"> </w:t>
      </w:r>
      <w:r w:rsidR="00584855">
        <w:rPr>
          <w:color w:val="000000"/>
          <w:sz w:val="24"/>
          <w:szCs w:val="24"/>
        </w:rPr>
        <w:t>June 2020.</w:t>
      </w:r>
      <w:r>
        <w:rPr>
          <w:color w:val="000000"/>
          <w:sz w:val="24"/>
          <w:szCs w:val="24"/>
        </w:rPr>
        <w:t xml:space="preserve"> </w:t>
      </w:r>
      <w:hyperlink r:id="rId14">
        <w:r>
          <w:rPr>
            <w:color w:val="0000FF"/>
            <w:sz w:val="24"/>
            <w:szCs w:val="24"/>
            <w:u w:val="single"/>
          </w:rPr>
          <w:t>https://www.startribune.com/surge-in-gun-violence-tests-minneapolis-leaders/571524202/</w:t>
        </w:r>
      </w:hyperlink>
      <w:r>
        <w:rPr>
          <w:color w:val="000000"/>
          <w:sz w:val="24"/>
          <w:szCs w:val="24"/>
        </w:rPr>
        <w:t xml:space="preserve">  </w:t>
      </w:r>
    </w:p>
    <w:p w14:paraId="59C1C8AB" w14:textId="601595E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proofErr w:type="spellStart"/>
      <w:r>
        <w:rPr>
          <w:color w:val="000000"/>
          <w:sz w:val="24"/>
          <w:szCs w:val="24"/>
        </w:rPr>
        <w:t>Shjarback</w:t>
      </w:r>
      <w:proofErr w:type="spellEnd"/>
      <w:r>
        <w:rPr>
          <w:color w:val="000000"/>
          <w:sz w:val="24"/>
          <w:szCs w:val="24"/>
        </w:rPr>
        <w:t xml:space="preserve"> JA, </w:t>
      </w:r>
      <w:proofErr w:type="spellStart"/>
      <w:r>
        <w:rPr>
          <w:color w:val="000000"/>
          <w:sz w:val="24"/>
          <w:szCs w:val="24"/>
        </w:rPr>
        <w:t>Pyrooz</w:t>
      </w:r>
      <w:proofErr w:type="spellEnd"/>
      <w:r>
        <w:rPr>
          <w:color w:val="000000"/>
          <w:sz w:val="24"/>
          <w:szCs w:val="24"/>
        </w:rPr>
        <w:t xml:space="preserve"> DC, Wolfe SE, Decker SH. De-policing and crime in the wake of Ferguson: Racialized changes in the quantity and quality of policing among Missouri police departments. </w:t>
      </w:r>
      <w:r>
        <w:rPr>
          <w:i/>
          <w:color w:val="000000"/>
          <w:sz w:val="24"/>
          <w:szCs w:val="24"/>
        </w:rPr>
        <w:t>Journal of Criminal Justice</w:t>
      </w:r>
      <w:r>
        <w:rPr>
          <w:color w:val="000000"/>
          <w:sz w:val="24"/>
          <w:szCs w:val="24"/>
        </w:rPr>
        <w:t xml:space="preserve"> </w:t>
      </w:r>
      <w:proofErr w:type="gramStart"/>
      <w:r w:rsidR="001F7877">
        <w:rPr>
          <w:color w:val="000000"/>
          <w:sz w:val="24"/>
          <w:szCs w:val="24"/>
        </w:rPr>
        <w:t>2017;</w:t>
      </w:r>
      <w:r w:rsidRPr="001F7877">
        <w:rPr>
          <w:bCs/>
          <w:color w:val="000000"/>
          <w:sz w:val="24"/>
          <w:szCs w:val="24"/>
        </w:rPr>
        <w:t>50</w:t>
      </w:r>
      <w:r w:rsidR="001F7877">
        <w:rPr>
          <w:color w:val="000000"/>
          <w:sz w:val="24"/>
          <w:szCs w:val="24"/>
        </w:rPr>
        <w:t>:</w:t>
      </w:r>
      <w:r>
        <w:rPr>
          <w:color w:val="000000"/>
          <w:sz w:val="24"/>
          <w:szCs w:val="24"/>
        </w:rPr>
        <w:t>42</w:t>
      </w:r>
      <w:proofErr w:type="gramEnd"/>
      <w:r>
        <w:rPr>
          <w:color w:val="000000"/>
          <w:sz w:val="24"/>
          <w:szCs w:val="24"/>
        </w:rPr>
        <w:t>-52.</w:t>
      </w:r>
    </w:p>
    <w:p w14:paraId="7A3C38CF" w14:textId="6C15A346"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Federal Bureau of Investigation. FBI releases 2020 crime statistics. </w:t>
      </w:r>
      <w:r w:rsidR="0038188B">
        <w:rPr>
          <w:color w:val="000000"/>
          <w:sz w:val="24"/>
          <w:szCs w:val="24"/>
        </w:rPr>
        <w:t>September 29</w:t>
      </w:r>
      <w:r w:rsidR="0038188B" w:rsidRPr="0038188B">
        <w:rPr>
          <w:color w:val="000000"/>
          <w:sz w:val="24"/>
          <w:szCs w:val="24"/>
          <w:vertAlign w:val="superscript"/>
        </w:rPr>
        <w:t>th</w:t>
      </w:r>
      <w:r w:rsidR="0038188B">
        <w:rPr>
          <w:color w:val="000000"/>
          <w:sz w:val="24"/>
          <w:szCs w:val="24"/>
        </w:rPr>
        <w:t xml:space="preserve">, 2021. </w:t>
      </w:r>
      <w:r>
        <w:rPr>
          <w:color w:val="000000"/>
          <w:sz w:val="24"/>
          <w:szCs w:val="24"/>
        </w:rPr>
        <w:t xml:space="preserve">  </w:t>
      </w:r>
      <w:hyperlink r:id="rId15">
        <w:r>
          <w:rPr>
            <w:color w:val="0000FF"/>
            <w:sz w:val="24"/>
            <w:szCs w:val="24"/>
            <w:u w:val="single"/>
          </w:rPr>
          <w:t>https://www.fbi.gov/news/pressrel/press-releases/fbi-releases-2020-crime-statistics</w:t>
        </w:r>
      </w:hyperlink>
    </w:p>
    <w:p w14:paraId="7D678DC3" w14:textId="582A5F78" w:rsidR="008F4241" w:rsidRPr="00627834" w:rsidRDefault="008F4241" w:rsidP="008F4241">
      <w:pPr>
        <w:keepNext/>
        <w:numPr>
          <w:ilvl w:val="0"/>
          <w:numId w:val="1"/>
        </w:numPr>
        <w:pBdr>
          <w:top w:val="nil"/>
          <w:left w:val="nil"/>
          <w:bottom w:val="nil"/>
          <w:right w:val="nil"/>
          <w:between w:val="nil"/>
        </w:pBdr>
        <w:spacing w:before="120" w:after="120"/>
        <w:rPr>
          <w:iCs/>
          <w:color w:val="000000"/>
          <w:sz w:val="24"/>
          <w:szCs w:val="24"/>
        </w:rPr>
      </w:pPr>
      <w:proofErr w:type="spellStart"/>
      <w:r>
        <w:rPr>
          <w:color w:val="000000"/>
          <w:sz w:val="24"/>
          <w:szCs w:val="24"/>
        </w:rPr>
        <w:t>Ssentongo</w:t>
      </w:r>
      <w:proofErr w:type="spellEnd"/>
      <w:r>
        <w:rPr>
          <w:color w:val="000000"/>
          <w:sz w:val="24"/>
          <w:szCs w:val="24"/>
        </w:rPr>
        <w:t xml:space="preserve"> P, </w:t>
      </w:r>
      <w:proofErr w:type="spellStart"/>
      <w:r>
        <w:rPr>
          <w:color w:val="000000"/>
          <w:sz w:val="24"/>
          <w:szCs w:val="24"/>
        </w:rPr>
        <w:t>Fronterre</w:t>
      </w:r>
      <w:proofErr w:type="spellEnd"/>
      <w:r>
        <w:rPr>
          <w:color w:val="000000"/>
          <w:sz w:val="24"/>
          <w:szCs w:val="24"/>
        </w:rPr>
        <w:t xml:space="preserve"> C, </w:t>
      </w:r>
      <w:proofErr w:type="spellStart"/>
      <w:r>
        <w:rPr>
          <w:color w:val="000000"/>
          <w:sz w:val="24"/>
          <w:szCs w:val="24"/>
        </w:rPr>
        <w:t>Ssentongo</w:t>
      </w:r>
      <w:proofErr w:type="spellEnd"/>
      <w:r>
        <w:rPr>
          <w:color w:val="000000"/>
          <w:sz w:val="24"/>
          <w:szCs w:val="24"/>
        </w:rPr>
        <w:t xml:space="preserve"> AE</w:t>
      </w:r>
      <w:r w:rsidR="0038188B">
        <w:rPr>
          <w:color w:val="000000"/>
          <w:sz w:val="24"/>
          <w:szCs w:val="24"/>
        </w:rPr>
        <w:t>,</w:t>
      </w:r>
      <w:r>
        <w:rPr>
          <w:color w:val="000000"/>
          <w:sz w:val="24"/>
          <w:szCs w:val="24"/>
        </w:rPr>
        <w:t xml:space="preserve"> </w:t>
      </w:r>
      <w:r w:rsidR="0038188B">
        <w:rPr>
          <w:color w:val="000000"/>
          <w:sz w:val="24"/>
          <w:szCs w:val="24"/>
        </w:rPr>
        <w:t>et al.</w:t>
      </w:r>
      <w:r>
        <w:rPr>
          <w:color w:val="000000"/>
          <w:sz w:val="24"/>
          <w:szCs w:val="24"/>
        </w:rPr>
        <w:t xml:space="preserve"> Gun violence incidence during the COVID-19 pandemic is higher than before the pandemic in the United States. </w:t>
      </w:r>
      <w:r w:rsidRPr="004F2915">
        <w:rPr>
          <w:i/>
          <w:color w:val="000000"/>
          <w:sz w:val="24"/>
          <w:szCs w:val="24"/>
        </w:rPr>
        <w:t>Scientific Reports</w:t>
      </w:r>
      <w:r w:rsidR="0038188B" w:rsidRPr="00627834">
        <w:rPr>
          <w:iCs/>
          <w:color w:val="000000"/>
          <w:sz w:val="24"/>
          <w:szCs w:val="24"/>
        </w:rPr>
        <w:t>. 2021; 11:</w:t>
      </w:r>
      <w:r w:rsidRPr="00627834">
        <w:rPr>
          <w:iCs/>
          <w:color w:val="000000"/>
          <w:sz w:val="24"/>
          <w:szCs w:val="24"/>
        </w:rPr>
        <w:t xml:space="preserve">20654. </w:t>
      </w:r>
    </w:p>
    <w:p w14:paraId="306593BE" w14:textId="17102C90" w:rsidR="00EB6F9E" w:rsidRPr="008F4241" w:rsidRDefault="00EB6F9E" w:rsidP="008F4241">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Nagin DS. Deterrence: A review of the evidence by a criminologist for economists. </w:t>
      </w:r>
      <w:r w:rsidRPr="004F2915">
        <w:rPr>
          <w:i/>
          <w:iCs/>
          <w:color w:val="000000"/>
          <w:sz w:val="24"/>
          <w:szCs w:val="24"/>
        </w:rPr>
        <w:t>Annual Review of Economics</w:t>
      </w:r>
      <w:r w:rsidR="0038188B">
        <w:rPr>
          <w:color w:val="000000"/>
          <w:sz w:val="24"/>
          <w:szCs w:val="24"/>
        </w:rPr>
        <w:t>. 2013;</w:t>
      </w:r>
      <w:r w:rsidRPr="00EB6F9E">
        <w:rPr>
          <w:color w:val="000000"/>
          <w:sz w:val="24"/>
          <w:szCs w:val="24"/>
        </w:rPr>
        <w:t>5(1)</w:t>
      </w:r>
      <w:r w:rsidR="0038188B">
        <w:rPr>
          <w:color w:val="000000"/>
          <w:sz w:val="24"/>
          <w:szCs w:val="24"/>
        </w:rPr>
        <w:t>:</w:t>
      </w:r>
      <w:r w:rsidRPr="00EB6F9E">
        <w:rPr>
          <w:color w:val="000000"/>
          <w:sz w:val="24"/>
          <w:szCs w:val="24"/>
        </w:rPr>
        <w:t>83-105.</w:t>
      </w:r>
    </w:p>
    <w:p w14:paraId="721A14DA" w14:textId="3347339D" w:rsidR="00EB6F9E" w:rsidRDefault="00EB6F9E" w:rsidP="00131FE6">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Bell MC. Police reform and the dismantling of legal estrangement. </w:t>
      </w:r>
      <w:r w:rsidRPr="004F2915">
        <w:rPr>
          <w:i/>
          <w:iCs/>
          <w:color w:val="000000"/>
          <w:sz w:val="24"/>
          <w:szCs w:val="24"/>
        </w:rPr>
        <w:t>The Yale Law Journal</w:t>
      </w:r>
      <w:r w:rsidR="00627834">
        <w:rPr>
          <w:color w:val="000000"/>
          <w:sz w:val="24"/>
          <w:szCs w:val="24"/>
        </w:rPr>
        <w:t>. 2017:</w:t>
      </w:r>
      <w:r w:rsidRPr="00EB6F9E">
        <w:rPr>
          <w:color w:val="000000"/>
          <w:sz w:val="24"/>
          <w:szCs w:val="24"/>
        </w:rPr>
        <w:t xml:space="preserve"> 2054-2150.</w:t>
      </w:r>
    </w:p>
    <w:p w14:paraId="05D68BC4" w14:textId="2DBFF7F6" w:rsidR="00BC5949" w:rsidRDefault="00BC5949" w:rsidP="00131FE6">
      <w:pPr>
        <w:keepNext/>
        <w:numPr>
          <w:ilvl w:val="0"/>
          <w:numId w:val="1"/>
        </w:numPr>
        <w:pBdr>
          <w:top w:val="nil"/>
          <w:left w:val="nil"/>
          <w:bottom w:val="nil"/>
          <w:right w:val="nil"/>
          <w:between w:val="nil"/>
        </w:pBdr>
        <w:spacing w:before="120" w:after="120"/>
        <w:rPr>
          <w:color w:val="000000"/>
          <w:sz w:val="24"/>
          <w:szCs w:val="24"/>
        </w:rPr>
      </w:pPr>
      <w:r w:rsidRPr="00BC5949">
        <w:rPr>
          <w:color w:val="000000"/>
          <w:sz w:val="24"/>
          <w:szCs w:val="24"/>
        </w:rPr>
        <w:t>Black, D.</w:t>
      </w:r>
      <w:r w:rsidR="00460178">
        <w:rPr>
          <w:color w:val="000000"/>
          <w:sz w:val="24"/>
          <w:szCs w:val="24"/>
        </w:rPr>
        <w:t xml:space="preserve"> </w:t>
      </w:r>
      <w:r w:rsidRPr="00BC5949">
        <w:rPr>
          <w:color w:val="000000"/>
          <w:sz w:val="24"/>
          <w:szCs w:val="24"/>
        </w:rPr>
        <w:t xml:space="preserve">Violent structures. In </w:t>
      </w:r>
      <w:r w:rsidR="00460178">
        <w:rPr>
          <w:color w:val="000000"/>
          <w:sz w:val="24"/>
          <w:szCs w:val="24"/>
        </w:rPr>
        <w:t xml:space="preserve">Zahn MA, Brownstein HH, Jackson, SI. </w:t>
      </w:r>
      <w:r w:rsidRPr="004F2915">
        <w:rPr>
          <w:i/>
          <w:iCs/>
          <w:color w:val="000000"/>
          <w:sz w:val="24"/>
          <w:szCs w:val="24"/>
        </w:rPr>
        <w:t>Violence</w:t>
      </w:r>
      <w:r w:rsidR="00460178" w:rsidRPr="004F2915">
        <w:rPr>
          <w:i/>
          <w:iCs/>
          <w:color w:val="000000"/>
          <w:sz w:val="24"/>
          <w:szCs w:val="24"/>
        </w:rPr>
        <w:t>: From theory to research</w:t>
      </w:r>
      <w:r w:rsidR="00460178">
        <w:rPr>
          <w:color w:val="000000"/>
          <w:sz w:val="24"/>
          <w:szCs w:val="24"/>
        </w:rPr>
        <w:t>.</w:t>
      </w:r>
      <w:r w:rsidR="00C50D85">
        <w:rPr>
          <w:color w:val="000000"/>
          <w:sz w:val="24"/>
          <w:szCs w:val="24"/>
        </w:rPr>
        <w:t xml:space="preserve"> 1</w:t>
      </w:r>
      <w:r w:rsidR="00C50D85" w:rsidRPr="00C50D85">
        <w:rPr>
          <w:color w:val="000000"/>
          <w:sz w:val="24"/>
          <w:szCs w:val="24"/>
          <w:vertAlign w:val="superscript"/>
        </w:rPr>
        <w:t>st</w:t>
      </w:r>
      <w:r w:rsidR="00C50D85">
        <w:rPr>
          <w:color w:val="000000"/>
          <w:sz w:val="24"/>
          <w:szCs w:val="24"/>
        </w:rPr>
        <w:t xml:space="preserve"> Edition.</w:t>
      </w:r>
      <w:r w:rsidR="00460178">
        <w:rPr>
          <w:color w:val="000000"/>
          <w:sz w:val="24"/>
          <w:szCs w:val="24"/>
        </w:rPr>
        <w:t xml:space="preserve"> Routledge; 20</w:t>
      </w:r>
      <w:r w:rsidR="00C50D85">
        <w:rPr>
          <w:color w:val="000000"/>
          <w:sz w:val="24"/>
          <w:szCs w:val="24"/>
        </w:rPr>
        <w:t>0</w:t>
      </w:r>
      <w:r w:rsidR="00460178">
        <w:rPr>
          <w:color w:val="000000"/>
          <w:sz w:val="24"/>
          <w:szCs w:val="24"/>
        </w:rPr>
        <w:t>4:</w:t>
      </w:r>
      <w:r w:rsidRPr="00BC5949">
        <w:rPr>
          <w:color w:val="000000"/>
          <w:sz w:val="24"/>
          <w:szCs w:val="24"/>
        </w:rPr>
        <w:t xml:space="preserve">153-166. </w:t>
      </w:r>
    </w:p>
    <w:p w14:paraId="735C6498" w14:textId="611692E4"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Rosenfeld R. Ferguson and police use of deadly force. </w:t>
      </w:r>
      <w:r w:rsidRPr="004F2915">
        <w:rPr>
          <w:i/>
          <w:color w:val="000000"/>
          <w:sz w:val="24"/>
          <w:szCs w:val="24"/>
        </w:rPr>
        <w:t>Missouri Law Review</w:t>
      </w:r>
      <w:r w:rsidR="00C50D85">
        <w:rPr>
          <w:color w:val="000000"/>
          <w:sz w:val="24"/>
          <w:szCs w:val="24"/>
        </w:rPr>
        <w:t>.</w:t>
      </w:r>
      <w:r>
        <w:rPr>
          <w:color w:val="000000"/>
          <w:sz w:val="24"/>
          <w:szCs w:val="24"/>
        </w:rPr>
        <w:t xml:space="preserve"> </w:t>
      </w:r>
      <w:proofErr w:type="gramStart"/>
      <w:r w:rsidR="00C50D85">
        <w:rPr>
          <w:color w:val="000000"/>
          <w:sz w:val="24"/>
          <w:szCs w:val="24"/>
        </w:rPr>
        <w:t>2015;</w:t>
      </w:r>
      <w:r w:rsidRPr="00C50D85">
        <w:rPr>
          <w:bCs/>
          <w:color w:val="000000"/>
          <w:sz w:val="24"/>
          <w:szCs w:val="24"/>
        </w:rPr>
        <w:t>80</w:t>
      </w:r>
      <w:r w:rsidR="00C50D85">
        <w:rPr>
          <w:bCs/>
          <w:color w:val="000000"/>
          <w:sz w:val="24"/>
          <w:szCs w:val="24"/>
        </w:rPr>
        <w:t>:</w:t>
      </w:r>
      <w:r>
        <w:rPr>
          <w:color w:val="000000"/>
          <w:sz w:val="24"/>
          <w:szCs w:val="24"/>
        </w:rPr>
        <w:t>1077</w:t>
      </w:r>
      <w:proofErr w:type="gramEnd"/>
      <w:r>
        <w:rPr>
          <w:color w:val="000000"/>
          <w:sz w:val="24"/>
          <w:szCs w:val="24"/>
        </w:rPr>
        <w:t>.</w:t>
      </w:r>
    </w:p>
    <w:p w14:paraId="3A8BFDC0" w14:textId="348B52F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proofErr w:type="spellStart"/>
      <w:r>
        <w:rPr>
          <w:color w:val="000000"/>
          <w:sz w:val="24"/>
          <w:szCs w:val="24"/>
        </w:rPr>
        <w:t>Pyrooz</w:t>
      </w:r>
      <w:proofErr w:type="spellEnd"/>
      <w:r>
        <w:rPr>
          <w:color w:val="000000"/>
          <w:sz w:val="24"/>
          <w:szCs w:val="24"/>
        </w:rPr>
        <w:t xml:space="preserve"> DC, Decker SH, Wolfe SE, </w:t>
      </w:r>
      <w:proofErr w:type="spellStart"/>
      <w:r>
        <w:rPr>
          <w:color w:val="000000"/>
          <w:sz w:val="24"/>
          <w:szCs w:val="24"/>
        </w:rPr>
        <w:t>Shjarback</w:t>
      </w:r>
      <w:proofErr w:type="spellEnd"/>
      <w:r>
        <w:rPr>
          <w:color w:val="000000"/>
          <w:sz w:val="24"/>
          <w:szCs w:val="24"/>
        </w:rPr>
        <w:t xml:space="preserve"> JA. Was there a </w:t>
      </w:r>
      <w:r w:rsidR="00C50D85">
        <w:rPr>
          <w:color w:val="000000"/>
          <w:sz w:val="24"/>
          <w:szCs w:val="24"/>
        </w:rPr>
        <w:t>Ferguson</w:t>
      </w:r>
      <w:r>
        <w:rPr>
          <w:color w:val="000000"/>
          <w:sz w:val="24"/>
          <w:szCs w:val="24"/>
        </w:rPr>
        <w:t xml:space="preserve"> effect on crime rates in large US </w:t>
      </w:r>
      <w:proofErr w:type="gramStart"/>
      <w:r>
        <w:rPr>
          <w:color w:val="000000"/>
          <w:sz w:val="24"/>
          <w:szCs w:val="24"/>
        </w:rPr>
        <w:t>cities?</w:t>
      </w:r>
      <w:r w:rsidR="00C50D85">
        <w:rPr>
          <w:color w:val="000000"/>
          <w:sz w:val="24"/>
          <w:szCs w:val="24"/>
        </w:rPr>
        <w:t>.</w:t>
      </w:r>
      <w:proofErr w:type="gramEnd"/>
      <w:r>
        <w:rPr>
          <w:color w:val="000000"/>
          <w:sz w:val="24"/>
          <w:szCs w:val="24"/>
        </w:rPr>
        <w:t xml:space="preserve"> </w:t>
      </w:r>
      <w:r w:rsidRPr="004F2915">
        <w:rPr>
          <w:i/>
          <w:color w:val="000000"/>
          <w:sz w:val="24"/>
          <w:szCs w:val="24"/>
        </w:rPr>
        <w:t>Journal of Criminal Justice</w:t>
      </w:r>
      <w:r w:rsidR="00C50D85">
        <w:rPr>
          <w:color w:val="000000"/>
          <w:sz w:val="24"/>
          <w:szCs w:val="24"/>
        </w:rPr>
        <w:t>. 2016:</w:t>
      </w:r>
      <w:r w:rsidRPr="00C50D85">
        <w:rPr>
          <w:bCs/>
          <w:color w:val="000000"/>
          <w:sz w:val="24"/>
          <w:szCs w:val="24"/>
        </w:rPr>
        <w:t>46</w:t>
      </w:r>
      <w:r w:rsidR="00C50D85">
        <w:rPr>
          <w:bCs/>
          <w:color w:val="000000"/>
          <w:sz w:val="24"/>
          <w:szCs w:val="24"/>
        </w:rPr>
        <w:t>;</w:t>
      </w:r>
      <w:r>
        <w:rPr>
          <w:color w:val="000000"/>
          <w:sz w:val="24"/>
          <w:szCs w:val="24"/>
        </w:rPr>
        <w:t>1-8.</w:t>
      </w:r>
    </w:p>
    <w:p w14:paraId="27928332" w14:textId="27436E6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Morgan, SL, &amp; Pally</w:t>
      </w:r>
      <w:r w:rsidR="004F2915">
        <w:rPr>
          <w:color w:val="000000"/>
          <w:sz w:val="24"/>
          <w:szCs w:val="24"/>
        </w:rPr>
        <w:t xml:space="preserve"> </w:t>
      </w:r>
      <w:r>
        <w:rPr>
          <w:color w:val="000000"/>
          <w:sz w:val="24"/>
          <w:szCs w:val="24"/>
        </w:rPr>
        <w:t>J</w:t>
      </w:r>
      <w:r w:rsidR="004F2915">
        <w:rPr>
          <w:color w:val="000000"/>
          <w:sz w:val="24"/>
          <w:szCs w:val="24"/>
        </w:rPr>
        <w:t>.</w:t>
      </w:r>
      <w:r>
        <w:rPr>
          <w:color w:val="000000"/>
          <w:sz w:val="24"/>
          <w:szCs w:val="24"/>
        </w:rPr>
        <w:t xml:space="preserve"> </w:t>
      </w:r>
      <w:r w:rsidR="004F2915" w:rsidRPr="004F2915">
        <w:rPr>
          <w:color w:val="000000"/>
          <w:sz w:val="24"/>
          <w:szCs w:val="24"/>
        </w:rPr>
        <w:t>Ferguson, Gray, and Davis: An analysis of recorded crime incidents and arrests in Baltimore City, March 2010 through December 2015</w:t>
      </w:r>
      <w:r w:rsidR="004F2915">
        <w:rPr>
          <w:color w:val="000000"/>
          <w:sz w:val="24"/>
          <w:szCs w:val="24"/>
        </w:rPr>
        <w:t xml:space="preserve">. </w:t>
      </w:r>
      <w:proofErr w:type="spellStart"/>
      <w:r w:rsidR="004F2915" w:rsidRPr="004F2915">
        <w:rPr>
          <w:i/>
          <w:iCs/>
          <w:color w:val="000000"/>
          <w:sz w:val="24"/>
          <w:szCs w:val="24"/>
        </w:rPr>
        <w:t>socArxiv</w:t>
      </w:r>
      <w:proofErr w:type="spellEnd"/>
      <w:r w:rsidR="004F2915">
        <w:rPr>
          <w:color w:val="000000"/>
          <w:sz w:val="24"/>
          <w:szCs w:val="24"/>
        </w:rPr>
        <w:t>. Preprint posted online February 11</w:t>
      </w:r>
      <w:r w:rsidR="004F2915" w:rsidRPr="004F2915">
        <w:rPr>
          <w:color w:val="000000"/>
          <w:sz w:val="24"/>
          <w:szCs w:val="24"/>
          <w:vertAlign w:val="superscript"/>
        </w:rPr>
        <w:t>th</w:t>
      </w:r>
      <w:r w:rsidR="004F2915">
        <w:rPr>
          <w:color w:val="000000"/>
          <w:sz w:val="24"/>
          <w:szCs w:val="24"/>
        </w:rPr>
        <w:t xml:space="preserve">, 2020. </w:t>
      </w:r>
      <w:hyperlink r:id="rId16" w:history="1">
        <w:r w:rsidR="004F2915" w:rsidRPr="00993C4E">
          <w:rPr>
            <w:rStyle w:val="Hyperlink"/>
            <w:sz w:val="24"/>
            <w:szCs w:val="24"/>
          </w:rPr>
          <w:t>https://osf.io/preprints/socarxiv/nshme/</w:t>
        </w:r>
      </w:hyperlink>
      <w:r>
        <w:rPr>
          <w:color w:val="000000"/>
          <w:sz w:val="24"/>
          <w:szCs w:val="24"/>
        </w:rPr>
        <w:t xml:space="preserve"> </w:t>
      </w:r>
    </w:p>
    <w:p w14:paraId="3ABFE3D7" w14:textId="1466126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Wu DT, Moore JC, Bowen DA, </w:t>
      </w:r>
      <w:r w:rsidR="00703711">
        <w:rPr>
          <w:color w:val="000000"/>
          <w:sz w:val="24"/>
          <w:szCs w:val="24"/>
        </w:rPr>
        <w:t>et al.</w:t>
      </w:r>
      <w:r>
        <w:rPr>
          <w:color w:val="000000"/>
          <w:sz w:val="24"/>
          <w:szCs w:val="24"/>
        </w:rPr>
        <w:t xml:space="preserve"> Proportion of violent injuries unreported to law enforcement.” </w:t>
      </w:r>
      <w:r>
        <w:rPr>
          <w:i/>
          <w:color w:val="000000"/>
          <w:sz w:val="24"/>
          <w:szCs w:val="24"/>
        </w:rPr>
        <w:t>JAMA Internal Medicine</w:t>
      </w:r>
      <w:r>
        <w:rPr>
          <w:color w:val="000000"/>
          <w:sz w:val="24"/>
          <w:szCs w:val="24"/>
        </w:rPr>
        <w:t xml:space="preserve"> </w:t>
      </w:r>
      <w:r w:rsidR="00703711">
        <w:rPr>
          <w:color w:val="000000"/>
          <w:sz w:val="24"/>
          <w:szCs w:val="24"/>
        </w:rPr>
        <w:t>2019;</w:t>
      </w:r>
      <w:r w:rsidRPr="00703711">
        <w:rPr>
          <w:bCs/>
          <w:color w:val="000000"/>
          <w:sz w:val="24"/>
          <w:szCs w:val="24"/>
        </w:rPr>
        <w:t>179(1)</w:t>
      </w:r>
      <w:r w:rsidR="00703711">
        <w:rPr>
          <w:bCs/>
          <w:color w:val="000000"/>
          <w:sz w:val="24"/>
          <w:szCs w:val="24"/>
        </w:rPr>
        <w:t>:</w:t>
      </w:r>
      <w:r>
        <w:rPr>
          <w:color w:val="000000"/>
          <w:sz w:val="24"/>
          <w:szCs w:val="24"/>
        </w:rPr>
        <w:t xml:space="preserve"> 111-112.</w:t>
      </w:r>
    </w:p>
    <w:p w14:paraId="6E947E4D" w14:textId="33805E38"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Desmond M, Papachristos AV, Kirk DS. Police violence and citizen crime reporting in the black community. </w:t>
      </w:r>
      <w:r>
        <w:rPr>
          <w:i/>
          <w:color w:val="000000"/>
          <w:sz w:val="24"/>
          <w:szCs w:val="24"/>
        </w:rPr>
        <w:t>American Sociological Review</w:t>
      </w:r>
      <w:r>
        <w:rPr>
          <w:color w:val="000000"/>
          <w:sz w:val="24"/>
          <w:szCs w:val="24"/>
        </w:rPr>
        <w:t xml:space="preserve"> </w:t>
      </w:r>
      <w:r w:rsidR="00751D3A">
        <w:rPr>
          <w:color w:val="000000"/>
          <w:sz w:val="24"/>
          <w:szCs w:val="24"/>
        </w:rPr>
        <w:t>2016;</w:t>
      </w:r>
      <w:r w:rsidRPr="00751D3A">
        <w:rPr>
          <w:bCs/>
          <w:color w:val="000000"/>
          <w:sz w:val="24"/>
          <w:szCs w:val="24"/>
        </w:rPr>
        <w:t>81(5)</w:t>
      </w:r>
      <w:r w:rsidR="00751D3A">
        <w:rPr>
          <w:color w:val="000000"/>
          <w:sz w:val="24"/>
          <w:szCs w:val="24"/>
        </w:rPr>
        <w:t>:</w:t>
      </w:r>
      <w:r>
        <w:rPr>
          <w:color w:val="000000"/>
          <w:sz w:val="24"/>
          <w:szCs w:val="24"/>
        </w:rPr>
        <w:t>857-876.</w:t>
      </w:r>
    </w:p>
    <w:p w14:paraId="5EAB54E5" w14:textId="3FE850CB" w:rsidR="00580E02" w:rsidRPr="00580E02" w:rsidRDefault="00580E02" w:rsidP="00580E02">
      <w:pPr>
        <w:keepNext/>
        <w:numPr>
          <w:ilvl w:val="0"/>
          <w:numId w:val="1"/>
        </w:numPr>
        <w:pBdr>
          <w:top w:val="nil"/>
          <w:left w:val="nil"/>
          <w:bottom w:val="nil"/>
          <w:right w:val="nil"/>
          <w:between w:val="nil"/>
        </w:pBdr>
        <w:spacing w:before="120" w:after="120"/>
        <w:rPr>
          <w:color w:val="000000"/>
          <w:sz w:val="24"/>
          <w:szCs w:val="24"/>
        </w:rPr>
      </w:pPr>
      <w:r w:rsidRPr="00B228B3">
        <w:rPr>
          <w:color w:val="000000"/>
          <w:sz w:val="24"/>
          <w:szCs w:val="24"/>
        </w:rPr>
        <w:lastRenderedPageBreak/>
        <w:t xml:space="preserve">Barber C, </w:t>
      </w:r>
      <w:proofErr w:type="spellStart"/>
      <w:r w:rsidRPr="00B228B3">
        <w:rPr>
          <w:color w:val="000000"/>
          <w:sz w:val="24"/>
          <w:szCs w:val="24"/>
        </w:rPr>
        <w:t>Goralnick</w:t>
      </w:r>
      <w:proofErr w:type="spellEnd"/>
      <w:r w:rsidRPr="00B228B3">
        <w:rPr>
          <w:color w:val="000000"/>
          <w:sz w:val="24"/>
          <w:szCs w:val="24"/>
        </w:rPr>
        <w:t xml:space="preserve"> E, Miller M. The problem with ICD-coded firearm injuries. </w:t>
      </w:r>
      <w:r w:rsidRPr="00B228B3">
        <w:rPr>
          <w:i/>
          <w:iCs/>
          <w:color w:val="000000"/>
          <w:sz w:val="24"/>
          <w:szCs w:val="24"/>
        </w:rPr>
        <w:t xml:space="preserve">JAMA </w:t>
      </w:r>
      <w:r>
        <w:rPr>
          <w:i/>
          <w:iCs/>
          <w:color w:val="000000"/>
          <w:sz w:val="24"/>
          <w:szCs w:val="24"/>
        </w:rPr>
        <w:t>I</w:t>
      </w:r>
      <w:r w:rsidRPr="00B228B3">
        <w:rPr>
          <w:i/>
          <w:iCs/>
          <w:color w:val="000000"/>
          <w:sz w:val="24"/>
          <w:szCs w:val="24"/>
        </w:rPr>
        <w:t xml:space="preserve">nternal </w:t>
      </w:r>
      <w:r>
        <w:rPr>
          <w:i/>
          <w:iCs/>
          <w:color w:val="000000"/>
          <w:sz w:val="24"/>
          <w:szCs w:val="24"/>
        </w:rPr>
        <w:t>M</w:t>
      </w:r>
      <w:r w:rsidRPr="00B228B3">
        <w:rPr>
          <w:i/>
          <w:iCs/>
          <w:color w:val="000000"/>
          <w:sz w:val="24"/>
          <w:szCs w:val="24"/>
        </w:rPr>
        <w:t>edicine</w:t>
      </w:r>
      <w:r>
        <w:rPr>
          <w:color w:val="000000"/>
          <w:sz w:val="24"/>
          <w:szCs w:val="24"/>
        </w:rPr>
        <w:t>. 2021;</w:t>
      </w:r>
      <w:r w:rsidRPr="00B228B3">
        <w:rPr>
          <w:color w:val="000000"/>
          <w:sz w:val="24"/>
          <w:szCs w:val="24"/>
        </w:rPr>
        <w:t>181(8)</w:t>
      </w:r>
      <w:r>
        <w:rPr>
          <w:color w:val="000000"/>
          <w:sz w:val="24"/>
          <w:szCs w:val="24"/>
        </w:rPr>
        <w:t>:</w:t>
      </w:r>
      <w:r w:rsidRPr="00B228B3">
        <w:rPr>
          <w:color w:val="000000"/>
          <w:sz w:val="24"/>
          <w:szCs w:val="24"/>
        </w:rPr>
        <w:t>1132-1133.</w:t>
      </w:r>
    </w:p>
    <w:p w14:paraId="5D36B185" w14:textId="2818809E" w:rsidR="00595F88" w:rsidRPr="00595F88" w:rsidRDefault="00595F88" w:rsidP="00595F88">
      <w:pPr>
        <w:keepNext/>
        <w:numPr>
          <w:ilvl w:val="0"/>
          <w:numId w:val="1"/>
        </w:numPr>
        <w:pBdr>
          <w:top w:val="nil"/>
          <w:left w:val="nil"/>
          <w:bottom w:val="nil"/>
          <w:right w:val="nil"/>
          <w:between w:val="nil"/>
        </w:pBdr>
        <w:spacing w:before="120" w:after="120"/>
        <w:rPr>
          <w:color w:val="000000"/>
          <w:sz w:val="24"/>
          <w:szCs w:val="24"/>
        </w:rPr>
      </w:pPr>
      <w:proofErr w:type="spellStart"/>
      <w:r w:rsidRPr="00595F88">
        <w:rPr>
          <w:color w:val="000000"/>
          <w:sz w:val="24"/>
          <w:szCs w:val="24"/>
        </w:rPr>
        <w:t>Thieurmel</w:t>
      </w:r>
      <w:proofErr w:type="spellEnd"/>
      <w:r w:rsidRPr="00595F88">
        <w:rPr>
          <w:color w:val="000000"/>
          <w:sz w:val="24"/>
          <w:szCs w:val="24"/>
        </w:rPr>
        <w:t xml:space="preserve"> </w:t>
      </w:r>
      <w:r>
        <w:rPr>
          <w:color w:val="000000"/>
          <w:sz w:val="24"/>
          <w:szCs w:val="24"/>
        </w:rPr>
        <w:t xml:space="preserve">B. </w:t>
      </w:r>
      <w:r w:rsidRPr="00595F88">
        <w:rPr>
          <w:color w:val="000000"/>
          <w:sz w:val="24"/>
          <w:szCs w:val="24"/>
        </w:rPr>
        <w:t xml:space="preserve">and </w:t>
      </w:r>
      <w:proofErr w:type="spellStart"/>
      <w:r w:rsidRPr="00595F88">
        <w:rPr>
          <w:color w:val="000000"/>
          <w:sz w:val="24"/>
          <w:szCs w:val="24"/>
        </w:rPr>
        <w:t>Elmarhraoui</w:t>
      </w:r>
      <w:proofErr w:type="spellEnd"/>
      <w:r>
        <w:rPr>
          <w:color w:val="000000"/>
          <w:sz w:val="24"/>
          <w:szCs w:val="24"/>
        </w:rPr>
        <w:t xml:space="preserve">, A. </w:t>
      </w:r>
      <w:proofErr w:type="spellStart"/>
      <w:r w:rsidRPr="00595F88">
        <w:rPr>
          <w:color w:val="000000"/>
          <w:sz w:val="24"/>
          <w:szCs w:val="24"/>
        </w:rPr>
        <w:t>suncalc</w:t>
      </w:r>
      <w:proofErr w:type="spellEnd"/>
      <w:r w:rsidRPr="00595F88">
        <w:rPr>
          <w:color w:val="000000"/>
          <w:sz w:val="24"/>
          <w:szCs w:val="24"/>
        </w:rPr>
        <w:t>: Compute Sun Position, Sunlight Phases, Moon Position and Lunar</w:t>
      </w:r>
      <w:r>
        <w:rPr>
          <w:color w:val="000000"/>
          <w:sz w:val="24"/>
          <w:szCs w:val="24"/>
        </w:rPr>
        <w:t xml:space="preserve"> Phase</w:t>
      </w:r>
      <w:r w:rsidR="00F112CA">
        <w:rPr>
          <w:color w:val="000000"/>
          <w:sz w:val="24"/>
          <w:szCs w:val="24"/>
        </w:rPr>
        <w:t xml:space="preserve">. </w:t>
      </w:r>
      <w:proofErr w:type="gramStart"/>
      <w:r w:rsidR="00F112CA">
        <w:rPr>
          <w:color w:val="000000"/>
          <w:sz w:val="24"/>
          <w:szCs w:val="24"/>
        </w:rPr>
        <w:t>2019;R</w:t>
      </w:r>
      <w:proofErr w:type="gramEnd"/>
      <w:r w:rsidR="00F112CA">
        <w:rPr>
          <w:color w:val="000000"/>
          <w:sz w:val="24"/>
          <w:szCs w:val="24"/>
        </w:rPr>
        <w:t xml:space="preserve"> package version 0.5. </w:t>
      </w:r>
      <w:hyperlink r:id="rId17" w:history="1">
        <w:r w:rsidR="00F112CA" w:rsidRPr="00993C4E">
          <w:rPr>
            <w:rStyle w:val="Hyperlink"/>
            <w:sz w:val="24"/>
            <w:szCs w:val="24"/>
          </w:rPr>
          <w:t>https://CRAN.R-project.org/package=suncalc</w:t>
        </w:r>
      </w:hyperlink>
      <w:r w:rsidR="00F112CA">
        <w:rPr>
          <w:color w:val="000000"/>
          <w:sz w:val="24"/>
          <w:szCs w:val="24"/>
        </w:rPr>
        <w:t xml:space="preserve"> </w:t>
      </w:r>
    </w:p>
    <w:p w14:paraId="4A7EB1DA" w14:textId="6C1EDA07" w:rsidR="00170666" w:rsidRDefault="00131FE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Walker, K., Herman, M. </w:t>
      </w:r>
      <w:proofErr w:type="spellStart"/>
      <w:r>
        <w:rPr>
          <w:color w:val="000000"/>
          <w:sz w:val="24"/>
          <w:szCs w:val="24"/>
        </w:rPr>
        <w:t>tidycensus</w:t>
      </w:r>
      <w:proofErr w:type="spellEnd"/>
      <w:r>
        <w:rPr>
          <w:color w:val="000000"/>
          <w:sz w:val="24"/>
          <w:szCs w:val="24"/>
        </w:rPr>
        <w:t>: Load US census boundary and attribute data as '</w:t>
      </w:r>
      <w:proofErr w:type="spellStart"/>
      <w:r>
        <w:rPr>
          <w:color w:val="000000"/>
          <w:sz w:val="24"/>
          <w:szCs w:val="24"/>
        </w:rPr>
        <w:t>tidyverse</w:t>
      </w:r>
      <w:proofErr w:type="spellEnd"/>
      <w:r>
        <w:rPr>
          <w:color w:val="000000"/>
          <w:sz w:val="24"/>
          <w:szCs w:val="24"/>
        </w:rPr>
        <w:t xml:space="preserve">' and 'sf'-ready data frames.” </w:t>
      </w:r>
      <w:proofErr w:type="gramStart"/>
      <w:r w:rsidR="00F112CA">
        <w:rPr>
          <w:color w:val="000000"/>
          <w:sz w:val="24"/>
          <w:szCs w:val="24"/>
        </w:rPr>
        <w:t>2021;</w:t>
      </w:r>
      <w:r>
        <w:rPr>
          <w:color w:val="000000"/>
          <w:sz w:val="24"/>
          <w:szCs w:val="24"/>
        </w:rPr>
        <w:t>R</w:t>
      </w:r>
      <w:proofErr w:type="gramEnd"/>
      <w:r>
        <w:rPr>
          <w:color w:val="000000"/>
          <w:sz w:val="24"/>
          <w:szCs w:val="24"/>
        </w:rPr>
        <w:t xml:space="preserve"> package version 1.1. </w:t>
      </w:r>
      <w:hyperlink r:id="rId18">
        <w:r>
          <w:rPr>
            <w:color w:val="0000FF"/>
            <w:sz w:val="24"/>
            <w:szCs w:val="24"/>
            <w:u w:val="single"/>
          </w:rPr>
          <w:t>https://CRAN.R-project.org/package=tidycensus</w:t>
        </w:r>
      </w:hyperlink>
      <w:r>
        <w:rPr>
          <w:color w:val="000000"/>
          <w:sz w:val="24"/>
          <w:szCs w:val="24"/>
        </w:rPr>
        <w:t xml:space="preserve"> </w:t>
      </w:r>
    </w:p>
    <w:p w14:paraId="6AA4A737" w14:textId="03CCE27F" w:rsidR="00595F88" w:rsidRPr="00595F88" w:rsidRDefault="00595F88" w:rsidP="00595F88">
      <w:pPr>
        <w:pStyle w:val="ListParagraph"/>
        <w:numPr>
          <w:ilvl w:val="0"/>
          <w:numId w:val="1"/>
        </w:numPr>
        <w:rPr>
          <w:color w:val="000000"/>
          <w:sz w:val="24"/>
          <w:szCs w:val="24"/>
        </w:rPr>
      </w:pPr>
      <w:r w:rsidRPr="00595F88">
        <w:rPr>
          <w:color w:val="000000"/>
          <w:sz w:val="24"/>
          <w:szCs w:val="24"/>
        </w:rPr>
        <w:t xml:space="preserve">Ruggles S, Flood S, Foster S, </w:t>
      </w:r>
      <w:r w:rsidR="00F112CA">
        <w:rPr>
          <w:color w:val="000000"/>
          <w:sz w:val="24"/>
          <w:szCs w:val="24"/>
        </w:rPr>
        <w:t>et al.</w:t>
      </w:r>
      <w:r w:rsidRPr="00595F88">
        <w:rPr>
          <w:color w:val="000000"/>
          <w:sz w:val="24"/>
          <w:szCs w:val="24"/>
        </w:rPr>
        <w:t xml:space="preserve"> IPUMS USA: Version 11.0. </w:t>
      </w:r>
      <w:r w:rsidR="00F112CA">
        <w:rPr>
          <w:color w:val="000000"/>
          <w:sz w:val="24"/>
          <w:szCs w:val="24"/>
        </w:rPr>
        <w:t xml:space="preserve">2021: </w:t>
      </w:r>
      <w:r w:rsidRPr="00595F88">
        <w:rPr>
          <w:color w:val="000000"/>
          <w:sz w:val="24"/>
          <w:szCs w:val="24"/>
        </w:rPr>
        <w:t>Minneapolis, MN: IPUMS. https://doi.org/10.18128/D010.V11.0.</w:t>
      </w:r>
    </w:p>
    <w:p w14:paraId="124DBF0F" w14:textId="58BF5B5A" w:rsidR="00170666" w:rsidRDefault="0017066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Bates</w:t>
      </w:r>
      <w:r w:rsidR="00EE6431">
        <w:rPr>
          <w:color w:val="000000"/>
          <w:sz w:val="24"/>
          <w:szCs w:val="24"/>
        </w:rPr>
        <w:t xml:space="preserve"> </w:t>
      </w:r>
      <w:r>
        <w:rPr>
          <w:color w:val="000000"/>
          <w:sz w:val="24"/>
          <w:szCs w:val="24"/>
        </w:rPr>
        <w:t xml:space="preserve">D, Machler M, Bolker B, and Walker S. </w:t>
      </w:r>
      <w:r w:rsidRPr="00170666">
        <w:rPr>
          <w:color w:val="000000"/>
          <w:sz w:val="24"/>
          <w:szCs w:val="24"/>
        </w:rPr>
        <w:t xml:space="preserve">Fitting </w:t>
      </w:r>
      <w:r w:rsidR="00EE6431">
        <w:rPr>
          <w:color w:val="000000"/>
          <w:sz w:val="24"/>
          <w:szCs w:val="24"/>
        </w:rPr>
        <w:t>l</w:t>
      </w:r>
      <w:r w:rsidRPr="00170666">
        <w:rPr>
          <w:color w:val="000000"/>
          <w:sz w:val="24"/>
          <w:szCs w:val="24"/>
        </w:rPr>
        <w:t xml:space="preserve">inear </w:t>
      </w:r>
      <w:r w:rsidR="00EE6431">
        <w:rPr>
          <w:color w:val="000000"/>
          <w:sz w:val="24"/>
          <w:szCs w:val="24"/>
        </w:rPr>
        <w:t>m</w:t>
      </w:r>
      <w:r w:rsidRPr="00170666">
        <w:rPr>
          <w:color w:val="000000"/>
          <w:sz w:val="24"/>
          <w:szCs w:val="24"/>
        </w:rPr>
        <w:t>ixed-</w:t>
      </w:r>
      <w:r w:rsidR="00EE6431">
        <w:rPr>
          <w:color w:val="000000"/>
          <w:sz w:val="24"/>
          <w:szCs w:val="24"/>
        </w:rPr>
        <w:t>e</w:t>
      </w:r>
      <w:r w:rsidRPr="00170666">
        <w:rPr>
          <w:color w:val="000000"/>
          <w:sz w:val="24"/>
          <w:szCs w:val="24"/>
        </w:rPr>
        <w:t xml:space="preserve">ffects </w:t>
      </w:r>
      <w:r w:rsidR="00EE6431">
        <w:rPr>
          <w:color w:val="000000"/>
          <w:sz w:val="24"/>
          <w:szCs w:val="24"/>
        </w:rPr>
        <w:t>m</w:t>
      </w:r>
      <w:r w:rsidRPr="00170666">
        <w:rPr>
          <w:color w:val="000000"/>
          <w:sz w:val="24"/>
          <w:szCs w:val="24"/>
        </w:rPr>
        <w:t xml:space="preserve">odels </w:t>
      </w:r>
      <w:r w:rsidR="00EE6431">
        <w:rPr>
          <w:color w:val="000000"/>
          <w:sz w:val="24"/>
          <w:szCs w:val="24"/>
        </w:rPr>
        <w:t>u</w:t>
      </w:r>
      <w:r w:rsidRPr="00170666">
        <w:rPr>
          <w:color w:val="000000"/>
          <w:sz w:val="24"/>
          <w:szCs w:val="24"/>
        </w:rPr>
        <w:t>sing lme4</w:t>
      </w:r>
      <w:r>
        <w:rPr>
          <w:color w:val="000000"/>
          <w:sz w:val="24"/>
          <w:szCs w:val="24"/>
        </w:rPr>
        <w:t xml:space="preserve">. </w:t>
      </w:r>
      <w:r w:rsidRPr="00EE6431">
        <w:rPr>
          <w:i/>
          <w:iCs/>
          <w:color w:val="000000"/>
          <w:sz w:val="24"/>
          <w:szCs w:val="24"/>
        </w:rPr>
        <w:t>Journal of Statistical Software</w:t>
      </w:r>
      <w:r w:rsidR="005230DF">
        <w:rPr>
          <w:color w:val="000000"/>
          <w:sz w:val="24"/>
          <w:szCs w:val="24"/>
        </w:rPr>
        <w:t>. 2015;</w:t>
      </w:r>
      <w:r>
        <w:rPr>
          <w:color w:val="000000"/>
          <w:sz w:val="24"/>
          <w:szCs w:val="24"/>
        </w:rPr>
        <w:t xml:space="preserve">67(1): 1-48. </w:t>
      </w:r>
    </w:p>
    <w:p w14:paraId="261E866D" w14:textId="6B5C85C3" w:rsidR="0064352B" w:rsidRDefault="00170666" w:rsidP="0064352B">
      <w:pPr>
        <w:keepNext/>
        <w:numPr>
          <w:ilvl w:val="0"/>
          <w:numId w:val="1"/>
        </w:numPr>
        <w:pBdr>
          <w:top w:val="nil"/>
          <w:left w:val="nil"/>
          <w:bottom w:val="nil"/>
          <w:right w:val="nil"/>
          <w:between w:val="nil"/>
        </w:pBdr>
        <w:spacing w:before="120" w:after="120"/>
        <w:rPr>
          <w:color w:val="000000"/>
          <w:sz w:val="24"/>
          <w:szCs w:val="24"/>
        </w:rPr>
      </w:pPr>
      <w:r w:rsidRPr="00170666">
        <w:rPr>
          <w:color w:val="000000"/>
          <w:sz w:val="24"/>
          <w:szCs w:val="24"/>
        </w:rPr>
        <w:t>Kuznetsova</w:t>
      </w:r>
      <w:r>
        <w:rPr>
          <w:color w:val="000000"/>
          <w:sz w:val="24"/>
          <w:szCs w:val="24"/>
        </w:rPr>
        <w:t xml:space="preserve"> A,</w:t>
      </w:r>
      <w:r w:rsidRPr="00170666">
        <w:rPr>
          <w:color w:val="000000"/>
          <w:sz w:val="24"/>
          <w:szCs w:val="24"/>
        </w:rPr>
        <w:t xml:space="preserve"> Brockhoff</w:t>
      </w:r>
      <w:r>
        <w:rPr>
          <w:color w:val="000000"/>
          <w:sz w:val="24"/>
          <w:szCs w:val="24"/>
        </w:rPr>
        <w:t xml:space="preserve"> PB, </w:t>
      </w:r>
      <w:r w:rsidRPr="00170666">
        <w:rPr>
          <w:color w:val="000000"/>
          <w:sz w:val="24"/>
          <w:szCs w:val="24"/>
        </w:rPr>
        <w:t>Christensen</w:t>
      </w:r>
      <w:r>
        <w:rPr>
          <w:color w:val="000000"/>
          <w:sz w:val="24"/>
          <w:szCs w:val="24"/>
        </w:rPr>
        <w:t xml:space="preserve"> RHB. </w:t>
      </w:r>
      <w:proofErr w:type="spellStart"/>
      <w:r w:rsidRPr="00170666">
        <w:rPr>
          <w:color w:val="000000"/>
          <w:sz w:val="24"/>
          <w:szCs w:val="24"/>
        </w:rPr>
        <w:t>lmerTest</w:t>
      </w:r>
      <w:proofErr w:type="spellEnd"/>
      <w:r w:rsidRPr="00170666">
        <w:rPr>
          <w:color w:val="000000"/>
          <w:sz w:val="24"/>
          <w:szCs w:val="24"/>
        </w:rPr>
        <w:t xml:space="preserve"> </w:t>
      </w:r>
      <w:r w:rsidR="005230DF">
        <w:rPr>
          <w:color w:val="000000"/>
          <w:sz w:val="24"/>
          <w:szCs w:val="24"/>
        </w:rPr>
        <w:t>p</w:t>
      </w:r>
      <w:r w:rsidRPr="00170666">
        <w:rPr>
          <w:color w:val="000000"/>
          <w:sz w:val="24"/>
          <w:szCs w:val="24"/>
        </w:rPr>
        <w:t xml:space="preserve">ackage: Tests in </w:t>
      </w:r>
      <w:r w:rsidR="005230DF">
        <w:rPr>
          <w:color w:val="000000"/>
          <w:sz w:val="24"/>
          <w:szCs w:val="24"/>
        </w:rPr>
        <w:t>l</w:t>
      </w:r>
      <w:r w:rsidRPr="00170666">
        <w:rPr>
          <w:color w:val="000000"/>
          <w:sz w:val="24"/>
          <w:szCs w:val="24"/>
        </w:rPr>
        <w:t xml:space="preserve">inear </w:t>
      </w:r>
      <w:r w:rsidR="005230DF">
        <w:rPr>
          <w:color w:val="000000"/>
          <w:sz w:val="24"/>
          <w:szCs w:val="24"/>
        </w:rPr>
        <w:t>m</w:t>
      </w:r>
      <w:r w:rsidRPr="00170666">
        <w:rPr>
          <w:color w:val="000000"/>
          <w:sz w:val="24"/>
          <w:szCs w:val="24"/>
        </w:rPr>
        <w:t xml:space="preserve">ixed </w:t>
      </w:r>
      <w:r w:rsidR="005230DF">
        <w:rPr>
          <w:color w:val="000000"/>
          <w:sz w:val="24"/>
          <w:szCs w:val="24"/>
        </w:rPr>
        <w:t>e</w:t>
      </w:r>
      <w:r w:rsidRPr="00170666">
        <w:rPr>
          <w:color w:val="000000"/>
          <w:sz w:val="24"/>
          <w:szCs w:val="24"/>
        </w:rPr>
        <w:t xml:space="preserve">ffects </w:t>
      </w:r>
      <w:r w:rsidR="005230DF">
        <w:rPr>
          <w:color w:val="000000"/>
          <w:sz w:val="24"/>
          <w:szCs w:val="24"/>
        </w:rPr>
        <w:t>m</w:t>
      </w:r>
      <w:r w:rsidRPr="00170666">
        <w:rPr>
          <w:color w:val="000000"/>
          <w:sz w:val="24"/>
          <w:szCs w:val="24"/>
        </w:rPr>
        <w:t>odels</w:t>
      </w:r>
      <w:r>
        <w:rPr>
          <w:color w:val="000000"/>
          <w:sz w:val="24"/>
          <w:szCs w:val="24"/>
        </w:rPr>
        <w:t xml:space="preserve">. </w:t>
      </w:r>
      <w:r w:rsidRPr="005230DF">
        <w:rPr>
          <w:i/>
          <w:iCs/>
          <w:color w:val="000000"/>
          <w:sz w:val="24"/>
          <w:szCs w:val="24"/>
        </w:rPr>
        <w:t>Journal of Statistical Software</w:t>
      </w:r>
      <w:r w:rsidR="005230DF" w:rsidRPr="005230DF">
        <w:rPr>
          <w:i/>
          <w:iCs/>
          <w:color w:val="000000"/>
          <w:sz w:val="24"/>
          <w:szCs w:val="24"/>
        </w:rPr>
        <w:t xml:space="preserve">. </w:t>
      </w:r>
      <w:r w:rsidR="005230DF">
        <w:rPr>
          <w:color w:val="000000"/>
          <w:sz w:val="24"/>
          <w:szCs w:val="24"/>
        </w:rPr>
        <w:t>2017;</w:t>
      </w:r>
      <w:r>
        <w:rPr>
          <w:color w:val="000000"/>
          <w:sz w:val="24"/>
          <w:szCs w:val="24"/>
        </w:rPr>
        <w:t xml:space="preserve">82(13):1-26. </w:t>
      </w:r>
    </w:p>
    <w:p w14:paraId="5784847F" w14:textId="22C8D104" w:rsidR="0064352B" w:rsidRDefault="0064352B" w:rsidP="0064352B">
      <w:pPr>
        <w:keepNext/>
        <w:numPr>
          <w:ilvl w:val="0"/>
          <w:numId w:val="1"/>
        </w:numPr>
        <w:pBdr>
          <w:top w:val="nil"/>
          <w:left w:val="nil"/>
          <w:bottom w:val="nil"/>
          <w:right w:val="nil"/>
          <w:between w:val="nil"/>
        </w:pBdr>
        <w:spacing w:before="120" w:after="120"/>
        <w:rPr>
          <w:color w:val="000000"/>
          <w:sz w:val="24"/>
          <w:szCs w:val="24"/>
        </w:rPr>
      </w:pPr>
      <w:bookmarkStart w:id="2" w:name="_Hlk108612095"/>
      <w:r>
        <w:rPr>
          <w:color w:val="000000"/>
          <w:sz w:val="24"/>
          <w:szCs w:val="24"/>
        </w:rPr>
        <w:t xml:space="preserve">American Public Health Association. Addressing law enforcement violence as a public health issue. </w:t>
      </w:r>
      <w:r w:rsidRPr="0064352B">
        <w:rPr>
          <w:color w:val="000000"/>
          <w:sz w:val="24"/>
          <w:szCs w:val="24"/>
        </w:rPr>
        <w:t>Policy</w:t>
      </w:r>
      <w:r w:rsidR="004876C1">
        <w:rPr>
          <w:color w:val="000000"/>
          <w:sz w:val="24"/>
          <w:szCs w:val="24"/>
        </w:rPr>
        <w:t xml:space="preserve"> no. 201811, November 13, 2018.</w:t>
      </w:r>
      <w:r>
        <w:rPr>
          <w:i/>
          <w:iCs/>
          <w:color w:val="000000"/>
          <w:sz w:val="24"/>
          <w:szCs w:val="24"/>
        </w:rPr>
        <w:t xml:space="preserve"> </w:t>
      </w:r>
      <w:r w:rsidR="004876C1">
        <w:rPr>
          <w:color w:val="000000"/>
          <w:sz w:val="24"/>
          <w:szCs w:val="24"/>
        </w:rPr>
        <w:t xml:space="preserve">Available at: </w:t>
      </w:r>
      <w:hyperlink r:id="rId19" w:history="1">
        <w:r w:rsidR="004876C1" w:rsidRPr="00360D15">
          <w:rPr>
            <w:rStyle w:val="Hyperlink"/>
            <w:sz w:val="24"/>
            <w:szCs w:val="24"/>
          </w:rPr>
          <w:t>https://www.apha.org/Policies-and-Advocacy/Public-Health-Policy-Statements/Policy-Database/2019/01/29/Law-Enforcement-Violence</w:t>
        </w:r>
      </w:hyperlink>
      <w:r w:rsidR="004876C1">
        <w:rPr>
          <w:color w:val="000000"/>
          <w:sz w:val="24"/>
          <w:szCs w:val="24"/>
        </w:rPr>
        <w:t>. Accessed July 13, 2022.</w:t>
      </w:r>
      <w:bookmarkEnd w:id="2"/>
      <w:r w:rsidR="004876C1">
        <w:rPr>
          <w:color w:val="000000"/>
          <w:sz w:val="24"/>
          <w:szCs w:val="24"/>
        </w:rPr>
        <w:t xml:space="preserve"> </w:t>
      </w:r>
    </w:p>
    <w:p w14:paraId="0D0740C0" w14:textId="77E9E30B" w:rsidR="004876C1" w:rsidRPr="0064352B" w:rsidRDefault="004876C1" w:rsidP="0064352B">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American Public Health Association. Structural racism is a public health crisis: Impact on the black community. </w:t>
      </w:r>
      <w:r w:rsidRPr="0064352B">
        <w:rPr>
          <w:color w:val="000000"/>
          <w:sz w:val="24"/>
          <w:szCs w:val="24"/>
        </w:rPr>
        <w:t>Policy</w:t>
      </w:r>
      <w:r>
        <w:rPr>
          <w:color w:val="000000"/>
          <w:sz w:val="24"/>
          <w:szCs w:val="24"/>
        </w:rPr>
        <w:t xml:space="preserve"> no. LB20-04, October 24, 2020.</w:t>
      </w:r>
      <w:r>
        <w:rPr>
          <w:i/>
          <w:iCs/>
          <w:color w:val="000000"/>
          <w:sz w:val="24"/>
          <w:szCs w:val="24"/>
        </w:rPr>
        <w:t xml:space="preserve"> </w:t>
      </w:r>
      <w:r>
        <w:rPr>
          <w:color w:val="000000"/>
          <w:sz w:val="24"/>
          <w:szCs w:val="24"/>
        </w:rPr>
        <w:t xml:space="preserve">Available at: </w:t>
      </w:r>
      <w:hyperlink r:id="rId20" w:history="1">
        <w:r w:rsidRPr="00EF6A39">
          <w:rPr>
            <w:rStyle w:val="Hyperlink"/>
            <w:sz w:val="24"/>
            <w:szCs w:val="24"/>
          </w:rPr>
          <w:t>https://www.apha.org/policies-and-advocacy/public-health-policy-statements/policy-database/2021/01/13/structural-racism-is-a-public-health-crisis</w:t>
        </w:r>
      </w:hyperlink>
      <w:r>
        <w:rPr>
          <w:color w:val="000000"/>
          <w:sz w:val="24"/>
          <w:szCs w:val="24"/>
        </w:rPr>
        <w:t>.  Accessed July 13, 2022.</w:t>
      </w:r>
    </w:p>
    <w:p w14:paraId="484C02CF" w14:textId="23D45CB6" w:rsidR="005230DF" w:rsidRDefault="00170666" w:rsidP="00131FE6">
      <w:pPr>
        <w:pStyle w:val="ListParagraph"/>
        <w:keepNext/>
        <w:numPr>
          <w:ilvl w:val="0"/>
          <w:numId w:val="1"/>
        </w:numPr>
        <w:pBdr>
          <w:top w:val="nil"/>
          <w:left w:val="nil"/>
          <w:bottom w:val="nil"/>
          <w:right w:val="nil"/>
          <w:between w:val="nil"/>
        </w:pBdr>
        <w:spacing w:before="120" w:after="120"/>
        <w:rPr>
          <w:color w:val="000000"/>
          <w:sz w:val="24"/>
          <w:szCs w:val="24"/>
        </w:rPr>
      </w:pPr>
      <w:r w:rsidRPr="005230DF">
        <w:rPr>
          <w:color w:val="000000"/>
          <w:sz w:val="24"/>
          <w:szCs w:val="24"/>
        </w:rPr>
        <w:t xml:space="preserve">Marks S. Civil unrest on Plymouth Avenue, Minneapolis, 1967. </w:t>
      </w:r>
      <w:proofErr w:type="spellStart"/>
      <w:r w:rsidRPr="005230DF">
        <w:rPr>
          <w:i/>
          <w:iCs/>
          <w:color w:val="000000"/>
          <w:sz w:val="24"/>
          <w:szCs w:val="24"/>
        </w:rPr>
        <w:t>MNopedia</w:t>
      </w:r>
      <w:proofErr w:type="spellEnd"/>
      <w:r w:rsidRPr="005230DF">
        <w:rPr>
          <w:color w:val="000000"/>
          <w:sz w:val="24"/>
          <w:szCs w:val="24"/>
        </w:rPr>
        <w:t xml:space="preserve">, </w:t>
      </w:r>
      <w:hyperlink r:id="rId21" w:history="1">
        <w:r w:rsidR="005230DF" w:rsidRPr="00993C4E">
          <w:rPr>
            <w:rStyle w:val="Hyperlink"/>
            <w:sz w:val="24"/>
            <w:szCs w:val="24"/>
          </w:rPr>
          <w:t xml:space="preserve">https://www.mnopedia.org/event/civil–unrest–plymouth-avenue–minneapolis–1967.  </w:t>
        </w:r>
      </w:hyperlink>
    </w:p>
    <w:p w14:paraId="44BA03DF" w14:textId="70A15272" w:rsidR="00131FE6" w:rsidRDefault="005230DF" w:rsidP="005230DF">
      <w:pPr>
        <w:pStyle w:val="ListParagraph"/>
        <w:keepNext/>
        <w:pBdr>
          <w:top w:val="nil"/>
          <w:left w:val="nil"/>
          <w:bottom w:val="nil"/>
          <w:right w:val="nil"/>
          <w:between w:val="nil"/>
        </w:pBdr>
        <w:spacing w:before="120" w:after="120"/>
        <w:rPr>
          <w:color w:val="000000"/>
          <w:sz w:val="24"/>
          <w:szCs w:val="24"/>
        </w:rPr>
      </w:pPr>
      <w:r>
        <w:rPr>
          <w:color w:val="000000"/>
          <w:sz w:val="24"/>
          <w:szCs w:val="24"/>
        </w:rPr>
        <w:t>Published December 21</w:t>
      </w:r>
      <w:r w:rsidRPr="005230DF">
        <w:rPr>
          <w:color w:val="000000"/>
          <w:sz w:val="24"/>
          <w:szCs w:val="24"/>
          <w:vertAlign w:val="superscript"/>
        </w:rPr>
        <w:t>st</w:t>
      </w:r>
      <w:r>
        <w:rPr>
          <w:color w:val="000000"/>
          <w:sz w:val="24"/>
          <w:szCs w:val="24"/>
        </w:rPr>
        <w:t xml:space="preserve">, 2015. Updated July 15, 2021. Accessed </w:t>
      </w:r>
      <w:proofErr w:type="spellStart"/>
      <w:r>
        <w:rPr>
          <w:color w:val="000000"/>
          <w:sz w:val="24"/>
          <w:szCs w:val="24"/>
        </w:rPr>
        <w:t>july</w:t>
      </w:r>
      <w:proofErr w:type="spellEnd"/>
      <w:r>
        <w:rPr>
          <w:color w:val="000000"/>
          <w:sz w:val="24"/>
          <w:szCs w:val="24"/>
        </w:rPr>
        <w:t xml:space="preserve"> 7</w:t>
      </w:r>
      <w:r w:rsidRPr="005230DF">
        <w:rPr>
          <w:color w:val="000000"/>
          <w:sz w:val="24"/>
          <w:szCs w:val="24"/>
          <w:vertAlign w:val="superscript"/>
        </w:rPr>
        <w:t>th</w:t>
      </w:r>
      <w:r>
        <w:rPr>
          <w:color w:val="000000"/>
          <w:sz w:val="24"/>
          <w:szCs w:val="24"/>
        </w:rPr>
        <w:t xml:space="preserve">, 2022. </w:t>
      </w:r>
    </w:p>
    <w:p w14:paraId="77E4DFC3" w14:textId="77777777" w:rsidR="00F731A7" w:rsidRPr="005230DF" w:rsidRDefault="00F731A7" w:rsidP="005230DF">
      <w:pPr>
        <w:pStyle w:val="ListParagraph"/>
        <w:keepNext/>
        <w:pBdr>
          <w:top w:val="nil"/>
          <w:left w:val="nil"/>
          <w:bottom w:val="nil"/>
          <w:right w:val="nil"/>
          <w:between w:val="nil"/>
        </w:pBdr>
        <w:spacing w:before="120" w:after="120"/>
        <w:rPr>
          <w:color w:val="000000"/>
          <w:sz w:val="24"/>
          <w:szCs w:val="24"/>
        </w:rPr>
      </w:pPr>
    </w:p>
    <w:p w14:paraId="4B28AC18" w14:textId="77777777" w:rsidR="00852A08" w:rsidRDefault="00852A08" w:rsidP="00131FE6">
      <w:pPr>
        <w:pBdr>
          <w:top w:val="nil"/>
          <w:left w:val="nil"/>
          <w:bottom w:val="nil"/>
          <w:right w:val="nil"/>
          <w:between w:val="nil"/>
        </w:pBdr>
        <w:spacing w:before="120"/>
        <w:rPr>
          <w:b/>
          <w:color w:val="000000"/>
          <w:sz w:val="24"/>
          <w:szCs w:val="24"/>
        </w:rPr>
      </w:pPr>
    </w:p>
    <w:p w14:paraId="7DDA8847" w14:textId="77777777" w:rsidR="00852A08" w:rsidRDefault="00852A08" w:rsidP="00131FE6">
      <w:pPr>
        <w:pBdr>
          <w:top w:val="nil"/>
          <w:left w:val="nil"/>
          <w:bottom w:val="nil"/>
          <w:right w:val="nil"/>
          <w:between w:val="nil"/>
        </w:pBdr>
        <w:spacing w:before="120"/>
        <w:rPr>
          <w:b/>
          <w:color w:val="000000"/>
          <w:sz w:val="24"/>
          <w:szCs w:val="24"/>
        </w:rPr>
      </w:pPr>
    </w:p>
    <w:p w14:paraId="3D2C3E33" w14:textId="77777777" w:rsidR="00852A08" w:rsidRDefault="00852A08" w:rsidP="00131FE6">
      <w:pPr>
        <w:pBdr>
          <w:top w:val="nil"/>
          <w:left w:val="nil"/>
          <w:bottom w:val="nil"/>
          <w:right w:val="nil"/>
          <w:between w:val="nil"/>
        </w:pBdr>
        <w:spacing w:before="120"/>
        <w:rPr>
          <w:b/>
          <w:color w:val="000000"/>
          <w:sz w:val="24"/>
          <w:szCs w:val="24"/>
        </w:rPr>
      </w:pPr>
    </w:p>
    <w:p w14:paraId="501B08E2" w14:textId="77777777" w:rsidR="00852A08" w:rsidRDefault="00852A08" w:rsidP="00131FE6">
      <w:pPr>
        <w:pBdr>
          <w:top w:val="nil"/>
          <w:left w:val="nil"/>
          <w:bottom w:val="nil"/>
          <w:right w:val="nil"/>
          <w:between w:val="nil"/>
        </w:pBdr>
        <w:spacing w:before="120"/>
        <w:rPr>
          <w:b/>
          <w:color w:val="000000"/>
          <w:sz w:val="24"/>
          <w:szCs w:val="24"/>
        </w:rPr>
      </w:pPr>
    </w:p>
    <w:p w14:paraId="3FCB1FE3" w14:textId="77777777" w:rsidR="00852A08" w:rsidRDefault="00852A08" w:rsidP="00131FE6">
      <w:pPr>
        <w:pBdr>
          <w:top w:val="nil"/>
          <w:left w:val="nil"/>
          <w:bottom w:val="nil"/>
          <w:right w:val="nil"/>
          <w:between w:val="nil"/>
        </w:pBdr>
        <w:spacing w:before="120"/>
        <w:rPr>
          <w:b/>
          <w:color w:val="000000"/>
          <w:sz w:val="24"/>
          <w:szCs w:val="24"/>
        </w:rPr>
      </w:pPr>
    </w:p>
    <w:p w14:paraId="0F8C4B3F" w14:textId="77777777" w:rsidR="00852A08" w:rsidRDefault="00852A08" w:rsidP="00131FE6">
      <w:pPr>
        <w:pBdr>
          <w:top w:val="nil"/>
          <w:left w:val="nil"/>
          <w:bottom w:val="nil"/>
          <w:right w:val="nil"/>
          <w:between w:val="nil"/>
        </w:pBdr>
        <w:spacing w:before="120"/>
        <w:rPr>
          <w:b/>
          <w:color w:val="000000"/>
          <w:sz w:val="24"/>
          <w:szCs w:val="24"/>
        </w:rPr>
      </w:pPr>
    </w:p>
    <w:p w14:paraId="667EB454" w14:textId="77777777" w:rsidR="00852A08" w:rsidRDefault="00852A08" w:rsidP="00131FE6">
      <w:pPr>
        <w:pBdr>
          <w:top w:val="nil"/>
          <w:left w:val="nil"/>
          <w:bottom w:val="nil"/>
          <w:right w:val="nil"/>
          <w:between w:val="nil"/>
        </w:pBdr>
        <w:spacing w:before="120"/>
        <w:rPr>
          <w:b/>
          <w:color w:val="000000"/>
          <w:sz w:val="24"/>
          <w:szCs w:val="24"/>
        </w:rPr>
      </w:pPr>
    </w:p>
    <w:p w14:paraId="32AB02FB" w14:textId="77777777" w:rsidR="00852A08" w:rsidRDefault="00852A08" w:rsidP="00131FE6">
      <w:pPr>
        <w:pBdr>
          <w:top w:val="nil"/>
          <w:left w:val="nil"/>
          <w:bottom w:val="nil"/>
          <w:right w:val="nil"/>
          <w:between w:val="nil"/>
        </w:pBdr>
        <w:spacing w:before="120"/>
        <w:rPr>
          <w:b/>
          <w:color w:val="000000"/>
          <w:sz w:val="24"/>
          <w:szCs w:val="24"/>
        </w:rPr>
      </w:pPr>
    </w:p>
    <w:p w14:paraId="141E2FC2" w14:textId="162C572B" w:rsidR="007A134F" w:rsidRDefault="007A134F" w:rsidP="00131FE6">
      <w:pPr>
        <w:keepNext/>
        <w:pBdr>
          <w:top w:val="nil"/>
          <w:left w:val="nil"/>
          <w:bottom w:val="nil"/>
          <w:right w:val="nil"/>
          <w:between w:val="nil"/>
        </w:pBdr>
        <w:spacing w:before="240"/>
        <w:rPr>
          <w:b/>
          <w:color w:val="000000"/>
          <w:sz w:val="24"/>
          <w:szCs w:val="24"/>
        </w:rPr>
      </w:pPr>
    </w:p>
    <w:p w14:paraId="3E18BF6C" w14:textId="2F9256A5" w:rsidR="00CE417A" w:rsidRDefault="00CE417A" w:rsidP="00131FE6">
      <w:pPr>
        <w:keepNext/>
        <w:pBdr>
          <w:top w:val="nil"/>
          <w:left w:val="nil"/>
          <w:bottom w:val="nil"/>
          <w:right w:val="nil"/>
          <w:between w:val="nil"/>
        </w:pBdr>
        <w:spacing w:before="240"/>
        <w:rPr>
          <w:b/>
          <w:color w:val="000000"/>
          <w:sz w:val="24"/>
          <w:szCs w:val="24"/>
        </w:rPr>
      </w:pPr>
    </w:p>
    <w:p w14:paraId="1C12BCA7" w14:textId="77777777" w:rsidR="00CE417A" w:rsidRDefault="00CE417A" w:rsidP="00131FE6">
      <w:pPr>
        <w:keepNext/>
        <w:pBdr>
          <w:top w:val="nil"/>
          <w:left w:val="nil"/>
          <w:bottom w:val="nil"/>
          <w:right w:val="nil"/>
          <w:between w:val="nil"/>
        </w:pBdr>
        <w:spacing w:before="240"/>
        <w:rPr>
          <w:b/>
          <w:color w:val="000000"/>
          <w:sz w:val="24"/>
          <w:szCs w:val="24"/>
        </w:rPr>
      </w:pPr>
    </w:p>
    <w:p w14:paraId="3171121E" w14:textId="3C6C19EB" w:rsidR="00131FE6" w:rsidRDefault="00097327" w:rsidP="00131FE6">
      <w:pPr>
        <w:keepNext/>
        <w:pBdr>
          <w:top w:val="nil"/>
          <w:left w:val="nil"/>
          <w:bottom w:val="nil"/>
          <w:right w:val="nil"/>
          <w:between w:val="nil"/>
        </w:pBdr>
        <w:spacing w:before="240"/>
        <w:rPr>
          <w:b/>
          <w:color w:val="000000"/>
          <w:sz w:val="24"/>
          <w:szCs w:val="24"/>
        </w:rPr>
      </w:pPr>
      <w:r>
        <w:rPr>
          <w:b/>
          <w:color w:val="000000"/>
          <w:sz w:val="24"/>
          <w:szCs w:val="24"/>
        </w:rPr>
        <w:t>Appendix:</w:t>
      </w:r>
    </w:p>
    <w:p w14:paraId="64A4CD04" w14:textId="77777777" w:rsidR="00C57495" w:rsidRDefault="00C57495" w:rsidP="00C57495">
      <w:pPr>
        <w:spacing w:line="480" w:lineRule="auto"/>
        <w:rPr>
          <w:b/>
          <w:sz w:val="24"/>
          <w:szCs w:val="24"/>
        </w:rPr>
      </w:pPr>
    </w:p>
    <w:p w14:paraId="6BAB2730" w14:textId="3C88BC19" w:rsidR="00C57495" w:rsidRPr="00C57495" w:rsidRDefault="00C57495" w:rsidP="00C57495">
      <w:pPr>
        <w:spacing w:line="480" w:lineRule="auto"/>
        <w:rPr>
          <w:b/>
          <w:i/>
          <w:iCs/>
          <w:sz w:val="24"/>
          <w:szCs w:val="24"/>
        </w:rPr>
      </w:pPr>
      <w:r w:rsidRPr="00C57495">
        <w:rPr>
          <w:b/>
          <w:i/>
          <w:iCs/>
          <w:sz w:val="24"/>
          <w:szCs w:val="24"/>
        </w:rPr>
        <w:t>Homicide Data and the Robustness and Persistence of Results</w:t>
      </w:r>
    </w:p>
    <w:p w14:paraId="200B4317" w14:textId="680BA484" w:rsidR="00C57495" w:rsidRDefault="00C57495" w:rsidP="00C57495">
      <w:pPr>
        <w:spacing w:line="480" w:lineRule="auto"/>
        <w:rPr>
          <w:sz w:val="24"/>
          <w:szCs w:val="24"/>
        </w:rPr>
      </w:pPr>
      <w:r>
        <w:rPr>
          <w:sz w:val="24"/>
          <w:szCs w:val="24"/>
        </w:rPr>
        <w:t xml:space="preserve">Our analysis focuses on the 2020 calendar year when complete hospital data and information on key covariates are available. Although 2021 injury data are not yet available, we can provide descriptive information on the spatial and temporal pattern in Minneapolis homicides to examine the robustness and persistence of patterns identified above. Figure </w:t>
      </w:r>
      <w:r w:rsidR="00B17515">
        <w:rPr>
          <w:sz w:val="24"/>
          <w:szCs w:val="24"/>
        </w:rPr>
        <w:t>A</w:t>
      </w:r>
      <w:r w:rsidR="009A2ACE">
        <w:rPr>
          <w:sz w:val="24"/>
          <w:szCs w:val="24"/>
        </w:rPr>
        <w:t>1</w:t>
      </w:r>
      <w:r>
        <w:rPr>
          <w:sz w:val="24"/>
          <w:szCs w:val="24"/>
        </w:rPr>
        <w:t xml:space="preserve"> displays the weekly murder rate using Minneapolis Police Department data from 2016-2021.</w:t>
      </w:r>
      <w:r w:rsidRPr="00CA4A66">
        <w:rPr>
          <w:color w:val="000000"/>
        </w:rPr>
        <w:t xml:space="preserve"> </w:t>
      </w:r>
      <w:r w:rsidRPr="00CA4A66">
        <w:rPr>
          <w:sz w:val="24"/>
          <w:szCs w:val="24"/>
        </w:rPr>
        <w:t xml:space="preserve">A 5-week centered simple moving average (assuming equal weights across the window) is plotted on top of the weekly murder rates in Minneapolis to smooth out the variability present in the week-to-week </w:t>
      </w:r>
      <w:r w:rsidR="009A2ACE">
        <w:rPr>
          <w:sz w:val="24"/>
          <w:szCs w:val="24"/>
        </w:rPr>
        <w:t>murder</w:t>
      </w:r>
      <w:r w:rsidR="009A2ACE" w:rsidRPr="00CA4A66">
        <w:rPr>
          <w:sz w:val="24"/>
          <w:szCs w:val="24"/>
        </w:rPr>
        <w:t xml:space="preserve"> </w:t>
      </w:r>
      <w:r w:rsidRPr="00CA4A66">
        <w:rPr>
          <w:sz w:val="24"/>
          <w:szCs w:val="24"/>
        </w:rPr>
        <w:t xml:space="preserve">rates. </w:t>
      </w:r>
      <w:r>
        <w:rPr>
          <w:sz w:val="24"/>
          <w:szCs w:val="24"/>
        </w:rPr>
        <w:t>Although</w:t>
      </w:r>
      <w:r w:rsidR="009A2ACE">
        <w:rPr>
          <w:sz w:val="24"/>
          <w:szCs w:val="24"/>
        </w:rPr>
        <w:t xml:space="preserve"> murder</w:t>
      </w:r>
      <w:r>
        <w:rPr>
          <w:sz w:val="24"/>
          <w:szCs w:val="24"/>
        </w:rPr>
        <w:t xml:space="preserve"> rates are much lower than gun assault rates (as gun </w:t>
      </w:r>
      <w:r w:rsidR="009A2ACE">
        <w:rPr>
          <w:sz w:val="24"/>
          <w:szCs w:val="24"/>
        </w:rPr>
        <w:t xml:space="preserve">murders </w:t>
      </w:r>
      <w:r>
        <w:rPr>
          <w:sz w:val="24"/>
          <w:szCs w:val="24"/>
        </w:rPr>
        <w:t xml:space="preserve">represent a small part of overall gun assaults), the post-killing spike observed in the hospital data is also present in the </w:t>
      </w:r>
      <w:r w:rsidR="009A2ACE">
        <w:rPr>
          <w:sz w:val="24"/>
          <w:szCs w:val="24"/>
        </w:rPr>
        <w:t xml:space="preserve">murder </w:t>
      </w:r>
      <w:r>
        <w:rPr>
          <w:sz w:val="24"/>
          <w:szCs w:val="24"/>
        </w:rPr>
        <w:t>data, with a jump from</w:t>
      </w:r>
      <w:r w:rsidR="00D11454">
        <w:rPr>
          <w:sz w:val="24"/>
          <w:szCs w:val="24"/>
        </w:rPr>
        <w:t xml:space="preserve"> an average of</w:t>
      </w:r>
      <w:r>
        <w:rPr>
          <w:sz w:val="24"/>
          <w:szCs w:val="24"/>
        </w:rPr>
        <w:t xml:space="preserve"> roughly .0</w:t>
      </w:r>
      <w:r w:rsidR="009F5CCB">
        <w:rPr>
          <w:sz w:val="24"/>
          <w:szCs w:val="24"/>
        </w:rPr>
        <w:t>12</w:t>
      </w:r>
      <w:r>
        <w:rPr>
          <w:sz w:val="24"/>
          <w:szCs w:val="24"/>
        </w:rPr>
        <w:t xml:space="preserve"> murders per 1</w:t>
      </w:r>
      <w:r w:rsidR="00D11454">
        <w:rPr>
          <w:sz w:val="24"/>
          <w:szCs w:val="24"/>
        </w:rPr>
        <w:t>00</w:t>
      </w:r>
      <w:r>
        <w:rPr>
          <w:sz w:val="24"/>
          <w:szCs w:val="24"/>
        </w:rPr>
        <w:t xml:space="preserve">,000 residents to </w:t>
      </w:r>
      <w:r w:rsidR="00D11454">
        <w:rPr>
          <w:sz w:val="24"/>
          <w:szCs w:val="24"/>
        </w:rPr>
        <w:t>1.26</w:t>
      </w:r>
      <w:r>
        <w:rPr>
          <w:sz w:val="24"/>
          <w:szCs w:val="24"/>
        </w:rPr>
        <w:t xml:space="preserve"> murders per 1</w:t>
      </w:r>
      <w:r w:rsidR="00D11454">
        <w:rPr>
          <w:sz w:val="24"/>
          <w:szCs w:val="24"/>
        </w:rPr>
        <w:t>00</w:t>
      </w:r>
      <w:r>
        <w:rPr>
          <w:sz w:val="24"/>
          <w:szCs w:val="24"/>
        </w:rPr>
        <w:t xml:space="preserve">,000 at its weekly peak, a ten-fold increase. Incorporating data from 2021 further contextualizes the potential longer-term impact of the murder of Mr. Floyd and the longer-term impact of </w:t>
      </w:r>
      <w:r w:rsidR="009A2ACE">
        <w:rPr>
          <w:sz w:val="24"/>
          <w:szCs w:val="24"/>
        </w:rPr>
        <w:t xml:space="preserve">exposure to incidents of </w:t>
      </w:r>
      <w:r>
        <w:rPr>
          <w:sz w:val="24"/>
          <w:szCs w:val="24"/>
        </w:rPr>
        <w:t xml:space="preserve">police violence. Weekly </w:t>
      </w:r>
      <w:r w:rsidR="009A2ACE">
        <w:rPr>
          <w:sz w:val="24"/>
          <w:szCs w:val="24"/>
        </w:rPr>
        <w:t xml:space="preserve">murder </w:t>
      </w:r>
      <w:r>
        <w:rPr>
          <w:sz w:val="24"/>
          <w:szCs w:val="24"/>
        </w:rPr>
        <w:t xml:space="preserve">rates did </w:t>
      </w:r>
      <w:r>
        <w:rPr>
          <w:i/>
          <w:sz w:val="24"/>
          <w:szCs w:val="24"/>
        </w:rPr>
        <w:t>not</w:t>
      </w:r>
      <w:r>
        <w:rPr>
          <w:sz w:val="24"/>
          <w:szCs w:val="24"/>
        </w:rPr>
        <w:t xml:space="preserve"> return to their pre-killing levels in 2021, maintaining a mean weekly murder rate per 1</w:t>
      </w:r>
      <w:r w:rsidR="00D11454">
        <w:rPr>
          <w:sz w:val="24"/>
          <w:szCs w:val="24"/>
        </w:rPr>
        <w:t>00</w:t>
      </w:r>
      <w:r>
        <w:rPr>
          <w:sz w:val="24"/>
          <w:szCs w:val="24"/>
        </w:rPr>
        <w:t>,000 residents of about .03</w:t>
      </w:r>
      <w:r w:rsidR="00D11454">
        <w:rPr>
          <w:sz w:val="24"/>
          <w:szCs w:val="24"/>
        </w:rPr>
        <w:t>4</w:t>
      </w:r>
      <w:r>
        <w:rPr>
          <w:sz w:val="24"/>
          <w:szCs w:val="24"/>
        </w:rPr>
        <w:t>. This weekly rate is significantly higher than the pre-killing mean of .0</w:t>
      </w:r>
      <w:r w:rsidR="00D11454">
        <w:rPr>
          <w:sz w:val="24"/>
          <w:szCs w:val="24"/>
        </w:rPr>
        <w:t>12</w:t>
      </w:r>
      <w:r>
        <w:rPr>
          <w:sz w:val="24"/>
          <w:szCs w:val="24"/>
        </w:rPr>
        <w:t xml:space="preserve"> (Welch’s</w:t>
      </w:r>
      <w:r>
        <w:rPr>
          <w:i/>
          <w:sz w:val="24"/>
          <w:szCs w:val="24"/>
        </w:rPr>
        <w:t xml:space="preserve"> </w:t>
      </w:r>
      <w:proofErr w:type="gramStart"/>
      <w:r>
        <w:rPr>
          <w:i/>
          <w:sz w:val="24"/>
          <w:szCs w:val="24"/>
        </w:rPr>
        <w:t>t</w:t>
      </w:r>
      <w:r>
        <w:rPr>
          <w:sz w:val="24"/>
          <w:szCs w:val="24"/>
        </w:rPr>
        <w:t>(</w:t>
      </w:r>
      <w:proofErr w:type="gramEnd"/>
      <w:r>
        <w:rPr>
          <w:sz w:val="24"/>
          <w:szCs w:val="24"/>
        </w:rPr>
        <w:t xml:space="preserve">60.3) = </w:t>
      </w:r>
      <w:r w:rsidR="00D11454">
        <w:rPr>
          <w:sz w:val="24"/>
          <w:szCs w:val="24"/>
        </w:rPr>
        <w:t>-7.05</w:t>
      </w:r>
      <w:r>
        <w:rPr>
          <w:sz w:val="24"/>
          <w:szCs w:val="24"/>
        </w:rPr>
        <w:t>,</w:t>
      </w:r>
      <w:r>
        <w:rPr>
          <w:i/>
          <w:sz w:val="24"/>
          <w:szCs w:val="24"/>
        </w:rPr>
        <w:t xml:space="preserve"> p </w:t>
      </w:r>
      <w:r>
        <w:rPr>
          <w:sz w:val="24"/>
          <w:szCs w:val="24"/>
        </w:rPr>
        <w:t xml:space="preserve">&lt;.001). </w:t>
      </w:r>
    </w:p>
    <w:p w14:paraId="6B199D7F" w14:textId="77777777" w:rsidR="00C57495" w:rsidRDefault="00C57495" w:rsidP="00C57495">
      <w:pPr>
        <w:spacing w:line="480" w:lineRule="auto"/>
        <w:rPr>
          <w:sz w:val="24"/>
          <w:szCs w:val="24"/>
        </w:rPr>
      </w:pPr>
    </w:p>
    <w:p w14:paraId="59D82997" w14:textId="7704BCB1" w:rsidR="00C57495" w:rsidRDefault="007A2B42" w:rsidP="00751DAC">
      <w:pPr>
        <w:spacing w:line="480" w:lineRule="auto"/>
        <w:jc w:val="center"/>
        <w:rPr>
          <w:sz w:val="24"/>
          <w:szCs w:val="24"/>
        </w:rPr>
      </w:pPr>
      <w:r w:rsidRPr="007A2B42">
        <w:lastRenderedPageBreak/>
        <w:drawing>
          <wp:inline distT="0" distB="0" distL="0" distR="0" wp14:anchorId="0BC7CA7D" wp14:editId="0AAFDE60">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462" cy="3292125"/>
                    </a:xfrm>
                    <a:prstGeom prst="rect">
                      <a:avLst/>
                    </a:prstGeom>
                  </pic:spPr>
                </pic:pic>
              </a:graphicData>
            </a:graphic>
          </wp:inline>
        </w:drawing>
      </w:r>
      <w:bookmarkStart w:id="3" w:name="_GoBack"/>
      <w:bookmarkEnd w:id="3"/>
    </w:p>
    <w:p w14:paraId="54C06BE8" w14:textId="31B03077" w:rsidR="00C57495" w:rsidRDefault="00C57495" w:rsidP="00C57495">
      <w:pPr>
        <w:spacing w:line="480" w:lineRule="auto"/>
        <w:rPr>
          <w:sz w:val="24"/>
          <w:szCs w:val="24"/>
        </w:rPr>
      </w:pPr>
      <w:r>
        <w:rPr>
          <w:sz w:val="24"/>
          <w:szCs w:val="24"/>
        </w:rPr>
        <w:t xml:space="preserve">Figure </w:t>
      </w:r>
      <w:r w:rsidR="009A2ACE">
        <w:rPr>
          <w:sz w:val="24"/>
          <w:szCs w:val="24"/>
        </w:rPr>
        <w:t>A2</w:t>
      </w:r>
      <w:r>
        <w:rPr>
          <w:sz w:val="24"/>
          <w:szCs w:val="24"/>
        </w:rPr>
        <w:t xml:space="preserve"> similarly contextualizes the spatial findings using geolocated Minneapolis Police Department </w:t>
      </w:r>
      <w:r w:rsidR="009A2ACE">
        <w:rPr>
          <w:sz w:val="24"/>
          <w:szCs w:val="24"/>
        </w:rPr>
        <w:t xml:space="preserve">murders </w:t>
      </w:r>
      <w:r>
        <w:rPr>
          <w:sz w:val="24"/>
          <w:szCs w:val="24"/>
        </w:rPr>
        <w:t xml:space="preserve">into 2021. The spatial location of each MPD murder event is the </w:t>
      </w:r>
      <w:r>
        <w:rPr>
          <w:i/>
          <w:sz w:val="24"/>
          <w:szCs w:val="24"/>
        </w:rPr>
        <w:t>incident</w:t>
      </w:r>
      <w:r>
        <w:rPr>
          <w:sz w:val="24"/>
          <w:szCs w:val="24"/>
        </w:rPr>
        <w:t xml:space="preserve"> ZCTA, rather than the patient’s </w:t>
      </w:r>
      <w:r>
        <w:rPr>
          <w:i/>
          <w:sz w:val="24"/>
          <w:szCs w:val="24"/>
        </w:rPr>
        <w:t xml:space="preserve">residence </w:t>
      </w:r>
      <w:r>
        <w:rPr>
          <w:sz w:val="24"/>
          <w:szCs w:val="24"/>
        </w:rPr>
        <w:t>ZCTA in the hospital administrative data, so the spatial rates here are not directly analogous</w:t>
      </w:r>
      <w:r w:rsidR="009A2ACE">
        <w:rPr>
          <w:sz w:val="24"/>
          <w:szCs w:val="24"/>
        </w:rPr>
        <w:t xml:space="preserve"> to those in Figure 2 in the main text</w:t>
      </w:r>
      <w:r>
        <w:rPr>
          <w:sz w:val="24"/>
          <w:szCs w:val="24"/>
        </w:rPr>
        <w:t>.</w:t>
      </w:r>
      <w:r>
        <w:rPr>
          <w:sz w:val="24"/>
          <w:szCs w:val="24"/>
          <w:vertAlign w:val="superscript"/>
        </w:rPr>
        <w:t xml:space="preserve"> </w:t>
      </w:r>
      <w:r w:rsidRPr="00CA4A66">
        <w:rPr>
          <w:sz w:val="24"/>
          <w:szCs w:val="24"/>
        </w:rPr>
        <w:t xml:space="preserve">This is apparent in the spatially small ZCTA 55402, representing downtown Minneapolis.  The number of murders is high due to the confluence of people downtown, but the ZCTA has a relatively small residential denominator. This is in contrast to the gun assault rates in 55402, which measures the gun assault incidence for </w:t>
      </w:r>
      <w:r w:rsidRPr="00CA4A66">
        <w:rPr>
          <w:i/>
          <w:sz w:val="24"/>
          <w:szCs w:val="24"/>
        </w:rPr>
        <w:t>residents</w:t>
      </w:r>
      <w:r w:rsidRPr="00CA4A66">
        <w:rPr>
          <w:sz w:val="24"/>
          <w:szCs w:val="24"/>
        </w:rPr>
        <w:t xml:space="preserve"> of 55402, as opposed to overall incidence in the ZCTA.</w:t>
      </w:r>
      <w:r>
        <w:rPr>
          <w:sz w:val="24"/>
          <w:szCs w:val="24"/>
        </w:rPr>
        <w:t xml:space="preserve"> Although the weekly </w:t>
      </w:r>
      <w:r w:rsidR="009A2ACE">
        <w:rPr>
          <w:sz w:val="24"/>
          <w:szCs w:val="24"/>
        </w:rPr>
        <w:t xml:space="preserve">murder </w:t>
      </w:r>
      <w:r>
        <w:rPr>
          <w:sz w:val="24"/>
          <w:szCs w:val="24"/>
        </w:rPr>
        <w:t xml:space="preserve">rates are lower than that of the gun assault incidence, we observe a similar spatial pattern in post-killing increases in </w:t>
      </w:r>
      <w:r w:rsidR="009A2ACE">
        <w:rPr>
          <w:sz w:val="24"/>
          <w:szCs w:val="24"/>
        </w:rPr>
        <w:t>murders</w:t>
      </w:r>
      <w:r>
        <w:rPr>
          <w:sz w:val="24"/>
          <w:szCs w:val="24"/>
        </w:rPr>
        <w:t xml:space="preserve">. Further, while we also see a similar decline in the 3+ months post-killing period from the initial three months post-killing with the inclusion of 2021 into this period, the weekly murder rates do </w:t>
      </w:r>
      <w:r>
        <w:rPr>
          <w:i/>
          <w:sz w:val="24"/>
          <w:szCs w:val="24"/>
        </w:rPr>
        <w:t>not</w:t>
      </w:r>
      <w:r>
        <w:rPr>
          <w:sz w:val="24"/>
          <w:szCs w:val="24"/>
        </w:rPr>
        <w:t xml:space="preserve"> return to pre-killing levels for certain ZCTAs, indicating that, for some communities, the elevated rates of violence persisted into 2021. </w:t>
      </w:r>
    </w:p>
    <w:p w14:paraId="1A2B2E74" w14:textId="6761D7AA" w:rsidR="00C57495" w:rsidRDefault="00C57495" w:rsidP="00131FE6">
      <w:pPr>
        <w:keepNext/>
        <w:pBdr>
          <w:top w:val="nil"/>
          <w:left w:val="nil"/>
          <w:bottom w:val="nil"/>
          <w:right w:val="nil"/>
          <w:between w:val="nil"/>
        </w:pBdr>
        <w:spacing w:before="240"/>
        <w:rPr>
          <w:b/>
          <w:color w:val="000000"/>
          <w:sz w:val="24"/>
          <w:szCs w:val="24"/>
        </w:rPr>
      </w:pPr>
    </w:p>
    <w:p w14:paraId="0F775D8C" w14:textId="09B93F7E" w:rsidR="00751DAC" w:rsidRDefault="001033CE" w:rsidP="00131FE6">
      <w:pPr>
        <w:keepNext/>
        <w:pBdr>
          <w:top w:val="nil"/>
          <w:left w:val="nil"/>
          <w:bottom w:val="nil"/>
          <w:right w:val="nil"/>
          <w:between w:val="nil"/>
        </w:pBdr>
        <w:spacing w:before="240"/>
        <w:rPr>
          <w:b/>
          <w:color w:val="000000"/>
          <w:sz w:val="24"/>
          <w:szCs w:val="24"/>
        </w:rPr>
      </w:pPr>
      <w:r w:rsidRPr="001033CE">
        <w:rPr>
          <w:noProof/>
        </w:rPr>
        <w:drawing>
          <wp:inline distT="0" distB="0" distL="0" distR="0" wp14:anchorId="22C57448" wp14:editId="0C0AA7C8">
            <wp:extent cx="5334462" cy="3292125"/>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462" cy="3292125"/>
                    </a:xfrm>
                    <a:prstGeom prst="rect">
                      <a:avLst/>
                    </a:prstGeom>
                  </pic:spPr>
                </pic:pic>
              </a:graphicData>
            </a:graphic>
          </wp:inline>
        </w:drawing>
      </w:r>
    </w:p>
    <w:p w14:paraId="40CCBCC8" w14:textId="50B4B5C7" w:rsidR="009A2ACE" w:rsidRPr="00F34070" w:rsidRDefault="00AC55B6" w:rsidP="00131FE6">
      <w:pPr>
        <w:keepNext/>
        <w:pBdr>
          <w:top w:val="nil"/>
          <w:left w:val="nil"/>
          <w:bottom w:val="nil"/>
          <w:right w:val="nil"/>
          <w:between w:val="nil"/>
        </w:pBdr>
        <w:spacing w:before="240"/>
        <w:rPr>
          <w:color w:val="000000"/>
          <w:sz w:val="24"/>
          <w:szCs w:val="24"/>
        </w:rPr>
      </w:pPr>
      <w:r w:rsidRPr="00AC55B6">
        <w:rPr>
          <w:color w:val="000000"/>
          <w:sz w:val="24"/>
          <w:szCs w:val="24"/>
        </w:rPr>
        <w:t xml:space="preserve">The spatiotemporal visualizations above are corroborated by interrupted time series models at both the city-week and ZCTA-week levels. Similar to Table 2 in the main text, a significant increase in murders was observed, followed by modest linear decreases in the post-killing period across all specifications. However, the interaction term in Model 5, albeit similar in direction to that of Table 2 Model 5, is less strong, suggesting perhaps that the spatial heterogeneity in the post-killing effect was moderated by a factor other than racial demographic composition. However, we caution against overinterpreting this effect, as downtown ZCTAs (e.g., 55402) had a higher increase in murders, but these often involve non-residents in these ZCTAs.  Such </w:t>
      </w:r>
      <w:r w:rsidRPr="00AC55B6">
        <w:rPr>
          <w:color w:val="000000"/>
          <w:sz w:val="24"/>
          <w:szCs w:val="24"/>
        </w:rPr>
        <w:lastRenderedPageBreak/>
        <w:t>ZCTAs have a relatively advantaged residential population but experienced a larger discontinuity in murder rate, and could be suppressing the broader spatial pattern</w:t>
      </w:r>
      <w:r>
        <w:rPr>
          <w:color w:val="000000"/>
          <w:sz w:val="24"/>
          <w:szCs w:val="24"/>
        </w:rPr>
        <w:t>.</w:t>
      </w:r>
      <w:r w:rsidRPr="00AC55B6">
        <w:rPr>
          <w:color w:val="000000"/>
          <w:sz w:val="24"/>
          <w:szCs w:val="24"/>
        </w:rPr>
        <w:t xml:space="preserve"> </w:t>
      </w:r>
      <w:r w:rsidR="009A2ACE">
        <w:rPr>
          <w:color w:val="000000"/>
          <w:sz w:val="24"/>
          <w:szCs w:val="24"/>
        </w:rPr>
        <w:t xml:space="preserve"> </w:t>
      </w:r>
    </w:p>
    <w:p w14:paraId="35426CBF" w14:textId="74D89DC2" w:rsidR="00ED5B24" w:rsidRDefault="00ED5B24" w:rsidP="00131FE6">
      <w:pPr>
        <w:keepNext/>
        <w:pBdr>
          <w:top w:val="nil"/>
          <w:left w:val="nil"/>
          <w:bottom w:val="nil"/>
          <w:right w:val="nil"/>
          <w:between w:val="nil"/>
        </w:pBdr>
        <w:spacing w:before="240"/>
        <w:rPr>
          <w:b/>
          <w:color w:val="000000"/>
          <w:sz w:val="24"/>
          <w:szCs w:val="24"/>
        </w:rPr>
      </w:pPr>
      <w:r>
        <w:rPr>
          <w:noProof/>
        </w:rPr>
        <w:drawing>
          <wp:inline distT="0" distB="0" distL="0" distR="0" wp14:anchorId="5D218D50" wp14:editId="79A2F384">
            <wp:extent cx="5943600" cy="3827780"/>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827780"/>
                    </a:xfrm>
                    <a:prstGeom prst="rect">
                      <a:avLst/>
                    </a:prstGeom>
                  </pic:spPr>
                </pic:pic>
              </a:graphicData>
            </a:graphic>
          </wp:inline>
        </w:drawing>
      </w:r>
    </w:p>
    <w:p w14:paraId="352907E6" w14:textId="744EE192" w:rsidR="00ED5B24" w:rsidRDefault="00ED5B24" w:rsidP="00131FE6">
      <w:pPr>
        <w:keepNext/>
        <w:pBdr>
          <w:top w:val="nil"/>
          <w:left w:val="nil"/>
          <w:bottom w:val="nil"/>
          <w:right w:val="nil"/>
          <w:between w:val="nil"/>
        </w:pBdr>
        <w:spacing w:before="240"/>
        <w:rPr>
          <w:b/>
          <w:color w:val="000000"/>
          <w:sz w:val="24"/>
          <w:szCs w:val="24"/>
        </w:rPr>
      </w:pPr>
      <w:r w:rsidRPr="00ED5B24">
        <w:rPr>
          <w:noProof/>
        </w:rPr>
        <w:drawing>
          <wp:inline distT="0" distB="0" distL="0" distR="0" wp14:anchorId="11309C99" wp14:editId="10F4451E">
            <wp:extent cx="5334462" cy="3292125"/>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462" cy="3292125"/>
                    </a:xfrm>
                    <a:prstGeom prst="rect">
                      <a:avLst/>
                    </a:prstGeom>
                  </pic:spPr>
                </pic:pic>
              </a:graphicData>
            </a:graphic>
          </wp:inline>
        </w:drawing>
      </w:r>
    </w:p>
    <w:p w14:paraId="1C395A4A" w14:textId="5E2F53BB" w:rsidR="00C57495" w:rsidRPr="00C57495" w:rsidRDefault="00C57495" w:rsidP="00131FE6">
      <w:pPr>
        <w:keepNext/>
        <w:pBdr>
          <w:top w:val="nil"/>
          <w:left w:val="nil"/>
          <w:bottom w:val="nil"/>
          <w:right w:val="nil"/>
          <w:between w:val="nil"/>
        </w:pBdr>
        <w:spacing w:before="240"/>
        <w:rPr>
          <w:b/>
          <w:i/>
          <w:iCs/>
          <w:color w:val="000000"/>
          <w:sz w:val="24"/>
          <w:szCs w:val="24"/>
        </w:rPr>
      </w:pPr>
      <w:r>
        <w:rPr>
          <w:b/>
          <w:i/>
          <w:iCs/>
          <w:color w:val="000000"/>
          <w:sz w:val="24"/>
          <w:szCs w:val="24"/>
        </w:rPr>
        <w:t>Unintentional Firearm Injury Analyses</w:t>
      </w:r>
    </w:p>
    <w:p w14:paraId="66CFDBBB" w14:textId="77777777" w:rsidR="003B4AAE" w:rsidRDefault="003B4AAE" w:rsidP="00131FE6">
      <w:pPr>
        <w:keepNext/>
        <w:pBdr>
          <w:top w:val="nil"/>
          <w:left w:val="nil"/>
          <w:bottom w:val="nil"/>
          <w:right w:val="nil"/>
          <w:between w:val="nil"/>
        </w:pBdr>
        <w:spacing w:before="240"/>
        <w:rPr>
          <w:b/>
          <w:color w:val="000000"/>
          <w:sz w:val="24"/>
          <w:szCs w:val="24"/>
        </w:rPr>
      </w:pPr>
    </w:p>
    <w:p w14:paraId="00149BB7" w14:textId="1FDAA3D8" w:rsidR="00227B17" w:rsidRDefault="00ED5B24">
      <w:r w:rsidRPr="00ED5B24">
        <w:rPr>
          <w:noProof/>
        </w:rPr>
        <w:drawing>
          <wp:inline distT="0" distB="0" distL="0" distR="0" wp14:anchorId="21CC578F" wp14:editId="3747C45E">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2" cy="3292125"/>
                    </a:xfrm>
                    <a:prstGeom prst="rect">
                      <a:avLst/>
                    </a:prstGeom>
                  </pic:spPr>
                </pic:pic>
              </a:graphicData>
            </a:graphic>
          </wp:inline>
        </w:drawing>
      </w:r>
    </w:p>
    <w:p w14:paraId="65242E69" w14:textId="38156190" w:rsidR="00C90FF6" w:rsidRDefault="00C90FF6"/>
    <w:p w14:paraId="274CAEFA" w14:textId="758D106E" w:rsidR="00C90FF6" w:rsidRDefault="001033CE">
      <w:r w:rsidRPr="001033CE">
        <w:rPr>
          <w:noProof/>
        </w:rPr>
        <w:drawing>
          <wp:inline distT="0" distB="0" distL="0" distR="0" wp14:anchorId="3FBC5275" wp14:editId="36B42E24">
            <wp:extent cx="5334462" cy="3292125"/>
            <wp:effectExtent l="0" t="0" r="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462" cy="3292125"/>
                    </a:xfrm>
                    <a:prstGeom prst="rect">
                      <a:avLst/>
                    </a:prstGeom>
                  </pic:spPr>
                </pic:pic>
              </a:graphicData>
            </a:graphic>
          </wp:inline>
        </w:drawing>
      </w:r>
    </w:p>
    <w:p w14:paraId="4A1C6A38" w14:textId="5A202B07" w:rsidR="00ED5B24" w:rsidRDefault="00ED5B24">
      <w:r>
        <w:rPr>
          <w:noProof/>
        </w:rPr>
        <w:lastRenderedPageBreak/>
        <w:drawing>
          <wp:inline distT="0" distB="0" distL="0" distR="0" wp14:anchorId="1F1F872F" wp14:editId="640ED28F">
            <wp:extent cx="5943600" cy="4035425"/>
            <wp:effectExtent l="0" t="0" r="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35425"/>
                    </a:xfrm>
                    <a:prstGeom prst="rect">
                      <a:avLst/>
                    </a:prstGeom>
                  </pic:spPr>
                </pic:pic>
              </a:graphicData>
            </a:graphic>
          </wp:inline>
        </w:drawing>
      </w:r>
    </w:p>
    <w:p w14:paraId="1CFE6355" w14:textId="3158D3EE" w:rsidR="003B4AAE" w:rsidRDefault="003B4AAE"/>
    <w:p w14:paraId="5FAFC280" w14:textId="398BB0A1" w:rsidR="000F6459" w:rsidRDefault="000F6459"/>
    <w:p w14:paraId="439336A6" w14:textId="501805B8" w:rsidR="0045216F" w:rsidRDefault="0045216F"/>
    <w:p w14:paraId="4A15F930" w14:textId="0F99707C" w:rsidR="00C72100" w:rsidRDefault="00ED5B24">
      <w:r w:rsidRPr="00ED5B24">
        <w:rPr>
          <w:noProof/>
        </w:rPr>
        <w:drawing>
          <wp:inline distT="0" distB="0" distL="0" distR="0" wp14:anchorId="0C7CEF63" wp14:editId="2FF84E21">
            <wp:extent cx="5334462" cy="3292125"/>
            <wp:effectExtent l="0" t="0" r="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462" cy="3292125"/>
                    </a:xfrm>
                    <a:prstGeom prst="rect">
                      <a:avLst/>
                    </a:prstGeom>
                  </pic:spPr>
                </pic:pic>
              </a:graphicData>
            </a:graphic>
          </wp:inline>
        </w:drawing>
      </w:r>
    </w:p>
    <w:p w14:paraId="39D647FB" w14:textId="6785E183" w:rsidR="00C72100" w:rsidRPr="00C72100" w:rsidRDefault="00C72100">
      <w:pPr>
        <w:rPr>
          <w:b/>
          <w:i/>
          <w:sz w:val="24"/>
          <w:szCs w:val="24"/>
        </w:rPr>
      </w:pPr>
      <w:r w:rsidRPr="00C72100">
        <w:rPr>
          <w:b/>
          <w:i/>
          <w:sz w:val="24"/>
          <w:szCs w:val="24"/>
        </w:rPr>
        <w:t>Undetermined Firearm Injuries Analyses</w:t>
      </w:r>
    </w:p>
    <w:p w14:paraId="23E5F686" w14:textId="77777777" w:rsidR="00C72100" w:rsidRDefault="00C72100"/>
    <w:p w14:paraId="1280F9B5" w14:textId="1B074DC3" w:rsidR="00553C67" w:rsidRDefault="00ED5B24">
      <w:r w:rsidRPr="00ED5B24">
        <w:rPr>
          <w:noProof/>
        </w:rPr>
        <w:lastRenderedPageBreak/>
        <w:drawing>
          <wp:inline distT="0" distB="0" distL="0" distR="0" wp14:anchorId="023EE672" wp14:editId="421B4428">
            <wp:extent cx="5334462" cy="3292125"/>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462" cy="3292125"/>
                    </a:xfrm>
                    <a:prstGeom prst="rect">
                      <a:avLst/>
                    </a:prstGeom>
                  </pic:spPr>
                </pic:pic>
              </a:graphicData>
            </a:graphic>
          </wp:inline>
        </w:drawing>
      </w:r>
    </w:p>
    <w:p w14:paraId="1F64B771" w14:textId="77777777" w:rsidR="00553C67" w:rsidRPr="00553C67" w:rsidRDefault="00553C67" w:rsidP="00553C67"/>
    <w:p w14:paraId="67E595C5" w14:textId="77777777" w:rsidR="00553C67" w:rsidRPr="00553C67" w:rsidRDefault="00553C67" w:rsidP="00553C67"/>
    <w:p w14:paraId="037E8932" w14:textId="77777777" w:rsidR="00553C67" w:rsidRPr="00553C67" w:rsidRDefault="00553C67" w:rsidP="00553C67"/>
    <w:p w14:paraId="50654D14" w14:textId="77777777" w:rsidR="00553C67" w:rsidRPr="00553C67" w:rsidRDefault="00553C67" w:rsidP="00553C67"/>
    <w:p w14:paraId="274B5D65" w14:textId="77777777" w:rsidR="00553C67" w:rsidRPr="00553C67" w:rsidRDefault="00553C67" w:rsidP="00553C67"/>
    <w:p w14:paraId="7A49DDF1" w14:textId="77777777" w:rsidR="00553C67" w:rsidRPr="00553C67" w:rsidRDefault="00553C67" w:rsidP="00553C67"/>
    <w:p w14:paraId="326EAEC7" w14:textId="77777777" w:rsidR="00553C67" w:rsidRPr="00553C67" w:rsidRDefault="00553C67" w:rsidP="00553C67"/>
    <w:p w14:paraId="7179B862" w14:textId="77777777" w:rsidR="00553C67" w:rsidRPr="00553C67" w:rsidRDefault="00553C67" w:rsidP="00553C67"/>
    <w:p w14:paraId="49B56896" w14:textId="77777777" w:rsidR="00553C67" w:rsidRPr="00553C67" w:rsidRDefault="00553C67" w:rsidP="00553C67"/>
    <w:p w14:paraId="1DCB35F4" w14:textId="77777777" w:rsidR="00553C67" w:rsidRPr="00553C67" w:rsidRDefault="00553C67" w:rsidP="00553C67"/>
    <w:p w14:paraId="451DDAA5" w14:textId="77777777" w:rsidR="00553C67" w:rsidRPr="00553C67" w:rsidRDefault="00553C67" w:rsidP="00553C67"/>
    <w:p w14:paraId="7E089237" w14:textId="77777777" w:rsidR="00553C67" w:rsidRPr="00553C67" w:rsidRDefault="00553C67" w:rsidP="00553C67"/>
    <w:p w14:paraId="4F86E49E" w14:textId="77777777" w:rsidR="00553C67" w:rsidRPr="00553C67" w:rsidRDefault="00553C67" w:rsidP="00553C67"/>
    <w:p w14:paraId="1E4350BF" w14:textId="04FD56AC" w:rsidR="00553C67" w:rsidRDefault="00553C67"/>
    <w:p w14:paraId="05F2ACBA" w14:textId="49D8FD70" w:rsidR="00553C67" w:rsidRDefault="00553C67"/>
    <w:p w14:paraId="204EB54F" w14:textId="77777777" w:rsidR="00553C67" w:rsidRDefault="00553C67"/>
    <w:p w14:paraId="68D3036F" w14:textId="77777777" w:rsidR="00553C67" w:rsidRDefault="00553C67"/>
    <w:p w14:paraId="66C785AF" w14:textId="36653FDA" w:rsidR="00463494" w:rsidRDefault="001033CE">
      <w:r w:rsidRPr="001033CE">
        <w:rPr>
          <w:noProof/>
        </w:rPr>
        <w:lastRenderedPageBreak/>
        <w:drawing>
          <wp:inline distT="0" distB="0" distL="0" distR="0" wp14:anchorId="654F511B" wp14:editId="2EE75A84">
            <wp:extent cx="5334462" cy="3292125"/>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462" cy="3292125"/>
                    </a:xfrm>
                    <a:prstGeom prst="rect">
                      <a:avLst/>
                    </a:prstGeom>
                  </pic:spPr>
                </pic:pic>
              </a:graphicData>
            </a:graphic>
          </wp:inline>
        </w:drawing>
      </w:r>
    </w:p>
    <w:p w14:paraId="3C4AFDD6" w14:textId="40A31209" w:rsidR="000856BD" w:rsidRDefault="000856BD">
      <w:r>
        <w:rPr>
          <w:noProof/>
        </w:rPr>
        <w:drawing>
          <wp:inline distT="0" distB="0" distL="0" distR="0" wp14:anchorId="4AF7B88A" wp14:editId="3ED8A520">
            <wp:extent cx="5943600" cy="40500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050030"/>
                    </a:xfrm>
                    <a:prstGeom prst="rect">
                      <a:avLst/>
                    </a:prstGeom>
                  </pic:spPr>
                </pic:pic>
              </a:graphicData>
            </a:graphic>
          </wp:inline>
        </w:drawing>
      </w:r>
    </w:p>
    <w:p w14:paraId="276ED2EC" w14:textId="77777777" w:rsidR="00FF420B" w:rsidRDefault="00ED5B24">
      <w:r w:rsidRPr="00ED5B24">
        <w:rPr>
          <w:noProof/>
        </w:rPr>
        <w:lastRenderedPageBreak/>
        <w:drawing>
          <wp:inline distT="0" distB="0" distL="0" distR="0" wp14:anchorId="73534763" wp14:editId="5CE6A06B">
            <wp:extent cx="5334462" cy="3292125"/>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462" cy="3292125"/>
                    </a:xfrm>
                    <a:prstGeom prst="rect">
                      <a:avLst/>
                    </a:prstGeom>
                  </pic:spPr>
                </pic:pic>
              </a:graphicData>
            </a:graphic>
          </wp:inline>
        </w:drawing>
      </w:r>
    </w:p>
    <w:p w14:paraId="247F8F6D" w14:textId="1CDE9233" w:rsidR="0045216F" w:rsidRDefault="00FF420B">
      <w:r>
        <w:rPr>
          <w:noProof/>
        </w:rPr>
        <w:drawing>
          <wp:inline distT="0" distB="0" distL="0" distR="0" wp14:anchorId="219B769C" wp14:editId="0C0512FE">
            <wp:extent cx="5943600" cy="4773295"/>
            <wp:effectExtent l="0" t="0" r="0"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773295"/>
                    </a:xfrm>
                    <a:prstGeom prst="rect">
                      <a:avLst/>
                    </a:prstGeom>
                  </pic:spPr>
                </pic:pic>
              </a:graphicData>
            </a:graphic>
          </wp:inline>
        </w:drawing>
      </w:r>
      <w:r w:rsidR="00553C67">
        <w:br w:type="textWrapping" w:clear="all"/>
      </w:r>
    </w:p>
    <w:p w14:paraId="2D799FFC" w14:textId="77777777" w:rsidR="00C57495" w:rsidRDefault="00C57495"/>
    <w:sectPr w:rsidR="00C57495" w:rsidSect="00E15EC1">
      <w:headerReference w:type="default" r:id="rId35"/>
      <w:footerReference w:type="default" r:id="rId36"/>
      <w:headerReference w:type="first" r:id="rId37"/>
      <w:footerReference w:type="first" r:id="rId38"/>
      <w:pgSz w:w="12240" w:h="15840" w:code="1"/>
      <w:pgMar w:top="1296" w:right="1440" w:bottom="1296" w:left="1440" w:header="432"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6A3C4" w14:textId="77777777" w:rsidR="00706D9E" w:rsidRDefault="00706D9E" w:rsidP="00131FE6">
      <w:r>
        <w:separator/>
      </w:r>
    </w:p>
  </w:endnote>
  <w:endnote w:type="continuationSeparator" w:id="0">
    <w:p w14:paraId="4A3EF50C" w14:textId="77777777" w:rsidR="00706D9E" w:rsidRDefault="00706D9E" w:rsidP="0013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81CCB" w14:textId="77777777" w:rsidR="00A25EDA" w:rsidRDefault="00A25EDA">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Pr>
        <w:smallCaps/>
        <w:noProof/>
        <w:color w:val="4F81BD"/>
      </w:rPr>
      <w:t>1</w:t>
    </w:r>
    <w:r>
      <w:rPr>
        <w:smallCaps/>
        <w:color w:val="4F81BD"/>
      </w:rPr>
      <w:fldChar w:fldCharType="end"/>
    </w:r>
  </w:p>
  <w:p w14:paraId="62E550D7" w14:textId="77777777" w:rsidR="00A25EDA" w:rsidRDefault="00A25ED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0EC2" w14:textId="77777777" w:rsidR="00A25EDA" w:rsidRDefault="00A25EDA">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end"/>
    </w:r>
  </w:p>
  <w:p w14:paraId="3106FC79" w14:textId="77777777" w:rsidR="00A25EDA" w:rsidRDefault="00A25E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E642" w14:textId="77777777" w:rsidR="00706D9E" w:rsidRDefault="00706D9E" w:rsidP="00131FE6">
      <w:r>
        <w:separator/>
      </w:r>
    </w:p>
  </w:footnote>
  <w:footnote w:type="continuationSeparator" w:id="0">
    <w:p w14:paraId="1F164568" w14:textId="77777777" w:rsidR="00706D9E" w:rsidRDefault="00706D9E" w:rsidP="00131FE6">
      <w:r>
        <w:continuationSeparator/>
      </w:r>
    </w:p>
  </w:footnote>
  <w:footnote w:id="1">
    <w:p w14:paraId="761BB11A" w14:textId="6038A71D" w:rsidR="00A25EDA" w:rsidRPr="00F34070" w:rsidRDefault="00A25EDA">
      <w:pPr>
        <w:pStyle w:val="FootnoteText"/>
        <w:rPr>
          <w:lang w:val="en-US"/>
        </w:rPr>
      </w:pPr>
      <w:r>
        <w:rPr>
          <w:rStyle w:val="FootnoteReference"/>
        </w:rPr>
        <w:footnoteRef/>
      </w:r>
      <w:r>
        <w:t xml:space="preserve"> </w:t>
      </w:r>
      <w:r>
        <w:rPr>
          <w:lang w:val="en-US"/>
        </w:rPr>
        <w:t xml:space="preserve">We retrieve these dates from the COVID-19 US State Policy Database.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FD5D4" w14:textId="77777777" w:rsidR="00A25EDA" w:rsidRDefault="00A25EDA">
    <w:pPr>
      <w:pBdr>
        <w:top w:val="nil"/>
        <w:left w:val="nil"/>
        <w:bottom w:val="nil"/>
        <w:right w:val="nil"/>
        <w:between w:val="nil"/>
      </w:pBdr>
      <w:tabs>
        <w:tab w:val="center" w:pos="4320"/>
        <w:tab w:val="right" w:pos="8640"/>
        <w:tab w:val="left" w:pos="324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DB76D" w14:textId="77777777" w:rsidR="00A25EDA" w:rsidRDefault="00A25EDA">
    <w:pPr>
      <w:pBdr>
        <w:top w:val="nil"/>
        <w:left w:val="nil"/>
        <w:bottom w:val="nil"/>
        <w:right w:val="nil"/>
        <w:between w:val="nil"/>
      </w:pBdr>
      <w:tabs>
        <w:tab w:val="center" w:pos="4320"/>
        <w:tab w:val="right" w:pos="8640"/>
      </w:tabs>
      <w:rPr>
        <w:color w:val="000000"/>
      </w:rPr>
    </w:pPr>
    <w:r>
      <w:rPr>
        <w:color w:val="000000"/>
      </w:rPr>
      <w:tab/>
      <w:t>Submitted Manuscript: Confidential</w:t>
    </w:r>
    <w:r>
      <w:rPr>
        <w:color w:val="000000"/>
      </w:rPr>
      <w:tab/>
    </w:r>
    <w:r>
      <w:rPr>
        <w:noProof/>
      </w:rPr>
      <w:drawing>
        <wp:anchor distT="0" distB="0" distL="114300" distR="114300" simplePos="0" relativeHeight="251659264" behindDoc="0" locked="0" layoutInCell="1" hidden="0" allowOverlap="1" wp14:anchorId="3705E800" wp14:editId="78A21F70">
          <wp:simplePos x="0" y="0"/>
          <wp:positionH relativeFrom="column">
            <wp:posOffset>1</wp:posOffset>
          </wp:positionH>
          <wp:positionV relativeFrom="paragraph">
            <wp:posOffset>5288</wp:posOffset>
          </wp:positionV>
          <wp:extent cx="1045029" cy="457200"/>
          <wp:effectExtent l="0" t="0" r="0" b="0"/>
          <wp:wrapSquare wrapText="bothSides" distT="0" distB="0" distL="114300" distR="11430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45029" cy="457200"/>
                  </a:xfrm>
                  <a:prstGeom prst="rect">
                    <a:avLst/>
                  </a:prstGeom>
                  <a:ln/>
                </pic:spPr>
              </pic:pic>
            </a:graphicData>
          </a:graphic>
        </wp:anchor>
      </w:drawing>
    </w:r>
  </w:p>
  <w:p w14:paraId="0AC2BAED" w14:textId="77777777" w:rsidR="00A25EDA" w:rsidRDefault="00A25E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561E3"/>
    <w:multiLevelType w:val="multilevel"/>
    <w:tmpl w:val="FCAC0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8F2D80"/>
    <w:multiLevelType w:val="hybridMultilevel"/>
    <w:tmpl w:val="DB4A5472"/>
    <w:lvl w:ilvl="0" w:tplc="204C75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9376E"/>
    <w:multiLevelType w:val="hybridMultilevel"/>
    <w:tmpl w:val="6C8000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6"/>
    <w:rsid w:val="00002DFF"/>
    <w:rsid w:val="000046C4"/>
    <w:rsid w:val="00071FE5"/>
    <w:rsid w:val="000856BD"/>
    <w:rsid w:val="00097327"/>
    <w:rsid w:val="000A4648"/>
    <w:rsid w:val="000B76CC"/>
    <w:rsid w:val="000D3CBE"/>
    <w:rsid w:val="000F6459"/>
    <w:rsid w:val="001033CE"/>
    <w:rsid w:val="00110589"/>
    <w:rsid w:val="00131FE6"/>
    <w:rsid w:val="00143182"/>
    <w:rsid w:val="001505B2"/>
    <w:rsid w:val="00170666"/>
    <w:rsid w:val="00192BAF"/>
    <w:rsid w:val="00195C88"/>
    <w:rsid w:val="001C4A39"/>
    <w:rsid w:val="001D1676"/>
    <w:rsid w:val="001E7146"/>
    <w:rsid w:val="001F7877"/>
    <w:rsid w:val="00226B05"/>
    <w:rsid w:val="00227B17"/>
    <w:rsid w:val="0025070A"/>
    <w:rsid w:val="00277B54"/>
    <w:rsid w:val="002836DC"/>
    <w:rsid w:val="00284764"/>
    <w:rsid w:val="002A07C3"/>
    <w:rsid w:val="002A68D6"/>
    <w:rsid w:val="002A707D"/>
    <w:rsid w:val="002B7C09"/>
    <w:rsid w:val="002C2115"/>
    <w:rsid w:val="002C5C32"/>
    <w:rsid w:val="002F3ACE"/>
    <w:rsid w:val="002F520F"/>
    <w:rsid w:val="0031100F"/>
    <w:rsid w:val="00322A9A"/>
    <w:rsid w:val="0036201E"/>
    <w:rsid w:val="0037207C"/>
    <w:rsid w:val="0038188B"/>
    <w:rsid w:val="00384869"/>
    <w:rsid w:val="003852C5"/>
    <w:rsid w:val="003907A6"/>
    <w:rsid w:val="003921C6"/>
    <w:rsid w:val="003B4AAE"/>
    <w:rsid w:val="003C7EF7"/>
    <w:rsid w:val="003D1C84"/>
    <w:rsid w:val="003F3D8F"/>
    <w:rsid w:val="003F79DE"/>
    <w:rsid w:val="00410CBB"/>
    <w:rsid w:val="0043343B"/>
    <w:rsid w:val="0045216F"/>
    <w:rsid w:val="00460178"/>
    <w:rsid w:val="00463494"/>
    <w:rsid w:val="004876C1"/>
    <w:rsid w:val="004A2C65"/>
    <w:rsid w:val="004A2D3E"/>
    <w:rsid w:val="004B357F"/>
    <w:rsid w:val="004F01EE"/>
    <w:rsid w:val="004F2915"/>
    <w:rsid w:val="00500451"/>
    <w:rsid w:val="005230DF"/>
    <w:rsid w:val="00523ABD"/>
    <w:rsid w:val="00553C67"/>
    <w:rsid w:val="00580E02"/>
    <w:rsid w:val="00584855"/>
    <w:rsid w:val="00591D84"/>
    <w:rsid w:val="00595F88"/>
    <w:rsid w:val="005B327E"/>
    <w:rsid w:val="005D6266"/>
    <w:rsid w:val="005E18C9"/>
    <w:rsid w:val="005E3E3C"/>
    <w:rsid w:val="005E77FE"/>
    <w:rsid w:val="00602CDB"/>
    <w:rsid w:val="00615DD1"/>
    <w:rsid w:val="0062463F"/>
    <w:rsid w:val="00627834"/>
    <w:rsid w:val="00634BD6"/>
    <w:rsid w:val="0064036B"/>
    <w:rsid w:val="00640A4C"/>
    <w:rsid w:val="0064352B"/>
    <w:rsid w:val="00667AA1"/>
    <w:rsid w:val="006E183E"/>
    <w:rsid w:val="00703711"/>
    <w:rsid w:val="00706D9E"/>
    <w:rsid w:val="00716C7E"/>
    <w:rsid w:val="007429E2"/>
    <w:rsid w:val="00751D3A"/>
    <w:rsid w:val="00751DAC"/>
    <w:rsid w:val="00755665"/>
    <w:rsid w:val="007A134F"/>
    <w:rsid w:val="007A2B42"/>
    <w:rsid w:val="007D406F"/>
    <w:rsid w:val="007F0F9F"/>
    <w:rsid w:val="0080010D"/>
    <w:rsid w:val="008037FE"/>
    <w:rsid w:val="00842487"/>
    <w:rsid w:val="00852A08"/>
    <w:rsid w:val="00867427"/>
    <w:rsid w:val="00887E9F"/>
    <w:rsid w:val="008D073F"/>
    <w:rsid w:val="008E784D"/>
    <w:rsid w:val="008F4241"/>
    <w:rsid w:val="008F6C04"/>
    <w:rsid w:val="009113B0"/>
    <w:rsid w:val="00926F90"/>
    <w:rsid w:val="009336E4"/>
    <w:rsid w:val="009A2ACE"/>
    <w:rsid w:val="009E44B4"/>
    <w:rsid w:val="009F5CCB"/>
    <w:rsid w:val="009F787C"/>
    <w:rsid w:val="00A07063"/>
    <w:rsid w:val="00A25EDA"/>
    <w:rsid w:val="00A62599"/>
    <w:rsid w:val="00A6463E"/>
    <w:rsid w:val="00A9430C"/>
    <w:rsid w:val="00AC55B6"/>
    <w:rsid w:val="00B0217E"/>
    <w:rsid w:val="00B17515"/>
    <w:rsid w:val="00B228B3"/>
    <w:rsid w:val="00B93DCB"/>
    <w:rsid w:val="00B96198"/>
    <w:rsid w:val="00BC2B32"/>
    <w:rsid w:val="00BC5949"/>
    <w:rsid w:val="00BD7994"/>
    <w:rsid w:val="00BF02D9"/>
    <w:rsid w:val="00C024B4"/>
    <w:rsid w:val="00C50D85"/>
    <w:rsid w:val="00C51783"/>
    <w:rsid w:val="00C561AA"/>
    <w:rsid w:val="00C57495"/>
    <w:rsid w:val="00C63A09"/>
    <w:rsid w:val="00C72100"/>
    <w:rsid w:val="00C90FF6"/>
    <w:rsid w:val="00CA4A66"/>
    <w:rsid w:val="00CB04BB"/>
    <w:rsid w:val="00CB36E6"/>
    <w:rsid w:val="00CC1CD3"/>
    <w:rsid w:val="00CC4C22"/>
    <w:rsid w:val="00CE2035"/>
    <w:rsid w:val="00CE3AD7"/>
    <w:rsid w:val="00CE417A"/>
    <w:rsid w:val="00D11454"/>
    <w:rsid w:val="00D176C5"/>
    <w:rsid w:val="00D41A2E"/>
    <w:rsid w:val="00D552CA"/>
    <w:rsid w:val="00D661D1"/>
    <w:rsid w:val="00D71C19"/>
    <w:rsid w:val="00D71C45"/>
    <w:rsid w:val="00DF7657"/>
    <w:rsid w:val="00E1161F"/>
    <w:rsid w:val="00E15EC1"/>
    <w:rsid w:val="00E21B89"/>
    <w:rsid w:val="00E43167"/>
    <w:rsid w:val="00E87ACB"/>
    <w:rsid w:val="00E92510"/>
    <w:rsid w:val="00EB6F9E"/>
    <w:rsid w:val="00EC37F6"/>
    <w:rsid w:val="00ED5B24"/>
    <w:rsid w:val="00EE6431"/>
    <w:rsid w:val="00F0302D"/>
    <w:rsid w:val="00F112CA"/>
    <w:rsid w:val="00F34070"/>
    <w:rsid w:val="00F6424C"/>
    <w:rsid w:val="00F67951"/>
    <w:rsid w:val="00F731A7"/>
    <w:rsid w:val="00FA2F24"/>
    <w:rsid w:val="00FA7C20"/>
    <w:rsid w:val="00FC7134"/>
    <w:rsid w:val="00FE16DB"/>
    <w:rsid w:val="00FF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3B50"/>
  <w15:chartTrackingRefBased/>
  <w15:docId w15:val="{F55EFE6A-4F16-4F99-8033-D9644A81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FE6"/>
    <w:pPr>
      <w:spacing w:after="0" w:line="240" w:lineRule="auto"/>
    </w:pPr>
    <w:rPr>
      <w:rFonts w:ascii="Times New Roman" w:eastAsia="Times New Roman" w:hAnsi="Times New Roman" w:cs="Times New Roman"/>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31FE6"/>
    <w:rPr>
      <w:vertAlign w:val="superscript"/>
    </w:rPr>
  </w:style>
  <w:style w:type="character" w:styleId="LineNumber">
    <w:name w:val="line number"/>
    <w:basedOn w:val="DefaultParagraphFont"/>
    <w:uiPriority w:val="99"/>
    <w:semiHidden/>
    <w:unhideWhenUsed/>
    <w:rsid w:val="00E15EC1"/>
  </w:style>
  <w:style w:type="paragraph" w:styleId="ListParagraph">
    <w:name w:val="List Paragraph"/>
    <w:basedOn w:val="Normal"/>
    <w:uiPriority w:val="34"/>
    <w:qFormat/>
    <w:rsid w:val="00170666"/>
    <w:pPr>
      <w:ind w:left="720"/>
      <w:contextualSpacing/>
    </w:pPr>
  </w:style>
  <w:style w:type="character" w:styleId="Hyperlink">
    <w:name w:val="Hyperlink"/>
    <w:basedOn w:val="DefaultParagraphFont"/>
    <w:uiPriority w:val="99"/>
    <w:unhideWhenUsed/>
    <w:rsid w:val="004F2915"/>
    <w:rPr>
      <w:color w:val="0563C1" w:themeColor="hyperlink"/>
      <w:u w:val="single"/>
    </w:rPr>
  </w:style>
  <w:style w:type="character" w:styleId="UnresolvedMention">
    <w:name w:val="Unresolved Mention"/>
    <w:basedOn w:val="DefaultParagraphFont"/>
    <w:uiPriority w:val="99"/>
    <w:semiHidden/>
    <w:unhideWhenUsed/>
    <w:rsid w:val="004F2915"/>
    <w:rPr>
      <w:color w:val="605E5C"/>
      <w:shd w:val="clear" w:color="auto" w:fill="E1DFDD"/>
    </w:rPr>
  </w:style>
  <w:style w:type="paragraph" w:styleId="Revision">
    <w:name w:val="Revision"/>
    <w:hidden/>
    <w:uiPriority w:val="99"/>
    <w:semiHidden/>
    <w:rsid w:val="002F520F"/>
    <w:pPr>
      <w:spacing w:after="0" w:line="240" w:lineRule="auto"/>
    </w:pPr>
    <w:rPr>
      <w:rFonts w:ascii="Times New Roman" w:eastAsia="Times New Roman" w:hAnsi="Times New Roman" w:cs="Times New Roman"/>
      <w:sz w:val="20"/>
      <w:szCs w:val="20"/>
      <w:lang w:val="en"/>
    </w:rPr>
  </w:style>
  <w:style w:type="paragraph" w:styleId="BalloonText">
    <w:name w:val="Balloon Text"/>
    <w:basedOn w:val="Normal"/>
    <w:link w:val="BalloonTextChar"/>
    <w:uiPriority w:val="99"/>
    <w:semiHidden/>
    <w:unhideWhenUsed/>
    <w:rsid w:val="003720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07C"/>
    <w:rPr>
      <w:rFonts w:ascii="Segoe UI" w:eastAsia="Times New Roman" w:hAnsi="Segoe UI" w:cs="Segoe UI"/>
      <w:sz w:val="18"/>
      <w:szCs w:val="18"/>
      <w:lang w:val="en"/>
    </w:rPr>
  </w:style>
  <w:style w:type="character" w:styleId="PlaceholderText">
    <w:name w:val="Placeholder Text"/>
    <w:basedOn w:val="DefaultParagraphFont"/>
    <w:uiPriority w:val="99"/>
    <w:semiHidden/>
    <w:rsid w:val="00F0302D"/>
    <w:rPr>
      <w:color w:val="808080"/>
    </w:rPr>
  </w:style>
  <w:style w:type="table" w:styleId="TableGrid">
    <w:name w:val="Table Grid"/>
    <w:basedOn w:val="TableNormal"/>
    <w:uiPriority w:val="39"/>
    <w:rsid w:val="00FC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3343B"/>
  </w:style>
  <w:style w:type="character" w:customStyle="1" w:styleId="FootnoteTextChar">
    <w:name w:val="Footnote Text Char"/>
    <w:basedOn w:val="DefaultParagraphFont"/>
    <w:link w:val="FootnoteText"/>
    <w:uiPriority w:val="99"/>
    <w:semiHidden/>
    <w:rsid w:val="0043343B"/>
    <w:rPr>
      <w:rFonts w:ascii="Times New Roman" w:eastAsia="Times New Roman" w:hAnsi="Times New Roman" w:cs="Times New Roman"/>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cran.r-project.org/package=tidycensus" TargetMode="External"/><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hyperlink" Target="https://www.mnopedia.org/event/civil&#8211;unrest&#8211;plymouth-avenue&#8211;minneapolis&#8211;1967.%20%20" TargetMode="Externa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RAN.R-project.org/package=suncalc"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preprints/socarxiv/nshme/" TargetMode="External"/><Relationship Id="rId20" Type="http://schemas.openxmlformats.org/officeDocument/2006/relationships/hyperlink" Target="https://www.apha.org/policies-and-advocacy/public-health-policy-statements/policy-database/2021/01/13/structural-racism-is-a-public-health-crisi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bi.gov/news/pressrel/press-releases/fbi-releases-2020-crime-statistics"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pha.org/Policies-and-Advocacy/Public-Health-Policy-Statements/Policy-Database/2019/01/29/Law-Enforcement-Violence" TargetMode="Externa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tartribune.com/surge-in-gun-violence-tests-minneapolis-leaders/571524202/"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E7F70-A314-4EB1-AAC0-31A2E9CB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4135</TotalTime>
  <Pages>28</Pages>
  <Words>5460</Words>
  <Characters>31123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Larson</dc:creator>
  <cp:keywords/>
  <dc:description/>
  <cp:lastModifiedBy>Ryan Larson</cp:lastModifiedBy>
  <cp:revision>37</cp:revision>
  <dcterms:created xsi:type="dcterms:W3CDTF">2023-04-19T21:26:00Z</dcterms:created>
  <dcterms:modified xsi:type="dcterms:W3CDTF">2023-04-24T22:33:00Z</dcterms:modified>
</cp:coreProperties>
</file>